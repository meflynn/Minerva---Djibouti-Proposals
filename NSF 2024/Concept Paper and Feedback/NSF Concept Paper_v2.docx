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10C66" w14:textId="77777777" w:rsidR="00460AB1" w:rsidRPr="00EC1296" w:rsidRDefault="002D5C41" w:rsidP="0045159F">
      <w:pPr>
        <w:pStyle w:val="Heading2"/>
        <w:spacing w:before="120" w:line="276" w:lineRule="auto"/>
        <w:rPr>
          <w:rFonts w:ascii="Times New Roman" w:hAnsi="Times New Roman" w:cs="Times New Roman"/>
          <w:sz w:val="26"/>
          <w:szCs w:val="26"/>
          <w:rPrChange w:id="0" w:author="Brian Blankenship" w:date="2023-06-16T14:44:00Z">
            <w:rPr>
              <w:sz w:val="26"/>
              <w:szCs w:val="26"/>
            </w:rPr>
          </w:rPrChange>
        </w:rPr>
      </w:pPr>
      <w:r w:rsidRPr="00EC1296">
        <w:rPr>
          <w:rFonts w:ascii="Times New Roman" w:hAnsi="Times New Roman" w:cs="Times New Roman"/>
          <w:sz w:val="26"/>
          <w:szCs w:val="26"/>
          <w:rPrChange w:id="1" w:author="Brian Blankenship" w:date="2023-06-16T14:44:00Z">
            <w:rPr>
              <w:sz w:val="26"/>
              <w:szCs w:val="26"/>
            </w:rPr>
          </w:rPrChange>
        </w:rPr>
        <w:t>Concept Paper</w:t>
      </w:r>
      <w:r w:rsidR="0045159F" w:rsidRPr="00EC1296">
        <w:rPr>
          <w:rFonts w:ascii="Times New Roman" w:hAnsi="Times New Roman" w:cs="Times New Roman"/>
          <w:sz w:val="26"/>
          <w:szCs w:val="26"/>
          <w:rPrChange w:id="2" w:author="Brian Blankenship" w:date="2023-06-16T14:44:00Z">
            <w:rPr>
              <w:sz w:val="26"/>
              <w:szCs w:val="26"/>
            </w:rPr>
          </w:rPrChange>
        </w:rPr>
        <w:t>: “Access and influence? US and Chinese military presence and popular support in host countries”</w:t>
      </w:r>
    </w:p>
    <w:p w14:paraId="4A8577ED" w14:textId="77777777" w:rsidR="002D5C41" w:rsidRPr="00EC1296" w:rsidRDefault="002D5C41">
      <w:pPr>
        <w:rPr>
          <w:rFonts w:ascii="Times New Roman" w:hAnsi="Times New Roman" w:cs="Times New Roman"/>
          <w:rPrChange w:id="3" w:author="Brian Blankenship" w:date="2023-06-16T14:44:00Z">
            <w:rPr/>
          </w:rPrChange>
        </w:rPr>
      </w:pPr>
    </w:p>
    <w:p w14:paraId="7D5694E3" w14:textId="77777777" w:rsidR="002D5C41" w:rsidRPr="00EC1296" w:rsidRDefault="002D5C41" w:rsidP="002D5C41">
      <w:pPr>
        <w:pStyle w:val="Heading2"/>
        <w:numPr>
          <w:ilvl w:val="0"/>
          <w:numId w:val="2"/>
        </w:numPr>
        <w:tabs>
          <w:tab w:val="num" w:pos="360"/>
        </w:tabs>
        <w:spacing w:before="120" w:line="276" w:lineRule="auto"/>
        <w:ind w:left="0" w:firstLine="0"/>
        <w:rPr>
          <w:rFonts w:ascii="Times New Roman" w:hAnsi="Times New Roman" w:cs="Times New Roman"/>
          <w:sz w:val="26"/>
          <w:szCs w:val="26"/>
          <w:rPrChange w:id="4" w:author="Brian Blankenship" w:date="2023-06-16T14:44:00Z">
            <w:rPr>
              <w:sz w:val="26"/>
              <w:szCs w:val="26"/>
            </w:rPr>
          </w:rPrChange>
        </w:rPr>
      </w:pPr>
      <w:r w:rsidRPr="00EC1296">
        <w:rPr>
          <w:rFonts w:ascii="Times New Roman" w:hAnsi="Times New Roman" w:cs="Times New Roman"/>
          <w:sz w:val="26"/>
          <w:szCs w:val="26"/>
          <w:rPrChange w:id="5" w:author="Brian Blankenship" w:date="2023-06-16T14:44:00Z">
            <w:rPr>
              <w:sz w:val="26"/>
              <w:szCs w:val="26"/>
            </w:rPr>
          </w:rPrChange>
        </w:rPr>
        <w:t>Background</w:t>
      </w:r>
    </w:p>
    <w:p w14:paraId="72CB497E" w14:textId="77777777" w:rsidR="00A9746B" w:rsidRPr="00EC1296" w:rsidRDefault="002D5C41" w:rsidP="00A9746B">
      <w:pPr>
        <w:pStyle w:val="ListParagraph"/>
        <w:numPr>
          <w:ilvl w:val="0"/>
          <w:numId w:val="5"/>
        </w:numPr>
        <w:spacing w:line="276" w:lineRule="auto"/>
        <w:rPr>
          <w:ins w:id="6" w:author="Brian Blankenship" w:date="2023-06-16T12:27:00Z"/>
          <w:rFonts w:ascii="Times New Roman" w:hAnsi="Times New Roman" w:cs="Times New Roman"/>
          <w:rPrChange w:id="7" w:author="Brian Blankenship" w:date="2023-06-16T14:44:00Z">
            <w:rPr>
              <w:ins w:id="8" w:author="Brian Blankenship" w:date="2023-06-16T12:27:00Z"/>
              <w:rFonts w:cs="Calibri Light"/>
            </w:rPr>
          </w:rPrChange>
        </w:rPr>
      </w:pPr>
      <w:r w:rsidRPr="00EC1296">
        <w:rPr>
          <w:rFonts w:ascii="Times New Roman" w:hAnsi="Times New Roman" w:cs="Times New Roman"/>
          <w:rPrChange w:id="9" w:author="Brian Blankenship" w:date="2023-06-16T14:44:00Z">
            <w:rPr>
              <w:rFonts w:cs="Calibri Light"/>
            </w:rPr>
          </w:rPrChange>
        </w:rPr>
        <w:t xml:space="preserve">What are you proposing to do? Formulate this section based on your past and current work and research. </w:t>
      </w:r>
    </w:p>
    <w:p w14:paraId="0FF1CB82" w14:textId="483A5D95" w:rsidR="00460D85" w:rsidRPr="00EC1296" w:rsidRDefault="00460D85" w:rsidP="00460D85">
      <w:pPr>
        <w:pStyle w:val="ListParagraph"/>
        <w:numPr>
          <w:ilvl w:val="0"/>
          <w:numId w:val="0"/>
        </w:numPr>
        <w:spacing w:line="276" w:lineRule="auto"/>
        <w:ind w:left="1800"/>
        <w:rPr>
          <w:ins w:id="10" w:author="Brian Blankenship" w:date="2023-06-16T12:31:00Z"/>
          <w:rFonts w:ascii="Times New Roman" w:hAnsi="Times New Roman" w:cs="Times New Roman"/>
          <w:rPrChange w:id="11" w:author="Brian Blankenship" w:date="2023-06-16T14:44:00Z">
            <w:rPr>
              <w:ins w:id="12" w:author="Brian Blankenship" w:date="2023-06-16T12:31:00Z"/>
              <w:rFonts w:cs="Calibri Light"/>
            </w:rPr>
          </w:rPrChange>
        </w:rPr>
      </w:pPr>
    </w:p>
    <w:p w14:paraId="1044BDAA" w14:textId="77777777" w:rsidR="00297B18" w:rsidRDefault="00297B18" w:rsidP="00544713">
      <w:pPr>
        <w:spacing w:line="276" w:lineRule="auto"/>
        <w:rPr>
          <w:ins w:id="13" w:author="Carla Martinez Machain" w:date="2023-06-20T17:07:00Z"/>
          <w:rFonts w:ascii="Times New Roman" w:hAnsi="Times New Roman" w:cs="Times New Roman"/>
          <w:sz w:val="22"/>
          <w:szCs w:val="22"/>
        </w:rPr>
      </w:pPr>
      <w:ins w:id="14" w:author="Carla Martinez Machain" w:date="2023-06-20T17:05:00Z">
        <w:r>
          <w:rPr>
            <w:rFonts w:ascii="Times New Roman" w:hAnsi="Times New Roman" w:cs="Times New Roman"/>
            <w:sz w:val="22"/>
            <w:szCs w:val="22"/>
          </w:rPr>
          <w:t>We aim to study how major powers use different for</w:t>
        </w:r>
      </w:ins>
      <w:ins w:id="15" w:author="Carla Martinez Machain" w:date="2023-06-20T17:06:00Z">
        <w:r>
          <w:rPr>
            <w:rFonts w:ascii="Times New Roman" w:hAnsi="Times New Roman" w:cs="Times New Roman"/>
            <w:sz w:val="22"/>
            <w:szCs w:val="22"/>
          </w:rPr>
          <w:t>ms of</w:t>
        </w:r>
      </w:ins>
      <w:ins w:id="16" w:author="Carla Martinez Machain" w:date="2023-06-20T17:05:00Z">
        <w:r>
          <w:rPr>
            <w:rFonts w:ascii="Times New Roman" w:hAnsi="Times New Roman" w:cs="Times New Roman"/>
            <w:sz w:val="22"/>
            <w:szCs w:val="22"/>
          </w:rPr>
          <w:t xml:space="preserve"> influence</w:t>
        </w:r>
      </w:ins>
      <w:ins w:id="17" w:author="Carla Martinez Machain" w:date="2023-06-20T17:06:00Z">
        <w:r>
          <w:rPr>
            <w:rFonts w:ascii="Times New Roman" w:hAnsi="Times New Roman" w:cs="Times New Roman"/>
            <w:sz w:val="22"/>
            <w:szCs w:val="22"/>
          </w:rPr>
          <w:t xml:space="preserve"> to lay the groundwork to establish military basing and/or access in third party states. We focus on </w:t>
        </w:r>
      </w:ins>
      <w:ins w:id="18" w:author="Carla Martinez Machain" w:date="2023-06-20T17:07:00Z">
        <w:r>
          <w:rPr>
            <w:rFonts w:ascii="Times New Roman" w:hAnsi="Times New Roman" w:cs="Times New Roman"/>
            <w:sz w:val="22"/>
            <w:szCs w:val="22"/>
          </w:rPr>
          <w:t>the cases of the United States and China.</w:t>
        </w:r>
      </w:ins>
    </w:p>
    <w:p w14:paraId="62B5B7D2" w14:textId="77777777" w:rsidR="00297B18" w:rsidRDefault="00297B18" w:rsidP="00544713">
      <w:pPr>
        <w:spacing w:line="276" w:lineRule="auto"/>
        <w:rPr>
          <w:ins w:id="19" w:author="Carla Martinez Machain" w:date="2023-06-20T17:07:00Z"/>
          <w:rFonts w:ascii="Times New Roman" w:hAnsi="Times New Roman" w:cs="Times New Roman"/>
          <w:sz w:val="22"/>
          <w:szCs w:val="22"/>
        </w:rPr>
      </w:pPr>
    </w:p>
    <w:p w14:paraId="16288C6C" w14:textId="78534F56" w:rsidR="00544713" w:rsidRPr="00EC1296" w:rsidDel="00297B18" w:rsidRDefault="00544713" w:rsidP="00544713">
      <w:pPr>
        <w:spacing w:line="276" w:lineRule="auto"/>
        <w:rPr>
          <w:ins w:id="20" w:author="Brian Blankenship" w:date="2023-06-16T13:43:00Z"/>
          <w:del w:id="21" w:author="Carla Martinez Machain" w:date="2023-06-20T17:10:00Z"/>
          <w:rFonts w:ascii="Times New Roman" w:hAnsi="Times New Roman" w:cs="Times New Roman"/>
          <w:sz w:val="22"/>
          <w:szCs w:val="22"/>
          <w:rPrChange w:id="22" w:author="Brian Blankenship" w:date="2023-06-16T14:44:00Z">
            <w:rPr>
              <w:ins w:id="23" w:author="Brian Blankenship" w:date="2023-06-16T13:43:00Z"/>
              <w:del w:id="24" w:author="Carla Martinez Machain" w:date="2023-06-20T17:10:00Z"/>
              <w:rFonts w:asciiTheme="majorHAnsi" w:hAnsiTheme="majorHAnsi" w:cstheme="majorHAnsi"/>
              <w:sz w:val="22"/>
              <w:szCs w:val="22"/>
            </w:rPr>
          </w:rPrChange>
        </w:rPr>
      </w:pPr>
      <w:ins w:id="25" w:author="Brian Blankenship" w:date="2023-06-16T13:43:00Z">
        <w:r w:rsidRPr="00EC1296">
          <w:rPr>
            <w:rFonts w:ascii="Times New Roman" w:hAnsi="Times New Roman" w:cs="Times New Roman"/>
            <w:sz w:val="22"/>
            <w:szCs w:val="22"/>
            <w:rPrChange w:id="26" w:author="Brian Blankenship" w:date="2023-06-16T14:44:00Z">
              <w:rPr>
                <w:rFonts w:asciiTheme="majorHAnsi" w:hAnsiTheme="majorHAnsi" w:cstheme="majorHAnsi"/>
                <w:sz w:val="22"/>
                <w:szCs w:val="22"/>
              </w:rPr>
            </w:rPrChange>
          </w:rPr>
          <w:t>The United States relies heavily on foreign military bases to project power abroad</w:t>
        </w:r>
      </w:ins>
      <w:ins w:id="27" w:author="Carla Martinez Machain" w:date="2023-06-20T17:08:00Z">
        <w:r w:rsidR="00297B18">
          <w:rPr>
            <w:rFonts w:ascii="Times New Roman" w:hAnsi="Times New Roman" w:cs="Times New Roman"/>
            <w:sz w:val="22"/>
            <w:szCs w:val="22"/>
          </w:rPr>
          <w:t>. As host countries democratize, the consent of the host country population, who may have concerns about</w:t>
        </w:r>
      </w:ins>
      <w:ins w:id="28" w:author="Brian Blankenship" w:date="2023-06-16T13:43:00Z">
        <w:del w:id="29" w:author="Carla Martinez Machain" w:date="2023-06-20T17:09:00Z">
          <w:r w:rsidRPr="00EC1296" w:rsidDel="00297B18">
            <w:rPr>
              <w:rFonts w:ascii="Times New Roman" w:hAnsi="Times New Roman" w:cs="Times New Roman"/>
              <w:sz w:val="22"/>
              <w:szCs w:val="22"/>
              <w:rPrChange w:id="30" w:author="Brian Blankenship" w:date="2023-06-16T14:44:00Z">
                <w:rPr>
                  <w:rFonts w:asciiTheme="majorHAnsi" w:hAnsiTheme="majorHAnsi" w:cstheme="majorHAnsi"/>
                  <w:sz w:val="22"/>
                  <w:szCs w:val="22"/>
                </w:rPr>
              </w:rPrChange>
            </w:rPr>
            <w:delText>, yet its overseas bases have often been subject to controversy in host countries due to</w:delText>
          </w:r>
        </w:del>
        <w:r w:rsidRPr="00EC1296">
          <w:rPr>
            <w:rFonts w:ascii="Times New Roman" w:hAnsi="Times New Roman" w:cs="Times New Roman"/>
            <w:sz w:val="22"/>
            <w:szCs w:val="22"/>
            <w:rPrChange w:id="31" w:author="Brian Blankenship" w:date="2023-06-16T14:44:00Z">
              <w:rPr>
                <w:rFonts w:asciiTheme="majorHAnsi" w:hAnsiTheme="majorHAnsi" w:cstheme="majorHAnsi"/>
                <w:sz w:val="22"/>
                <w:szCs w:val="22"/>
              </w:rPr>
            </w:rPrChange>
          </w:rPr>
          <w:t xml:space="preserve"> the infringement of sovereignty they represent, along with concerns about crime, noise, and pollution.</w:t>
        </w:r>
      </w:ins>
      <w:ins w:id="32" w:author="Carla Martinez Machain" w:date="2023-06-20T17:09:00Z">
        <w:r w:rsidR="00297B18">
          <w:rPr>
            <w:rFonts w:ascii="Times New Roman" w:hAnsi="Times New Roman" w:cs="Times New Roman"/>
            <w:sz w:val="22"/>
            <w:szCs w:val="22"/>
          </w:rPr>
          <w:t xml:space="preserve"> </w:t>
        </w:r>
      </w:ins>
      <w:ins w:id="33" w:author="Brian Blankenship" w:date="2023-06-16T13:43:00Z">
        <w:del w:id="34" w:author="Carla Martinez Machain" w:date="2023-06-20T17:09:00Z">
          <w:r w:rsidRPr="00EC1296" w:rsidDel="00297B18">
            <w:rPr>
              <w:rFonts w:ascii="Times New Roman" w:hAnsi="Times New Roman" w:cs="Times New Roman"/>
              <w:sz w:val="22"/>
              <w:szCs w:val="22"/>
              <w:rPrChange w:id="35" w:author="Brian Blankenship" w:date="2023-06-16T14:44:00Z">
                <w:rPr>
                  <w:rFonts w:asciiTheme="majorHAnsi" w:hAnsiTheme="majorHAnsi" w:cstheme="majorHAnsi"/>
                  <w:sz w:val="22"/>
                  <w:szCs w:val="22"/>
                </w:rPr>
              </w:rPrChange>
            </w:rPr>
            <w:delText xml:space="preserve"> </w:delText>
          </w:r>
        </w:del>
      </w:ins>
      <w:ins w:id="36" w:author="Brian Blankenship" w:date="2023-06-17T10:34:00Z">
        <w:del w:id="37" w:author="Carla Martinez Machain" w:date="2023-06-20T17:09:00Z">
          <w:r w:rsidR="00985C7F" w:rsidDel="00297B18">
            <w:rPr>
              <w:rFonts w:ascii="Times New Roman" w:hAnsi="Times New Roman" w:cs="Times New Roman"/>
              <w:sz w:val="22"/>
              <w:szCs w:val="22"/>
            </w:rPr>
            <w:delText>Bu</w:delText>
          </w:r>
        </w:del>
      </w:ins>
      <w:ins w:id="38" w:author="Brian Blankenship" w:date="2023-06-16T13:43:00Z">
        <w:del w:id="39" w:author="Carla Martinez Machain" w:date="2023-06-20T17:09:00Z">
          <w:r w:rsidRPr="00EC1296" w:rsidDel="00297B18">
            <w:rPr>
              <w:rFonts w:ascii="Times New Roman" w:hAnsi="Times New Roman" w:cs="Times New Roman"/>
              <w:sz w:val="22"/>
              <w:szCs w:val="22"/>
              <w:rPrChange w:id="40" w:author="Brian Blankenship" w:date="2023-06-16T14:44:00Z">
                <w:rPr>
                  <w:rFonts w:asciiTheme="majorHAnsi" w:hAnsiTheme="majorHAnsi" w:cstheme="majorHAnsi"/>
                  <w:sz w:val="22"/>
                  <w:szCs w:val="22"/>
                </w:rPr>
              </w:rPrChange>
            </w:rPr>
            <w:delText>t positive contact with U.S. military personnel—whether social in nature, such as personal friendships, or economic, such as American personnel patronizing local businesses—could have the reverse effect, generating goodwill toward the United States and support for its military presence.</w:delText>
          </w:r>
        </w:del>
      </w:ins>
    </w:p>
    <w:p w14:paraId="2C9FB93E" w14:textId="77777777" w:rsidR="00544713" w:rsidRPr="00EC1296" w:rsidDel="00297B18" w:rsidRDefault="00544713" w:rsidP="00544713">
      <w:pPr>
        <w:spacing w:line="276" w:lineRule="auto"/>
        <w:rPr>
          <w:ins w:id="41" w:author="Brian Blankenship" w:date="2023-06-16T13:43:00Z"/>
          <w:del w:id="42" w:author="Carla Martinez Machain" w:date="2023-06-20T17:10:00Z"/>
          <w:rFonts w:ascii="Times New Roman" w:hAnsi="Times New Roman" w:cs="Times New Roman"/>
          <w:sz w:val="22"/>
          <w:szCs w:val="22"/>
          <w:rPrChange w:id="43" w:author="Brian Blankenship" w:date="2023-06-16T14:44:00Z">
            <w:rPr>
              <w:ins w:id="44" w:author="Brian Blankenship" w:date="2023-06-16T13:43:00Z"/>
              <w:del w:id="45" w:author="Carla Martinez Machain" w:date="2023-06-20T17:10:00Z"/>
              <w:rFonts w:asciiTheme="majorHAnsi" w:hAnsiTheme="majorHAnsi" w:cstheme="majorHAnsi"/>
              <w:sz w:val="22"/>
              <w:szCs w:val="22"/>
            </w:rPr>
          </w:rPrChange>
        </w:rPr>
      </w:pPr>
    </w:p>
    <w:p w14:paraId="0692473C" w14:textId="0BA18950" w:rsidR="00544713" w:rsidRPr="00EC1296" w:rsidRDefault="00544713" w:rsidP="00544713">
      <w:pPr>
        <w:spacing w:line="276" w:lineRule="auto"/>
        <w:rPr>
          <w:ins w:id="46" w:author="Brian Blankenship" w:date="2023-06-16T13:43:00Z"/>
          <w:rFonts w:ascii="Times New Roman" w:hAnsi="Times New Roman" w:cs="Times New Roman"/>
          <w:sz w:val="22"/>
          <w:szCs w:val="22"/>
          <w:rPrChange w:id="47" w:author="Brian Blankenship" w:date="2023-06-16T14:44:00Z">
            <w:rPr>
              <w:ins w:id="48" w:author="Brian Blankenship" w:date="2023-06-16T13:43:00Z"/>
              <w:rFonts w:asciiTheme="majorHAnsi" w:hAnsiTheme="majorHAnsi" w:cstheme="majorHAnsi"/>
              <w:sz w:val="22"/>
              <w:szCs w:val="22"/>
            </w:rPr>
          </w:rPrChange>
        </w:rPr>
      </w:pPr>
      <w:ins w:id="49" w:author="Brian Blankenship" w:date="2023-06-16T13:43:00Z">
        <w:r w:rsidRPr="00EC1296">
          <w:rPr>
            <w:rFonts w:ascii="Times New Roman" w:hAnsi="Times New Roman" w:cs="Times New Roman"/>
            <w:sz w:val="22"/>
            <w:szCs w:val="22"/>
            <w:rPrChange w:id="50" w:author="Brian Blankenship" w:date="2023-06-16T14:44:00Z">
              <w:rPr>
                <w:rFonts w:asciiTheme="majorHAnsi" w:hAnsiTheme="majorHAnsi" w:cstheme="majorHAnsi"/>
                <w:sz w:val="22"/>
                <w:szCs w:val="22"/>
              </w:rPr>
            </w:rPrChange>
          </w:rPr>
          <w:t xml:space="preserve">At the same time, China has until recently largely eschewed foreign military bases, but it has a substantial foreign economic footprint thanks in part to </w:t>
        </w:r>
      </w:ins>
      <w:ins w:id="51" w:author="Brian Blankenship" w:date="2023-06-17T10:34:00Z">
        <w:r w:rsidR="00985C7F">
          <w:rPr>
            <w:rFonts w:ascii="Times New Roman" w:hAnsi="Times New Roman" w:cs="Times New Roman"/>
            <w:sz w:val="22"/>
            <w:szCs w:val="22"/>
          </w:rPr>
          <w:t xml:space="preserve">its </w:t>
        </w:r>
      </w:ins>
      <w:ins w:id="52" w:author="Brian Blankenship" w:date="2023-06-16T13:43:00Z">
        <w:r w:rsidRPr="00EC1296">
          <w:rPr>
            <w:rFonts w:ascii="Times New Roman" w:hAnsi="Times New Roman" w:cs="Times New Roman"/>
            <w:sz w:val="22"/>
            <w:szCs w:val="22"/>
            <w:rPrChange w:id="53" w:author="Brian Blankenship" w:date="2023-06-16T14:44:00Z">
              <w:rPr>
                <w:rFonts w:asciiTheme="majorHAnsi" w:hAnsiTheme="majorHAnsi" w:cstheme="majorHAnsi"/>
                <w:sz w:val="22"/>
                <w:szCs w:val="22"/>
              </w:rPr>
            </w:rPrChange>
          </w:rPr>
          <w:t>Belt and Road Initiative</w:t>
        </w:r>
      </w:ins>
      <w:ins w:id="54" w:author="Brian Blankenship" w:date="2023-06-17T10:34:00Z">
        <w:r w:rsidR="00985C7F">
          <w:rPr>
            <w:rFonts w:ascii="Times New Roman" w:hAnsi="Times New Roman" w:cs="Times New Roman"/>
            <w:sz w:val="22"/>
            <w:szCs w:val="22"/>
          </w:rPr>
          <w:t xml:space="preserve"> infrastructure projects abroad</w:t>
        </w:r>
      </w:ins>
      <w:ins w:id="55" w:author="Brian Blankenship" w:date="2023-06-16T13:43:00Z">
        <w:r w:rsidRPr="00EC1296">
          <w:rPr>
            <w:rFonts w:ascii="Times New Roman" w:hAnsi="Times New Roman" w:cs="Times New Roman"/>
            <w:sz w:val="22"/>
            <w:szCs w:val="22"/>
            <w:rPrChange w:id="56" w:author="Brian Blankenship" w:date="2023-06-16T14:44:00Z">
              <w:rPr>
                <w:rFonts w:asciiTheme="majorHAnsi" w:hAnsiTheme="majorHAnsi" w:cstheme="majorHAnsi"/>
                <w:sz w:val="22"/>
                <w:szCs w:val="22"/>
              </w:rPr>
            </w:rPrChange>
          </w:rPr>
          <w:t xml:space="preserve">. This economic engagement could produce more goodwill and less resentment than a military </w:t>
        </w:r>
      </w:ins>
      <w:ins w:id="57" w:author="Brian Blankenship" w:date="2023-06-17T10:34:00Z">
        <w:r w:rsidR="00985C7F">
          <w:rPr>
            <w:rFonts w:ascii="Times New Roman" w:hAnsi="Times New Roman" w:cs="Times New Roman"/>
            <w:sz w:val="22"/>
            <w:szCs w:val="22"/>
          </w:rPr>
          <w:t>presence</w:t>
        </w:r>
      </w:ins>
      <w:ins w:id="58" w:author="Brian Blankenship" w:date="2023-06-16T13:43:00Z">
        <w:r w:rsidRPr="00EC1296">
          <w:rPr>
            <w:rFonts w:ascii="Times New Roman" w:hAnsi="Times New Roman" w:cs="Times New Roman"/>
            <w:sz w:val="22"/>
            <w:szCs w:val="22"/>
            <w:rPrChange w:id="59" w:author="Brian Blankenship" w:date="2023-06-16T14:44:00Z">
              <w:rPr>
                <w:rFonts w:asciiTheme="majorHAnsi" w:hAnsiTheme="majorHAnsi" w:cstheme="majorHAnsi"/>
                <w:sz w:val="22"/>
                <w:szCs w:val="22"/>
              </w:rPr>
            </w:rPrChange>
          </w:rPr>
          <w:t xml:space="preserve">, but in China’s case its economic footprint has itself generated controversies about sovereignty as many recipient countries become indebted to China. </w:t>
        </w:r>
      </w:ins>
    </w:p>
    <w:p w14:paraId="07C9749E" w14:textId="77777777" w:rsidR="00460D85" w:rsidRPr="00EC1296" w:rsidRDefault="00460D85" w:rsidP="00460D85">
      <w:pPr>
        <w:spacing w:line="276" w:lineRule="auto"/>
        <w:ind w:left="1080" w:hanging="360"/>
        <w:rPr>
          <w:ins w:id="60" w:author="Brian Blankenship" w:date="2023-06-16T12:31:00Z"/>
          <w:rFonts w:ascii="Times New Roman" w:hAnsi="Times New Roman" w:cs="Times New Roman"/>
          <w:sz w:val="22"/>
          <w:szCs w:val="22"/>
          <w:rPrChange w:id="61" w:author="Brian Blankenship" w:date="2023-06-16T14:44:00Z">
            <w:rPr>
              <w:ins w:id="62" w:author="Brian Blankenship" w:date="2023-06-16T12:31:00Z"/>
            </w:rPr>
          </w:rPrChange>
        </w:rPr>
      </w:pPr>
    </w:p>
    <w:p w14:paraId="6E26B81E" w14:textId="3CECDAB5" w:rsidR="00347533" w:rsidRPr="00EC1296" w:rsidRDefault="00EB481B" w:rsidP="00460D85">
      <w:pPr>
        <w:spacing w:line="276" w:lineRule="auto"/>
        <w:rPr>
          <w:ins w:id="63" w:author="Brian Blankenship" w:date="2023-06-16T12:37:00Z"/>
          <w:rFonts w:ascii="Times New Roman" w:hAnsi="Times New Roman" w:cs="Times New Roman"/>
          <w:sz w:val="22"/>
          <w:szCs w:val="22"/>
          <w:rPrChange w:id="64" w:author="Brian Blankenship" w:date="2023-06-16T14:44:00Z">
            <w:rPr>
              <w:ins w:id="65" w:author="Brian Blankenship" w:date="2023-06-16T12:37:00Z"/>
              <w:rFonts w:ascii="Calibri Light" w:hAnsi="Calibri Light" w:cs="Calibri Light"/>
              <w:sz w:val="22"/>
              <w:szCs w:val="22"/>
            </w:rPr>
          </w:rPrChange>
        </w:rPr>
      </w:pPr>
      <w:ins w:id="66" w:author="Brian Blankenship" w:date="2023-06-16T13:57:00Z">
        <w:r w:rsidRPr="00EC1296">
          <w:rPr>
            <w:rFonts w:ascii="Times New Roman" w:hAnsi="Times New Roman" w:cs="Times New Roman"/>
            <w:sz w:val="22"/>
            <w:szCs w:val="22"/>
            <w:rPrChange w:id="67" w:author="Brian Blankenship" w:date="2023-06-16T14:44:00Z">
              <w:rPr>
                <w:rFonts w:ascii="Calibri Light" w:hAnsi="Calibri Light" w:cs="Calibri Light"/>
                <w:sz w:val="22"/>
                <w:szCs w:val="22"/>
              </w:rPr>
            </w:rPrChange>
          </w:rPr>
          <w:t>This project s</w:t>
        </w:r>
      </w:ins>
      <w:ins w:id="68" w:author="Brian Blankenship" w:date="2023-06-16T13:58:00Z">
        <w:r w:rsidRPr="00EC1296">
          <w:rPr>
            <w:rFonts w:ascii="Times New Roman" w:hAnsi="Times New Roman" w:cs="Times New Roman"/>
            <w:sz w:val="22"/>
            <w:szCs w:val="22"/>
            <w:rPrChange w:id="69" w:author="Brian Blankenship" w:date="2023-06-16T14:44:00Z">
              <w:rPr>
                <w:rFonts w:ascii="Calibri Light" w:hAnsi="Calibri Light" w:cs="Calibri Light"/>
                <w:sz w:val="22"/>
                <w:szCs w:val="22"/>
              </w:rPr>
            </w:rPrChange>
          </w:rPr>
          <w:t>tudies</w:t>
        </w:r>
      </w:ins>
      <w:ins w:id="70" w:author="Brian Blankenship" w:date="2023-06-16T12:27:00Z">
        <w:r w:rsidR="00460D85" w:rsidRPr="00EC1296">
          <w:rPr>
            <w:rFonts w:ascii="Times New Roman" w:hAnsi="Times New Roman" w:cs="Times New Roman"/>
            <w:sz w:val="22"/>
            <w:szCs w:val="22"/>
            <w:rPrChange w:id="71" w:author="Brian Blankenship" w:date="2023-06-16T14:44:00Z">
              <w:rPr/>
            </w:rPrChange>
          </w:rPr>
          <w:t xml:space="preserve"> how </w:t>
        </w:r>
      </w:ins>
      <w:ins w:id="72" w:author="Brian Blankenship" w:date="2023-06-16T12:28:00Z">
        <w:r w:rsidR="00460D85" w:rsidRPr="00EC1296">
          <w:rPr>
            <w:rFonts w:ascii="Times New Roman" w:hAnsi="Times New Roman" w:cs="Times New Roman"/>
            <w:sz w:val="22"/>
            <w:szCs w:val="22"/>
            <w:rPrChange w:id="73" w:author="Brian Blankenship" w:date="2023-06-16T14:44:00Z">
              <w:rPr/>
            </w:rPrChange>
          </w:rPr>
          <w:t xml:space="preserve">social and economic contact with citizens of foreign countries </w:t>
        </w:r>
      </w:ins>
      <w:ins w:id="74" w:author="Carla Martinez Machain" w:date="2023-06-20T17:11:00Z">
        <w:r w:rsidR="00122AD2">
          <w:rPr>
            <w:rFonts w:ascii="Times New Roman" w:hAnsi="Times New Roman" w:cs="Times New Roman"/>
            <w:sz w:val="22"/>
            <w:szCs w:val="22"/>
          </w:rPr>
          <w:t xml:space="preserve">can build the influence needed to establish a foreign military presence or access. </w:t>
        </w:r>
      </w:ins>
      <w:ins w:id="75" w:author="Brian Blankenship" w:date="2023-06-16T12:31:00Z">
        <w:del w:id="76" w:author="Carla Martinez Machain" w:date="2023-06-20T17:11:00Z">
          <w:r w:rsidR="00460D85" w:rsidRPr="00EC1296" w:rsidDel="00122AD2">
            <w:rPr>
              <w:rFonts w:ascii="Times New Roman" w:hAnsi="Times New Roman" w:cs="Times New Roman"/>
              <w:sz w:val="22"/>
              <w:szCs w:val="22"/>
              <w:rPrChange w:id="77" w:author="Brian Blankenship" w:date="2023-06-16T14:44:00Z">
                <w:rPr/>
              </w:rPrChange>
            </w:rPr>
            <w:delText xml:space="preserve">shape </w:delText>
          </w:r>
        </w:del>
      </w:ins>
      <w:ins w:id="78" w:author="Brian Blankenship" w:date="2023-06-16T12:32:00Z">
        <w:del w:id="79" w:author="Carla Martinez Machain" w:date="2023-06-20T17:11:00Z">
          <w:r w:rsidR="00460D85" w:rsidRPr="00EC1296" w:rsidDel="00122AD2">
            <w:rPr>
              <w:rFonts w:ascii="Times New Roman" w:hAnsi="Times New Roman" w:cs="Times New Roman"/>
              <w:sz w:val="22"/>
              <w:szCs w:val="22"/>
              <w:rPrChange w:id="80" w:author="Brian Blankenship" w:date="2023-06-16T14:44:00Z">
                <w:rPr>
                  <w:rFonts w:asciiTheme="majorHAnsi" w:hAnsiTheme="majorHAnsi" w:cstheme="majorHAnsi"/>
                  <w:sz w:val="22"/>
                  <w:szCs w:val="22"/>
                </w:rPr>
              </w:rPrChange>
            </w:rPr>
            <w:delText>public and elite perceptions of those foreign countries</w:delText>
          </w:r>
        </w:del>
      </w:ins>
      <w:ins w:id="81" w:author="Brian Blankenship" w:date="2023-06-16T12:31:00Z">
        <w:del w:id="82" w:author="Carla Martinez Machain" w:date="2023-06-20T17:11:00Z">
          <w:r w:rsidR="00460D85" w:rsidRPr="00EC1296" w:rsidDel="00122AD2">
            <w:rPr>
              <w:rFonts w:ascii="Times New Roman" w:hAnsi="Times New Roman" w:cs="Times New Roman"/>
              <w:sz w:val="22"/>
              <w:szCs w:val="22"/>
              <w:rPrChange w:id="83" w:author="Brian Blankenship" w:date="2023-06-16T14:44:00Z">
                <w:rPr/>
              </w:rPrChange>
            </w:rPr>
            <w:delText xml:space="preserve">, and how the effects of that contact differ </w:delText>
          </w:r>
        </w:del>
      </w:ins>
      <w:ins w:id="84" w:author="Brian Blankenship" w:date="2023-06-16T12:32:00Z">
        <w:del w:id="85" w:author="Carla Martinez Machain" w:date="2023-06-20T17:11:00Z">
          <w:r w:rsidR="00460D85" w:rsidRPr="00EC1296" w:rsidDel="00122AD2">
            <w:rPr>
              <w:rFonts w:ascii="Times New Roman" w:hAnsi="Times New Roman" w:cs="Times New Roman"/>
              <w:sz w:val="22"/>
              <w:szCs w:val="22"/>
              <w:rPrChange w:id="86" w:author="Brian Blankenship" w:date="2023-06-16T14:44:00Z">
                <w:rPr>
                  <w:rFonts w:asciiTheme="majorHAnsi" w:hAnsiTheme="majorHAnsi" w:cstheme="majorHAnsi"/>
                  <w:sz w:val="22"/>
                  <w:szCs w:val="22"/>
                </w:rPr>
              </w:rPrChange>
            </w:rPr>
            <w:delText xml:space="preserve">between military and civilian </w:delText>
          </w:r>
          <w:r w:rsidR="00460D85" w:rsidRPr="00EC1296" w:rsidDel="00122AD2">
            <w:rPr>
              <w:rFonts w:ascii="Times New Roman" w:hAnsi="Times New Roman" w:cs="Times New Roman"/>
              <w:sz w:val="22"/>
              <w:szCs w:val="22"/>
              <w:rPrChange w:id="87" w:author="Brian Blankenship" w:date="2023-06-16T14:44:00Z">
                <w:rPr>
                  <w:rFonts w:asciiTheme="majorHAnsi" w:hAnsiTheme="majorHAnsi" w:cstheme="majorHAnsi"/>
                </w:rPr>
              </w:rPrChange>
            </w:rPr>
            <w:delText xml:space="preserve">citizens. </w:delText>
          </w:r>
        </w:del>
      </w:ins>
      <w:ins w:id="88" w:author="Brian Blankenship" w:date="2023-06-16T12:33:00Z">
        <w:r w:rsidR="00460D85" w:rsidRPr="00EC1296">
          <w:rPr>
            <w:rFonts w:ascii="Times New Roman" w:hAnsi="Times New Roman" w:cs="Times New Roman"/>
            <w:sz w:val="22"/>
            <w:szCs w:val="22"/>
            <w:rPrChange w:id="89" w:author="Brian Blankenship" w:date="2023-06-16T14:44:00Z">
              <w:rPr>
                <w:rFonts w:asciiTheme="majorHAnsi" w:hAnsiTheme="majorHAnsi" w:cstheme="majorHAnsi"/>
              </w:rPr>
            </w:rPrChange>
          </w:rPr>
          <w:t>We do so through the lens of great power foreign military basing</w:t>
        </w:r>
      </w:ins>
      <w:ins w:id="90" w:author="Brian Blankenship" w:date="2023-06-16T12:34:00Z">
        <w:r w:rsidR="00460D85" w:rsidRPr="00EC1296">
          <w:rPr>
            <w:rFonts w:ascii="Times New Roman" w:hAnsi="Times New Roman" w:cs="Times New Roman"/>
            <w:sz w:val="22"/>
            <w:szCs w:val="22"/>
            <w:rPrChange w:id="91" w:author="Brian Blankenship" w:date="2023-06-16T14:44:00Z">
              <w:rPr>
                <w:rFonts w:asciiTheme="majorHAnsi" w:hAnsiTheme="majorHAnsi" w:cstheme="majorHAnsi"/>
              </w:rPr>
            </w:rPrChange>
          </w:rPr>
          <w:t xml:space="preserve"> by conducting a comparative analysis of </w:t>
        </w:r>
        <w:r w:rsidR="00460D85" w:rsidRPr="00EC1296">
          <w:rPr>
            <w:rFonts w:ascii="Times New Roman" w:hAnsi="Times New Roman" w:cs="Times New Roman"/>
            <w:sz w:val="22"/>
            <w:szCs w:val="22"/>
            <w:rPrChange w:id="92" w:author="Brian Blankenship" w:date="2023-06-16T14:44:00Z">
              <w:rPr/>
            </w:rPrChange>
          </w:rPr>
          <w:t>US and Chinese efforts to build influence in current and prospective base-host states</w:t>
        </w:r>
      </w:ins>
      <w:ins w:id="93" w:author="Brian Blankenship" w:date="2023-06-17T10:36:00Z">
        <w:r w:rsidR="00985C7F">
          <w:rPr>
            <w:rFonts w:ascii="Times New Roman" w:hAnsi="Times New Roman" w:cs="Times New Roman"/>
            <w:sz w:val="22"/>
            <w:szCs w:val="22"/>
          </w:rPr>
          <w:t xml:space="preserve">. This analysis </w:t>
        </w:r>
      </w:ins>
      <w:ins w:id="94" w:author="Brian Blankenship" w:date="2023-06-16T12:35:00Z">
        <w:r w:rsidR="00460D85" w:rsidRPr="00EC1296">
          <w:rPr>
            <w:rFonts w:ascii="Times New Roman" w:hAnsi="Times New Roman" w:cs="Times New Roman"/>
            <w:sz w:val="22"/>
            <w:szCs w:val="22"/>
            <w:rPrChange w:id="95" w:author="Brian Blankenship" w:date="2023-06-16T14:44:00Z">
              <w:rPr>
                <w:rFonts w:ascii="Calibri Light" w:hAnsi="Calibri Light" w:cs="Calibri Light"/>
                <w:sz w:val="22"/>
                <w:szCs w:val="22"/>
              </w:rPr>
            </w:rPrChange>
          </w:rPr>
          <w:t xml:space="preserve">not only </w:t>
        </w:r>
      </w:ins>
      <w:ins w:id="96" w:author="Brian Blankenship" w:date="2023-06-16T12:34:00Z">
        <w:r w:rsidR="00460D85" w:rsidRPr="00EC1296">
          <w:rPr>
            <w:rFonts w:ascii="Times New Roman" w:hAnsi="Times New Roman" w:cs="Times New Roman"/>
            <w:sz w:val="22"/>
            <w:szCs w:val="22"/>
            <w:rPrChange w:id="97" w:author="Brian Blankenship" w:date="2023-06-16T14:44:00Z">
              <w:rPr/>
            </w:rPrChange>
          </w:rPr>
          <w:t>compare</w:t>
        </w:r>
      </w:ins>
      <w:ins w:id="98" w:author="Brian Blankenship" w:date="2023-06-16T12:36:00Z">
        <w:r w:rsidR="00460D85" w:rsidRPr="00EC1296">
          <w:rPr>
            <w:rFonts w:ascii="Times New Roman" w:hAnsi="Times New Roman" w:cs="Times New Roman"/>
            <w:sz w:val="22"/>
            <w:szCs w:val="22"/>
            <w:rPrChange w:id="99" w:author="Brian Blankenship" w:date="2023-06-16T14:44:00Z">
              <w:rPr>
                <w:rFonts w:ascii="Calibri Light" w:hAnsi="Calibri Light" w:cs="Calibri Light"/>
                <w:sz w:val="22"/>
                <w:szCs w:val="22"/>
              </w:rPr>
            </w:rPrChange>
          </w:rPr>
          <w:t>s</w:t>
        </w:r>
      </w:ins>
      <w:ins w:id="100" w:author="Brian Blankenship" w:date="2023-06-16T12:34:00Z">
        <w:r w:rsidR="00460D85" w:rsidRPr="00EC1296">
          <w:rPr>
            <w:rFonts w:ascii="Times New Roman" w:hAnsi="Times New Roman" w:cs="Times New Roman"/>
            <w:sz w:val="22"/>
            <w:szCs w:val="22"/>
            <w:rPrChange w:id="101" w:author="Brian Blankenship" w:date="2023-06-16T14:44:00Z">
              <w:rPr/>
            </w:rPrChange>
          </w:rPr>
          <w:t xml:space="preserve"> US and Chinese efforts, </w:t>
        </w:r>
      </w:ins>
      <w:ins w:id="102" w:author="Brian Blankenship" w:date="2023-06-16T12:36:00Z">
        <w:r w:rsidR="00460D85" w:rsidRPr="00EC1296">
          <w:rPr>
            <w:rFonts w:ascii="Times New Roman" w:hAnsi="Times New Roman" w:cs="Times New Roman"/>
            <w:sz w:val="22"/>
            <w:szCs w:val="22"/>
            <w:rPrChange w:id="103" w:author="Brian Blankenship" w:date="2023-06-16T14:44:00Z">
              <w:rPr>
                <w:rFonts w:ascii="Calibri Light" w:hAnsi="Calibri Light" w:cs="Calibri Light"/>
                <w:sz w:val="22"/>
                <w:szCs w:val="22"/>
              </w:rPr>
            </w:rPrChange>
          </w:rPr>
          <w:t xml:space="preserve">but </w:t>
        </w:r>
      </w:ins>
      <w:ins w:id="104" w:author="Brian Blankenship" w:date="2023-06-16T12:34:00Z">
        <w:r w:rsidR="00460D85" w:rsidRPr="00EC1296">
          <w:rPr>
            <w:rFonts w:ascii="Times New Roman" w:hAnsi="Times New Roman" w:cs="Times New Roman"/>
            <w:sz w:val="22"/>
            <w:szCs w:val="22"/>
            <w:rPrChange w:id="105" w:author="Brian Blankenship" w:date="2023-06-16T14:44:00Z">
              <w:rPr/>
            </w:rPrChange>
          </w:rPr>
          <w:t>also examine</w:t>
        </w:r>
      </w:ins>
      <w:ins w:id="106" w:author="Brian Blankenship" w:date="2023-06-16T12:36:00Z">
        <w:r w:rsidR="00460D85" w:rsidRPr="00EC1296">
          <w:rPr>
            <w:rFonts w:ascii="Times New Roman" w:hAnsi="Times New Roman" w:cs="Times New Roman"/>
            <w:sz w:val="22"/>
            <w:szCs w:val="22"/>
            <w:rPrChange w:id="107" w:author="Brian Blankenship" w:date="2023-06-16T14:44:00Z">
              <w:rPr>
                <w:rFonts w:ascii="Calibri Light" w:hAnsi="Calibri Light" w:cs="Calibri Light"/>
                <w:sz w:val="22"/>
                <w:szCs w:val="22"/>
              </w:rPr>
            </w:rPrChange>
          </w:rPr>
          <w:t>s</w:t>
        </w:r>
      </w:ins>
      <w:ins w:id="108" w:author="Brian Blankenship" w:date="2023-06-16T12:34:00Z">
        <w:r w:rsidR="00460D85" w:rsidRPr="00EC1296">
          <w:rPr>
            <w:rFonts w:ascii="Times New Roman" w:hAnsi="Times New Roman" w:cs="Times New Roman"/>
            <w:sz w:val="22"/>
            <w:szCs w:val="22"/>
            <w:rPrChange w:id="109" w:author="Brian Blankenship" w:date="2023-06-16T14:44:00Z">
              <w:rPr/>
            </w:rPrChange>
          </w:rPr>
          <w:t xml:space="preserve"> their interaction in competitive environments where both rivals seek access.</w:t>
        </w:r>
      </w:ins>
      <w:ins w:id="110" w:author="Brian Blankenship" w:date="2023-06-16T13:33:00Z">
        <w:r w:rsidR="00D73D94" w:rsidRPr="00EC1296">
          <w:rPr>
            <w:rFonts w:ascii="Times New Roman" w:hAnsi="Times New Roman" w:cs="Times New Roman"/>
            <w:sz w:val="22"/>
            <w:szCs w:val="22"/>
            <w:rPrChange w:id="111" w:author="Brian Blankenship" w:date="2023-06-16T14:44:00Z">
              <w:rPr>
                <w:rFonts w:ascii="Calibri Light" w:hAnsi="Calibri Light" w:cs="Calibri Light"/>
                <w:sz w:val="22"/>
                <w:szCs w:val="22"/>
              </w:rPr>
            </w:rPrChange>
          </w:rPr>
          <w:t xml:space="preserve"> </w:t>
        </w:r>
      </w:ins>
      <w:ins w:id="112" w:author="Brian Blankenship" w:date="2023-06-16T12:37:00Z">
        <w:r w:rsidR="00347533" w:rsidRPr="00EC1296">
          <w:rPr>
            <w:rFonts w:ascii="Times New Roman" w:hAnsi="Times New Roman" w:cs="Times New Roman"/>
            <w:sz w:val="22"/>
            <w:szCs w:val="22"/>
            <w:rPrChange w:id="113" w:author="Brian Blankenship" w:date="2023-06-16T14:44:00Z">
              <w:rPr>
                <w:rFonts w:ascii="Calibri Light" w:hAnsi="Calibri Light" w:cs="Calibri Light"/>
                <w:sz w:val="22"/>
                <w:szCs w:val="22"/>
              </w:rPr>
            </w:rPrChange>
          </w:rPr>
          <w:t xml:space="preserve">The project thus focuses on the effects of </w:t>
        </w:r>
      </w:ins>
      <w:ins w:id="114" w:author="Brian Blankenship" w:date="2023-06-16T13:31:00Z">
        <w:r w:rsidR="00D73D94" w:rsidRPr="00EC1296">
          <w:rPr>
            <w:rFonts w:ascii="Times New Roman" w:hAnsi="Times New Roman" w:cs="Times New Roman"/>
            <w:sz w:val="22"/>
            <w:szCs w:val="22"/>
            <w:rPrChange w:id="115" w:author="Brian Blankenship" w:date="2023-06-16T14:44:00Z">
              <w:rPr>
                <w:rFonts w:ascii="Calibri Light" w:hAnsi="Calibri Light" w:cs="Calibri Light"/>
                <w:sz w:val="22"/>
                <w:szCs w:val="22"/>
              </w:rPr>
            </w:rPrChange>
          </w:rPr>
          <w:t>two sets o</w:t>
        </w:r>
      </w:ins>
      <w:ins w:id="116" w:author="Brian Blankenship" w:date="2023-06-16T13:32:00Z">
        <w:r w:rsidR="00D73D94" w:rsidRPr="00EC1296">
          <w:rPr>
            <w:rFonts w:ascii="Times New Roman" w:hAnsi="Times New Roman" w:cs="Times New Roman"/>
            <w:sz w:val="22"/>
            <w:szCs w:val="22"/>
            <w:rPrChange w:id="117" w:author="Brian Blankenship" w:date="2023-06-16T14:44:00Z">
              <w:rPr>
                <w:rFonts w:ascii="Calibri Light" w:hAnsi="Calibri Light" w:cs="Calibri Light"/>
                <w:sz w:val="22"/>
                <w:szCs w:val="22"/>
              </w:rPr>
            </w:rPrChange>
          </w:rPr>
          <w:t>f independent variables—economic versus social contact, on the one hand, and military versus nonmilitary contact, on the other—on two main outcome variables—public and elite perceptions of the foreign power</w:t>
        </w:r>
      </w:ins>
      <w:ins w:id="118" w:author="Brian Blankenship" w:date="2023-06-16T13:33:00Z">
        <w:r w:rsidR="00D73D94" w:rsidRPr="00EC1296">
          <w:rPr>
            <w:rFonts w:ascii="Times New Roman" w:hAnsi="Times New Roman" w:cs="Times New Roman"/>
            <w:sz w:val="22"/>
            <w:szCs w:val="22"/>
            <w:rPrChange w:id="119" w:author="Brian Blankenship" w:date="2023-06-16T14:44:00Z">
              <w:rPr>
                <w:rFonts w:ascii="Calibri Light" w:hAnsi="Calibri Light" w:cs="Calibri Light"/>
                <w:sz w:val="22"/>
                <w:szCs w:val="22"/>
              </w:rPr>
            </w:rPrChange>
          </w:rPr>
          <w:t>s</w:t>
        </w:r>
      </w:ins>
      <w:ins w:id="120" w:author="Brian Blankenship" w:date="2023-06-16T13:32:00Z">
        <w:r w:rsidR="00D73D94" w:rsidRPr="00EC1296">
          <w:rPr>
            <w:rFonts w:ascii="Times New Roman" w:hAnsi="Times New Roman" w:cs="Times New Roman"/>
            <w:sz w:val="22"/>
            <w:szCs w:val="22"/>
            <w:rPrChange w:id="121" w:author="Brian Blankenship" w:date="2023-06-16T14:44:00Z">
              <w:rPr>
                <w:rFonts w:ascii="Calibri Light" w:hAnsi="Calibri Light" w:cs="Calibri Light"/>
                <w:sz w:val="22"/>
                <w:szCs w:val="22"/>
              </w:rPr>
            </w:rPrChange>
          </w:rPr>
          <w:t xml:space="preserve"> (Chin</w:t>
        </w:r>
      </w:ins>
      <w:ins w:id="122" w:author="Brian Blankenship" w:date="2023-06-16T13:33:00Z">
        <w:r w:rsidR="00D73D94" w:rsidRPr="00EC1296">
          <w:rPr>
            <w:rFonts w:ascii="Times New Roman" w:hAnsi="Times New Roman" w:cs="Times New Roman"/>
            <w:sz w:val="22"/>
            <w:szCs w:val="22"/>
            <w:rPrChange w:id="123" w:author="Brian Blankenship" w:date="2023-06-16T14:44:00Z">
              <w:rPr>
                <w:rFonts w:ascii="Calibri Light" w:hAnsi="Calibri Light" w:cs="Calibri Light"/>
                <w:sz w:val="22"/>
                <w:szCs w:val="22"/>
              </w:rPr>
            </w:rPrChange>
          </w:rPr>
          <w:t xml:space="preserve">a and the US) and support for hosting a foreign military presence </w:t>
        </w:r>
      </w:ins>
      <w:ins w:id="124" w:author="Brian Blankenship" w:date="2023-06-17T10:36:00Z">
        <w:r w:rsidR="00985C7F">
          <w:rPr>
            <w:rFonts w:ascii="Times New Roman" w:hAnsi="Times New Roman" w:cs="Times New Roman"/>
            <w:sz w:val="22"/>
            <w:szCs w:val="22"/>
          </w:rPr>
          <w:t>from those countries</w:t>
        </w:r>
      </w:ins>
      <w:ins w:id="125" w:author="Brian Blankenship" w:date="2023-06-16T13:33:00Z">
        <w:r w:rsidR="00D73D94" w:rsidRPr="00EC1296">
          <w:rPr>
            <w:rFonts w:ascii="Times New Roman" w:hAnsi="Times New Roman" w:cs="Times New Roman"/>
            <w:sz w:val="22"/>
            <w:szCs w:val="22"/>
            <w:rPrChange w:id="126" w:author="Brian Blankenship" w:date="2023-06-16T14:44:00Z">
              <w:rPr>
                <w:rFonts w:ascii="Calibri Light" w:hAnsi="Calibri Light" w:cs="Calibri Light"/>
                <w:sz w:val="22"/>
                <w:szCs w:val="22"/>
              </w:rPr>
            </w:rPrChange>
          </w:rPr>
          <w:t>.</w:t>
        </w:r>
      </w:ins>
    </w:p>
    <w:p w14:paraId="66552B53" w14:textId="4E6C3823" w:rsidR="00347533" w:rsidDel="00985C7F" w:rsidRDefault="00347533" w:rsidP="002D5C41">
      <w:pPr>
        <w:spacing w:line="276" w:lineRule="auto"/>
        <w:rPr>
          <w:del w:id="127" w:author="Brian Blankenship" w:date="2023-06-16T13:40:00Z"/>
          <w:rFonts w:ascii="Times New Roman" w:hAnsi="Times New Roman" w:cs="Times New Roman"/>
        </w:rPr>
      </w:pPr>
    </w:p>
    <w:p w14:paraId="67CA3923" w14:textId="18ACE5E6" w:rsidR="00A9746B" w:rsidRPr="00EC1296" w:rsidDel="00544713" w:rsidRDefault="00AF33E1" w:rsidP="00A9746B">
      <w:pPr>
        <w:pStyle w:val="ListParagraph"/>
        <w:numPr>
          <w:ilvl w:val="1"/>
          <w:numId w:val="5"/>
        </w:numPr>
        <w:spacing w:line="276" w:lineRule="auto"/>
        <w:rPr>
          <w:del w:id="128" w:author="Brian Blankenship" w:date="2023-06-16T13:40:00Z"/>
          <w:rFonts w:ascii="Times New Roman" w:hAnsi="Times New Roman" w:cs="Times New Roman"/>
          <w:rPrChange w:id="129" w:author="Brian Blankenship" w:date="2023-06-16T14:44:00Z">
            <w:rPr>
              <w:del w:id="130" w:author="Brian Blankenship" w:date="2023-06-16T13:40:00Z"/>
              <w:rFonts w:cs="Calibri Light"/>
            </w:rPr>
          </w:rPrChange>
        </w:rPr>
      </w:pPr>
      <w:del w:id="131" w:author="Brian Blankenship" w:date="2023-06-16T13:40:00Z">
        <w:r w:rsidRPr="00EC1296" w:rsidDel="00544713">
          <w:rPr>
            <w:rFonts w:ascii="Times New Roman" w:hAnsi="Times New Roman" w:cs="Times New Roman"/>
            <w:rPrChange w:id="132" w:author="Brian Blankenship" w:date="2023-06-16T14:44:00Z">
              <w:rPr>
                <w:rFonts w:cs="Calibri Light"/>
              </w:rPr>
            </w:rPrChange>
          </w:rPr>
          <w:delText xml:space="preserve">Study how great powers gain </w:delText>
        </w:r>
        <w:r w:rsidR="008F59E7" w:rsidRPr="00EC1296" w:rsidDel="00544713">
          <w:rPr>
            <w:rFonts w:ascii="Times New Roman" w:hAnsi="Times New Roman" w:cs="Times New Roman"/>
            <w:rPrChange w:id="133" w:author="Brian Blankenship" w:date="2023-06-16T14:44:00Z">
              <w:rPr>
                <w:rFonts w:cs="Calibri Light"/>
              </w:rPr>
            </w:rPrChange>
          </w:rPr>
          <w:delText xml:space="preserve">and maintain </w:delText>
        </w:r>
        <w:r w:rsidRPr="00EC1296" w:rsidDel="00544713">
          <w:rPr>
            <w:rFonts w:ascii="Times New Roman" w:hAnsi="Times New Roman" w:cs="Times New Roman"/>
            <w:rPrChange w:id="134" w:author="Brian Blankenship" w:date="2023-06-16T14:44:00Z">
              <w:rPr>
                <w:rFonts w:cs="Calibri Light"/>
              </w:rPr>
            </w:rPrChange>
          </w:rPr>
          <w:delText xml:space="preserve">public </w:delText>
        </w:r>
        <w:r w:rsidR="0039057D" w:rsidRPr="00EC1296" w:rsidDel="00544713">
          <w:rPr>
            <w:rFonts w:ascii="Times New Roman" w:hAnsi="Times New Roman" w:cs="Times New Roman"/>
            <w:rPrChange w:id="135" w:author="Brian Blankenship" w:date="2023-06-16T14:44:00Z">
              <w:rPr>
                <w:rFonts w:cs="Calibri Light"/>
              </w:rPr>
            </w:rPrChange>
          </w:rPr>
          <w:delText xml:space="preserve">and elite </w:delText>
        </w:r>
        <w:r w:rsidRPr="00EC1296" w:rsidDel="00544713">
          <w:rPr>
            <w:rFonts w:ascii="Times New Roman" w:hAnsi="Times New Roman" w:cs="Times New Roman"/>
            <w:rPrChange w:id="136" w:author="Brian Blankenship" w:date="2023-06-16T14:44:00Z">
              <w:rPr>
                <w:rFonts w:cs="Calibri Light"/>
              </w:rPr>
            </w:rPrChange>
          </w:rPr>
          <w:delText xml:space="preserve">support for military deployments and bases (DV: support for military presence, IV: </w:delText>
        </w:r>
        <w:r w:rsidR="00902445" w:rsidRPr="00EC1296" w:rsidDel="00544713">
          <w:rPr>
            <w:rFonts w:ascii="Times New Roman" w:hAnsi="Times New Roman" w:cs="Times New Roman"/>
            <w:rPrChange w:id="137" w:author="Brian Blankenship" w:date="2023-06-16T14:44:00Z">
              <w:rPr>
                <w:rFonts w:cs="Calibri Light"/>
              </w:rPr>
            </w:rPrChange>
          </w:rPr>
          <w:delText>economic, military, political instruments</w:delText>
        </w:r>
        <w:r w:rsidRPr="00EC1296" w:rsidDel="00544713">
          <w:rPr>
            <w:rFonts w:ascii="Times New Roman" w:hAnsi="Times New Roman" w:cs="Times New Roman"/>
            <w:rPrChange w:id="138" w:author="Brian Blankenship" w:date="2023-06-16T14:44:00Z">
              <w:rPr>
                <w:rFonts w:cs="Calibri Light"/>
              </w:rPr>
            </w:rPrChange>
          </w:rPr>
          <w:delText>??)</w:delText>
        </w:r>
      </w:del>
    </w:p>
    <w:p w14:paraId="2D5CB628" w14:textId="6CDFAD8D" w:rsidR="00A9746B" w:rsidRPr="00EC1296" w:rsidDel="00544713" w:rsidRDefault="00AF33E1" w:rsidP="00A9746B">
      <w:pPr>
        <w:pStyle w:val="ListParagraph"/>
        <w:numPr>
          <w:ilvl w:val="1"/>
          <w:numId w:val="5"/>
        </w:numPr>
        <w:spacing w:line="276" w:lineRule="auto"/>
        <w:rPr>
          <w:del w:id="139" w:author="Brian Blankenship" w:date="2023-06-16T13:40:00Z"/>
          <w:rFonts w:ascii="Times New Roman" w:hAnsi="Times New Roman" w:cs="Times New Roman"/>
          <w:rPrChange w:id="140" w:author="Brian Blankenship" w:date="2023-06-16T14:44:00Z">
            <w:rPr>
              <w:del w:id="141" w:author="Brian Blankenship" w:date="2023-06-16T13:40:00Z"/>
              <w:rFonts w:cs="Calibri Light"/>
            </w:rPr>
          </w:rPrChange>
        </w:rPr>
      </w:pPr>
      <w:del w:id="142" w:author="Brian Blankenship" w:date="2023-06-16T13:40:00Z">
        <w:r w:rsidRPr="00EC1296" w:rsidDel="00544713">
          <w:rPr>
            <w:rFonts w:ascii="Times New Roman" w:hAnsi="Times New Roman" w:cs="Times New Roman"/>
            <w:rPrChange w:id="143" w:author="Brian Blankenship" w:date="2023-06-16T14:44:00Z">
              <w:rPr>
                <w:rFonts w:cs="Calibri Light"/>
              </w:rPr>
            </w:rPrChange>
          </w:rPr>
          <w:delText xml:space="preserve">Study how military deployments and bases affects public </w:delText>
        </w:r>
        <w:r w:rsidR="0039057D" w:rsidRPr="00EC1296" w:rsidDel="00544713">
          <w:rPr>
            <w:rFonts w:ascii="Times New Roman" w:hAnsi="Times New Roman" w:cs="Times New Roman"/>
            <w:rPrChange w:id="144" w:author="Brian Blankenship" w:date="2023-06-16T14:44:00Z">
              <w:rPr>
                <w:rFonts w:cs="Calibri Light"/>
              </w:rPr>
            </w:rPrChange>
          </w:rPr>
          <w:delText xml:space="preserve">and elite </w:delText>
        </w:r>
        <w:r w:rsidRPr="00EC1296" w:rsidDel="00544713">
          <w:rPr>
            <w:rFonts w:ascii="Times New Roman" w:hAnsi="Times New Roman" w:cs="Times New Roman"/>
            <w:rPrChange w:id="145" w:author="Brian Blankenship" w:date="2023-06-16T14:44:00Z">
              <w:rPr>
                <w:rFonts w:cs="Calibri Light"/>
              </w:rPr>
            </w:rPrChange>
          </w:rPr>
          <w:delText>perceptions of the sending state (DV: perceptions of sending state??, IV: military presence)</w:delText>
        </w:r>
      </w:del>
    </w:p>
    <w:p w14:paraId="0AAC1823" w14:textId="07A6FA55" w:rsidR="002D5C41" w:rsidRPr="00EC1296" w:rsidDel="00460D85" w:rsidRDefault="00AF33E1" w:rsidP="00A9746B">
      <w:pPr>
        <w:pStyle w:val="ListParagraph"/>
        <w:numPr>
          <w:ilvl w:val="1"/>
          <w:numId w:val="5"/>
        </w:numPr>
        <w:spacing w:line="276" w:lineRule="auto"/>
        <w:rPr>
          <w:del w:id="146" w:author="Brian Blankenship" w:date="2023-06-16T12:36:00Z"/>
          <w:rFonts w:ascii="Times New Roman" w:hAnsi="Times New Roman" w:cs="Times New Roman"/>
          <w:rPrChange w:id="147" w:author="Brian Blankenship" w:date="2023-06-16T14:44:00Z">
            <w:rPr>
              <w:del w:id="148" w:author="Brian Blankenship" w:date="2023-06-16T12:36:00Z"/>
              <w:rFonts w:cs="Calibri Light"/>
            </w:rPr>
          </w:rPrChange>
        </w:rPr>
      </w:pPr>
      <w:del w:id="149" w:author="Brian Blankenship" w:date="2023-06-16T12:36:00Z">
        <w:r w:rsidRPr="00EC1296" w:rsidDel="00460D85">
          <w:rPr>
            <w:rFonts w:ascii="Times New Roman" w:hAnsi="Times New Roman" w:cs="Times New Roman"/>
            <w:rPrChange w:id="150" w:author="Brian Blankenship" w:date="2023-06-16T14:44:00Z">
              <w:rPr>
                <w:rFonts w:cs="Calibri Light"/>
              </w:rPr>
            </w:rPrChange>
          </w:rPr>
          <w:delText>Comparative analysis of</w:delText>
        </w:r>
        <w:r w:rsidR="002D5C41" w:rsidRPr="00EC1296" w:rsidDel="00460D85">
          <w:rPr>
            <w:rFonts w:ascii="Times New Roman" w:hAnsi="Times New Roman" w:cs="Times New Roman"/>
            <w:rPrChange w:id="151" w:author="Brian Blankenship" w:date="2023-06-16T14:44:00Z">
              <w:rPr>
                <w:rFonts w:cs="Calibri Light"/>
              </w:rPr>
            </w:rPrChange>
          </w:rPr>
          <w:delText xml:space="preserve"> US and Chinese efforts to build influence in current and prospective </w:delText>
        </w:r>
        <w:r w:rsidRPr="00EC1296" w:rsidDel="00460D85">
          <w:rPr>
            <w:rFonts w:ascii="Times New Roman" w:hAnsi="Times New Roman" w:cs="Times New Roman"/>
            <w:rPrChange w:id="152" w:author="Brian Blankenship" w:date="2023-06-16T14:44:00Z">
              <w:rPr>
                <w:rFonts w:cs="Calibri Light"/>
              </w:rPr>
            </w:rPrChange>
          </w:rPr>
          <w:delText>base-</w:delText>
        </w:r>
        <w:r w:rsidR="002D5C41" w:rsidRPr="00EC1296" w:rsidDel="00460D85">
          <w:rPr>
            <w:rFonts w:ascii="Times New Roman" w:hAnsi="Times New Roman" w:cs="Times New Roman"/>
            <w:rPrChange w:id="153" w:author="Brian Blankenship" w:date="2023-06-16T14:44:00Z">
              <w:rPr>
                <w:rFonts w:cs="Calibri Light"/>
              </w:rPr>
            </w:rPrChange>
          </w:rPr>
          <w:delText>host states</w:delText>
        </w:r>
        <w:r w:rsidR="0039057D" w:rsidRPr="00EC1296" w:rsidDel="00460D85">
          <w:rPr>
            <w:rFonts w:ascii="Times New Roman" w:hAnsi="Times New Roman" w:cs="Times New Roman"/>
            <w:rPrChange w:id="154" w:author="Brian Blankenship" w:date="2023-06-16T14:44:00Z">
              <w:rPr>
                <w:rFonts w:cs="Calibri Light"/>
              </w:rPr>
            </w:rPrChange>
          </w:rPr>
          <w:delText>. Not only do we compare US and Chinese efforts, we also examine their interaction in competitive environments where both rivals seek access.</w:delText>
        </w:r>
      </w:del>
    </w:p>
    <w:p w14:paraId="0726BFA0" w14:textId="0D84CC5E" w:rsidR="002D5C41" w:rsidRPr="00EC1296" w:rsidDel="0008071F" w:rsidRDefault="002D5C41" w:rsidP="002D5C41">
      <w:pPr>
        <w:spacing w:line="276" w:lineRule="auto"/>
        <w:rPr>
          <w:del w:id="155" w:author="Brian Blankenship" w:date="2023-06-19T13:26:00Z"/>
          <w:rFonts w:ascii="Times New Roman" w:hAnsi="Times New Roman" w:cs="Times New Roman"/>
          <w:sz w:val="22"/>
          <w:szCs w:val="22"/>
          <w:rPrChange w:id="156" w:author="Brian Blankenship" w:date="2023-06-16T14:44:00Z">
            <w:rPr>
              <w:del w:id="157" w:author="Brian Blankenship" w:date="2023-06-19T13:26:00Z"/>
            </w:rPr>
          </w:rPrChange>
        </w:rPr>
      </w:pPr>
    </w:p>
    <w:p w14:paraId="7492067C" w14:textId="77777777" w:rsidR="002D5C41" w:rsidRPr="00EC1296" w:rsidRDefault="002D5C41" w:rsidP="002D5C41">
      <w:pPr>
        <w:pStyle w:val="ListParagraph"/>
        <w:numPr>
          <w:ilvl w:val="0"/>
          <w:numId w:val="2"/>
        </w:numPr>
        <w:spacing w:line="276" w:lineRule="auto"/>
        <w:ind w:left="360"/>
        <w:rPr>
          <w:rFonts w:ascii="Times New Roman" w:hAnsi="Times New Roman" w:cs="Times New Roman"/>
          <w:b/>
          <w:bCs/>
          <w:color w:val="0070C0"/>
          <w:sz w:val="26"/>
          <w:szCs w:val="26"/>
          <w:rPrChange w:id="158" w:author="Brian Blankenship" w:date="2023-06-16T14:44:00Z">
            <w:rPr>
              <w:rFonts w:asciiTheme="majorHAnsi" w:hAnsiTheme="majorHAnsi" w:cstheme="majorHAnsi"/>
              <w:b/>
              <w:bCs/>
              <w:color w:val="0070C0"/>
              <w:sz w:val="26"/>
              <w:szCs w:val="26"/>
            </w:rPr>
          </w:rPrChange>
        </w:rPr>
      </w:pPr>
      <w:r w:rsidRPr="00EC1296">
        <w:rPr>
          <w:rFonts w:ascii="Times New Roman" w:hAnsi="Times New Roman" w:cs="Times New Roman"/>
          <w:b/>
          <w:bCs/>
          <w:color w:val="0070C0"/>
          <w:sz w:val="26"/>
          <w:szCs w:val="26"/>
          <w:rPrChange w:id="159" w:author="Brian Blankenship" w:date="2023-06-16T14:44:00Z">
            <w:rPr>
              <w:rFonts w:asciiTheme="majorHAnsi" w:hAnsiTheme="majorHAnsi" w:cstheme="majorHAnsi"/>
              <w:b/>
              <w:bCs/>
              <w:color w:val="0070C0"/>
              <w:sz w:val="26"/>
              <w:szCs w:val="26"/>
            </w:rPr>
          </w:rPrChange>
        </w:rPr>
        <w:t>Rationale and Significance</w:t>
      </w:r>
    </w:p>
    <w:p w14:paraId="54C7D356" w14:textId="77777777" w:rsidR="00A9746B" w:rsidRPr="00EC1296" w:rsidRDefault="002D5C41" w:rsidP="00A9746B">
      <w:pPr>
        <w:pStyle w:val="ListParagraph"/>
        <w:numPr>
          <w:ilvl w:val="0"/>
          <w:numId w:val="5"/>
        </w:numPr>
        <w:spacing w:line="276" w:lineRule="auto"/>
        <w:rPr>
          <w:rFonts w:ascii="Times New Roman" w:hAnsi="Times New Roman" w:cs="Times New Roman"/>
          <w:rPrChange w:id="160" w:author="Brian Blankenship" w:date="2023-06-16T14:44:00Z">
            <w:rPr/>
          </w:rPrChange>
        </w:rPr>
      </w:pPr>
      <w:r w:rsidRPr="00EC1296">
        <w:rPr>
          <w:rFonts w:ascii="Times New Roman" w:hAnsi="Times New Roman" w:cs="Times New Roman"/>
          <w:rPrChange w:id="161" w:author="Brian Blankenship" w:date="2023-06-16T14:44:00Z">
            <w:rPr/>
          </w:rPrChange>
        </w:rPr>
        <w:t xml:space="preserve">Describe the overarching goal(s) of your project. Why is the issue you are investigating important? </w:t>
      </w:r>
    </w:p>
    <w:p w14:paraId="11E71649" w14:textId="36FD4BEE" w:rsidR="00EB481B" w:rsidRPr="00EC1296" w:rsidRDefault="002D5C41">
      <w:pPr>
        <w:spacing w:line="276" w:lineRule="auto"/>
        <w:rPr>
          <w:rFonts w:ascii="Times New Roman" w:hAnsi="Times New Roman" w:cs="Times New Roman"/>
          <w:rPrChange w:id="162" w:author="Brian Blankenship" w:date="2023-06-16T14:44:00Z">
            <w:rPr>
              <w:rFonts w:asciiTheme="minorHAnsi" w:hAnsiTheme="minorHAnsi" w:cstheme="minorHAnsi"/>
            </w:rPr>
          </w:rPrChange>
        </w:rPr>
        <w:pPrChange w:id="163" w:author="Brian Blankenship" w:date="2023-06-16T13:57:00Z">
          <w:pPr>
            <w:pStyle w:val="ListParagraph"/>
            <w:numPr>
              <w:ilvl w:val="1"/>
              <w:numId w:val="5"/>
            </w:numPr>
            <w:spacing w:line="276" w:lineRule="auto"/>
            <w:ind w:left="1800"/>
          </w:pPr>
        </w:pPrChange>
      </w:pPr>
      <w:del w:id="164" w:author="Brian Blankenship" w:date="2023-06-16T14:05:00Z">
        <w:r w:rsidRPr="00EC1296" w:rsidDel="005B6F8E">
          <w:rPr>
            <w:rFonts w:ascii="Times New Roman" w:hAnsi="Times New Roman" w:cs="Times New Roman"/>
            <w:sz w:val="22"/>
            <w:szCs w:val="22"/>
            <w:rPrChange w:id="165" w:author="Brian Blankenship" w:date="2023-06-16T14:44:00Z">
              <w:rPr/>
            </w:rPrChange>
          </w:rPr>
          <w:delText>Goal</w:delText>
        </w:r>
        <w:r w:rsidR="00896D8B" w:rsidRPr="00EC1296" w:rsidDel="005B6F8E">
          <w:rPr>
            <w:rFonts w:ascii="Times New Roman" w:hAnsi="Times New Roman" w:cs="Times New Roman"/>
            <w:sz w:val="22"/>
            <w:szCs w:val="22"/>
            <w:rPrChange w:id="166" w:author="Brian Blankenship" w:date="2023-06-16T14:44:00Z">
              <w:rPr/>
            </w:rPrChange>
          </w:rPr>
          <w:delText>s</w:delText>
        </w:r>
        <w:r w:rsidRPr="00EC1296" w:rsidDel="005B6F8E">
          <w:rPr>
            <w:rFonts w:ascii="Times New Roman" w:hAnsi="Times New Roman" w:cs="Times New Roman"/>
            <w:sz w:val="22"/>
            <w:szCs w:val="22"/>
            <w:rPrChange w:id="167" w:author="Brian Blankenship" w:date="2023-06-16T14:44:00Z">
              <w:rPr/>
            </w:rPrChange>
          </w:rPr>
          <w:delText xml:space="preserve">: </w:delText>
        </w:r>
      </w:del>
      <w:ins w:id="168" w:author="Brian Blankenship" w:date="2023-06-16T13:57:00Z">
        <w:r w:rsidR="00EB481B" w:rsidRPr="00EC1296">
          <w:rPr>
            <w:rFonts w:ascii="Times New Roman" w:hAnsi="Times New Roman" w:cs="Times New Roman"/>
            <w:sz w:val="22"/>
            <w:szCs w:val="22"/>
            <w:rPrChange w:id="169" w:author="Brian Blankenship" w:date="2023-06-16T14:44:00Z">
              <w:rPr>
                <w:rFonts w:asciiTheme="majorHAnsi" w:hAnsiTheme="majorHAnsi" w:cstheme="majorHAnsi"/>
              </w:rPr>
            </w:rPrChange>
          </w:rPr>
          <w:t xml:space="preserve">The overarching </w:t>
        </w:r>
      </w:ins>
      <w:ins w:id="170" w:author="Brian Blankenship" w:date="2023-06-16T13:58:00Z">
        <w:r w:rsidR="00EB481B" w:rsidRPr="00EC1296">
          <w:rPr>
            <w:rFonts w:ascii="Times New Roman" w:hAnsi="Times New Roman" w:cs="Times New Roman"/>
            <w:sz w:val="22"/>
            <w:szCs w:val="22"/>
            <w:rPrChange w:id="171" w:author="Brian Blankenship" w:date="2023-06-16T14:44:00Z">
              <w:rPr>
                <w:rFonts w:asciiTheme="majorHAnsi" w:hAnsiTheme="majorHAnsi" w:cstheme="majorHAnsi"/>
              </w:rPr>
            </w:rPrChange>
          </w:rPr>
          <w:t xml:space="preserve">goals of this project are threefold. First, it sets out to understand </w:t>
        </w:r>
      </w:ins>
      <w:ins w:id="172" w:author="Brian Blankenship" w:date="2023-06-16T13:59:00Z">
        <w:r w:rsidR="00EB481B" w:rsidRPr="00EC1296">
          <w:rPr>
            <w:rFonts w:ascii="Times New Roman" w:hAnsi="Times New Roman" w:cs="Times New Roman"/>
            <w:sz w:val="22"/>
            <w:szCs w:val="22"/>
            <w:rPrChange w:id="173" w:author="Brian Blankenship" w:date="2023-06-16T14:44:00Z">
              <w:rPr>
                <w:rFonts w:asciiTheme="majorHAnsi" w:hAnsiTheme="majorHAnsi" w:cstheme="majorHAnsi"/>
              </w:rPr>
            </w:rPrChange>
          </w:rPr>
          <w:t>how social and economic contact with foreign military forces shape perceptions of the sending country and support for its military presence</w:t>
        </w:r>
      </w:ins>
      <w:ins w:id="174" w:author="Brian Blankenship" w:date="2023-06-16T14:00:00Z">
        <w:r w:rsidR="00EB481B" w:rsidRPr="00EC1296">
          <w:rPr>
            <w:rFonts w:ascii="Times New Roman" w:hAnsi="Times New Roman" w:cs="Times New Roman"/>
            <w:sz w:val="22"/>
            <w:szCs w:val="22"/>
            <w:rPrChange w:id="175" w:author="Brian Blankenship" w:date="2023-06-16T14:44:00Z">
              <w:rPr>
                <w:rFonts w:asciiTheme="majorHAnsi" w:hAnsiTheme="majorHAnsi" w:cstheme="majorHAnsi"/>
              </w:rPr>
            </w:rPrChange>
          </w:rPr>
          <w:t xml:space="preserve"> in the host country</w:t>
        </w:r>
      </w:ins>
      <w:ins w:id="176" w:author="Brian Blankenship" w:date="2023-06-16T13:59:00Z">
        <w:r w:rsidR="00EB481B" w:rsidRPr="00EC1296">
          <w:rPr>
            <w:rFonts w:ascii="Times New Roman" w:hAnsi="Times New Roman" w:cs="Times New Roman"/>
            <w:sz w:val="22"/>
            <w:szCs w:val="22"/>
            <w:rPrChange w:id="177" w:author="Brian Blankenship" w:date="2023-06-16T14:44:00Z">
              <w:rPr>
                <w:rFonts w:asciiTheme="majorHAnsi" w:hAnsiTheme="majorHAnsi" w:cstheme="majorHAnsi"/>
              </w:rPr>
            </w:rPrChange>
          </w:rPr>
          <w:t>.</w:t>
        </w:r>
      </w:ins>
      <w:ins w:id="178" w:author="Brian Blankenship" w:date="2023-06-16T14:00:00Z">
        <w:r w:rsidR="00EB481B" w:rsidRPr="00EC1296">
          <w:rPr>
            <w:rFonts w:ascii="Times New Roman" w:hAnsi="Times New Roman" w:cs="Times New Roman"/>
            <w:sz w:val="22"/>
            <w:szCs w:val="22"/>
            <w:rPrChange w:id="179" w:author="Brian Blankenship" w:date="2023-06-16T14:44:00Z">
              <w:rPr>
                <w:rFonts w:asciiTheme="majorHAnsi" w:hAnsiTheme="majorHAnsi" w:cstheme="majorHAnsi"/>
              </w:rPr>
            </w:rPrChange>
          </w:rPr>
          <w:t xml:space="preserve"> </w:t>
        </w:r>
      </w:ins>
      <w:ins w:id="180" w:author="Brian Blankenship" w:date="2023-06-16T13:59:00Z">
        <w:r w:rsidR="00EB481B" w:rsidRPr="00EC1296">
          <w:rPr>
            <w:rFonts w:ascii="Times New Roman" w:hAnsi="Times New Roman" w:cs="Times New Roman"/>
            <w:sz w:val="22"/>
            <w:szCs w:val="22"/>
            <w:rPrChange w:id="181" w:author="Brian Blankenship" w:date="2023-06-16T14:44:00Z">
              <w:rPr>
                <w:rFonts w:asciiTheme="majorHAnsi" w:hAnsiTheme="majorHAnsi" w:cstheme="majorHAnsi"/>
              </w:rPr>
            </w:rPrChange>
          </w:rPr>
          <w:t xml:space="preserve">Second, </w:t>
        </w:r>
      </w:ins>
      <w:ins w:id="182" w:author="Brian Blankenship" w:date="2023-06-16T14:00:00Z">
        <w:r w:rsidR="00EB481B" w:rsidRPr="00EC1296">
          <w:rPr>
            <w:rFonts w:ascii="Times New Roman" w:hAnsi="Times New Roman" w:cs="Times New Roman"/>
            <w:sz w:val="22"/>
            <w:szCs w:val="22"/>
            <w:rPrChange w:id="183" w:author="Brian Blankenship" w:date="2023-06-16T14:44:00Z">
              <w:rPr>
                <w:rFonts w:asciiTheme="majorHAnsi" w:hAnsiTheme="majorHAnsi" w:cstheme="majorHAnsi"/>
              </w:rPr>
            </w:rPrChange>
          </w:rPr>
          <w:t>it</w:t>
        </w:r>
      </w:ins>
      <w:ins w:id="184" w:author="Brian Blankenship" w:date="2023-06-16T14:01:00Z">
        <w:r w:rsidR="00EB481B" w:rsidRPr="00EC1296">
          <w:rPr>
            <w:rFonts w:ascii="Times New Roman" w:hAnsi="Times New Roman" w:cs="Times New Roman"/>
            <w:sz w:val="22"/>
            <w:szCs w:val="22"/>
            <w:rPrChange w:id="185" w:author="Brian Blankenship" w:date="2023-06-16T14:44:00Z">
              <w:rPr>
                <w:rFonts w:asciiTheme="majorHAnsi" w:hAnsiTheme="majorHAnsi" w:cstheme="majorHAnsi"/>
              </w:rPr>
            </w:rPrChange>
          </w:rPr>
          <w:t xml:space="preserve"> aims to assess</w:t>
        </w:r>
      </w:ins>
      <w:ins w:id="186" w:author="Brian Blankenship" w:date="2023-06-16T14:00:00Z">
        <w:r w:rsidR="00EB481B" w:rsidRPr="00EC1296">
          <w:rPr>
            <w:rFonts w:ascii="Times New Roman" w:hAnsi="Times New Roman" w:cs="Times New Roman"/>
            <w:sz w:val="22"/>
            <w:szCs w:val="22"/>
            <w:rPrChange w:id="187" w:author="Brian Blankenship" w:date="2023-06-16T14:44:00Z">
              <w:rPr>
                <w:rFonts w:asciiTheme="majorHAnsi" w:hAnsiTheme="majorHAnsi" w:cstheme="majorHAnsi"/>
              </w:rPr>
            </w:rPrChange>
          </w:rPr>
          <w:t xml:space="preserve"> </w:t>
        </w:r>
      </w:ins>
      <w:ins w:id="188" w:author="Brian Blankenship" w:date="2023-06-16T14:01:00Z">
        <w:r w:rsidR="00EB481B" w:rsidRPr="00EC1296">
          <w:rPr>
            <w:rFonts w:ascii="Times New Roman" w:hAnsi="Times New Roman" w:cs="Times New Roman"/>
            <w:sz w:val="22"/>
            <w:szCs w:val="22"/>
            <w:rPrChange w:id="189" w:author="Brian Blankenship" w:date="2023-06-16T14:44:00Z">
              <w:rPr>
                <w:rFonts w:asciiTheme="majorHAnsi" w:hAnsiTheme="majorHAnsi" w:cstheme="majorHAnsi"/>
              </w:rPr>
            </w:rPrChange>
          </w:rPr>
          <w:t xml:space="preserve">how the effects of such contact are moderated by the competing effects of </w:t>
        </w:r>
      </w:ins>
      <w:ins w:id="190" w:author="Brian Blankenship" w:date="2023-06-16T14:02:00Z">
        <w:r w:rsidR="00EB481B" w:rsidRPr="00EC1296">
          <w:rPr>
            <w:rFonts w:ascii="Times New Roman" w:hAnsi="Times New Roman" w:cs="Times New Roman"/>
            <w:sz w:val="22"/>
            <w:szCs w:val="22"/>
            <w:rPrChange w:id="191" w:author="Brian Blankenship" w:date="2023-06-16T14:44:00Z">
              <w:rPr>
                <w:rFonts w:asciiTheme="majorHAnsi" w:hAnsiTheme="majorHAnsi" w:cstheme="majorHAnsi"/>
              </w:rPr>
            </w:rPrChange>
          </w:rPr>
          <w:t xml:space="preserve">host country contact with rival </w:t>
        </w:r>
      </w:ins>
      <w:ins w:id="192" w:author="Brian Blankenship" w:date="2023-06-16T14:03:00Z">
        <w:r w:rsidR="00EB481B" w:rsidRPr="00EC1296">
          <w:rPr>
            <w:rFonts w:ascii="Times New Roman" w:hAnsi="Times New Roman" w:cs="Times New Roman"/>
            <w:sz w:val="22"/>
            <w:szCs w:val="22"/>
            <w:rPrChange w:id="193" w:author="Brian Blankenship" w:date="2023-06-16T14:44:00Z">
              <w:rPr>
                <w:rFonts w:asciiTheme="majorHAnsi" w:hAnsiTheme="majorHAnsi" w:cstheme="majorHAnsi"/>
              </w:rPr>
            </w:rPrChange>
          </w:rPr>
          <w:t>third part</w:t>
        </w:r>
      </w:ins>
      <w:ins w:id="194" w:author="Brian Blankenship" w:date="2023-06-17T10:36:00Z">
        <w:r w:rsidR="00985C7F">
          <w:rPr>
            <w:rFonts w:ascii="Times New Roman" w:hAnsi="Times New Roman" w:cs="Times New Roman"/>
            <w:sz w:val="22"/>
            <w:szCs w:val="22"/>
          </w:rPr>
          <w:t>y countries</w:t>
        </w:r>
      </w:ins>
      <w:ins w:id="195" w:author="Brian Blankenship" w:date="2023-06-16T14:03:00Z">
        <w:r w:rsidR="00EB481B" w:rsidRPr="00EC1296">
          <w:rPr>
            <w:rFonts w:ascii="Times New Roman" w:hAnsi="Times New Roman" w:cs="Times New Roman"/>
            <w:sz w:val="22"/>
            <w:szCs w:val="22"/>
            <w:rPrChange w:id="196" w:author="Brian Blankenship" w:date="2023-06-16T14:44:00Z">
              <w:rPr>
                <w:rFonts w:asciiTheme="majorHAnsi" w:hAnsiTheme="majorHAnsi" w:cstheme="majorHAnsi"/>
              </w:rPr>
            </w:rPrChange>
          </w:rPr>
          <w:t xml:space="preserve">. </w:t>
        </w:r>
      </w:ins>
      <w:ins w:id="197" w:author="Brian Blankenship" w:date="2023-06-16T14:01:00Z">
        <w:r w:rsidR="00EB481B" w:rsidRPr="00EC1296">
          <w:rPr>
            <w:rFonts w:ascii="Times New Roman" w:hAnsi="Times New Roman" w:cs="Times New Roman"/>
            <w:sz w:val="22"/>
            <w:szCs w:val="22"/>
            <w:rPrChange w:id="198" w:author="Brian Blankenship" w:date="2023-06-16T14:44:00Z">
              <w:rPr>
                <w:rFonts w:asciiTheme="majorHAnsi" w:hAnsiTheme="majorHAnsi" w:cstheme="majorHAnsi"/>
              </w:rPr>
            </w:rPrChange>
          </w:rPr>
          <w:t xml:space="preserve">Third, it compares </w:t>
        </w:r>
      </w:ins>
      <w:ins w:id="199" w:author="Brian Blankenship" w:date="2023-06-16T14:03:00Z">
        <w:r w:rsidR="00EB481B" w:rsidRPr="00EC1296">
          <w:rPr>
            <w:rFonts w:ascii="Times New Roman" w:hAnsi="Times New Roman" w:cs="Times New Roman"/>
            <w:sz w:val="22"/>
            <w:szCs w:val="22"/>
            <w:rPrChange w:id="200" w:author="Brian Blankenship" w:date="2023-06-16T14:44:00Z">
              <w:rPr>
                <w:rFonts w:asciiTheme="majorHAnsi" w:hAnsiTheme="majorHAnsi" w:cstheme="majorHAnsi"/>
              </w:rPr>
            </w:rPrChange>
          </w:rPr>
          <w:t xml:space="preserve">the effects of military contact to nonmilitary contact in order to see whether </w:t>
        </w:r>
      </w:ins>
      <w:ins w:id="201" w:author="Brian Blankenship" w:date="2023-06-16T14:04:00Z">
        <w:r w:rsidR="00EB481B" w:rsidRPr="00EC1296">
          <w:rPr>
            <w:rFonts w:ascii="Times New Roman" w:hAnsi="Times New Roman" w:cs="Times New Roman"/>
            <w:sz w:val="22"/>
            <w:szCs w:val="22"/>
            <w:rPrChange w:id="202" w:author="Brian Blankenship" w:date="2023-06-16T14:44:00Z">
              <w:rPr>
                <w:rFonts w:asciiTheme="majorHAnsi" w:hAnsiTheme="majorHAnsi" w:cstheme="majorHAnsi"/>
              </w:rPr>
            </w:rPrChange>
          </w:rPr>
          <w:t>nonmilitary co</w:t>
        </w:r>
      </w:ins>
      <w:ins w:id="203" w:author="Brian Blankenship" w:date="2023-06-17T10:37:00Z">
        <w:r w:rsidR="00985C7F">
          <w:rPr>
            <w:rFonts w:ascii="Times New Roman" w:hAnsi="Times New Roman" w:cs="Times New Roman"/>
            <w:sz w:val="22"/>
            <w:szCs w:val="22"/>
          </w:rPr>
          <w:t>ntact</w:t>
        </w:r>
      </w:ins>
      <w:ins w:id="204" w:author="Brian Blankenship" w:date="2023-06-16T14:04:00Z">
        <w:r w:rsidR="00EB481B" w:rsidRPr="00EC1296">
          <w:rPr>
            <w:rFonts w:ascii="Times New Roman" w:hAnsi="Times New Roman" w:cs="Times New Roman"/>
            <w:sz w:val="22"/>
            <w:szCs w:val="22"/>
            <w:rPrChange w:id="205" w:author="Brian Blankenship" w:date="2023-06-16T14:44:00Z">
              <w:rPr>
                <w:rFonts w:asciiTheme="majorHAnsi" w:hAnsiTheme="majorHAnsi" w:cstheme="majorHAnsi"/>
              </w:rPr>
            </w:rPrChange>
          </w:rPr>
          <w:t xml:space="preserve"> is more or less effective in building </w:t>
        </w:r>
      </w:ins>
      <w:ins w:id="206" w:author="Brian Blankenship" w:date="2023-06-16T14:05:00Z">
        <w:r w:rsidR="005B6F8E" w:rsidRPr="00EC1296">
          <w:rPr>
            <w:rFonts w:ascii="Times New Roman" w:hAnsi="Times New Roman" w:cs="Times New Roman"/>
            <w:sz w:val="22"/>
            <w:szCs w:val="22"/>
            <w:rPrChange w:id="207" w:author="Brian Blankenship" w:date="2023-06-16T14:44:00Z">
              <w:rPr>
                <w:rFonts w:asciiTheme="majorHAnsi" w:hAnsiTheme="majorHAnsi" w:cstheme="majorHAnsi"/>
              </w:rPr>
            </w:rPrChange>
          </w:rPr>
          <w:t>goodwill and support for hosting a foreign military presence.</w:t>
        </w:r>
      </w:ins>
    </w:p>
    <w:p w14:paraId="7089709F" w14:textId="2B7D1BC2" w:rsidR="002D5C41" w:rsidRPr="00EC1296" w:rsidDel="005B6F8E" w:rsidRDefault="00896D8B" w:rsidP="00A9746B">
      <w:pPr>
        <w:pStyle w:val="ListParagraph"/>
        <w:numPr>
          <w:ilvl w:val="2"/>
          <w:numId w:val="5"/>
        </w:numPr>
        <w:spacing w:line="276" w:lineRule="auto"/>
        <w:rPr>
          <w:del w:id="208" w:author="Brian Blankenship" w:date="2023-06-16T14:05:00Z"/>
          <w:rFonts w:ascii="Times New Roman" w:hAnsi="Times New Roman" w:cs="Times New Roman"/>
          <w:rPrChange w:id="209" w:author="Brian Blankenship" w:date="2023-06-16T14:44:00Z">
            <w:rPr>
              <w:del w:id="210" w:author="Brian Blankenship" w:date="2023-06-16T14:05:00Z"/>
              <w:rFonts w:asciiTheme="minorHAnsi" w:hAnsiTheme="minorHAnsi" w:cstheme="minorHAnsi"/>
            </w:rPr>
          </w:rPrChange>
        </w:rPr>
      </w:pPr>
      <w:del w:id="211" w:author="Brian Blankenship" w:date="2023-06-16T14:05:00Z">
        <w:r w:rsidRPr="00EC1296" w:rsidDel="005B6F8E">
          <w:rPr>
            <w:rFonts w:ascii="Times New Roman" w:hAnsi="Times New Roman" w:cs="Times New Roman"/>
            <w:rPrChange w:id="212" w:author="Brian Blankenship" w:date="2023-06-16T14:44:00Z">
              <w:rPr>
                <w:rFonts w:cstheme="minorHAnsi"/>
              </w:rPr>
            </w:rPrChange>
          </w:rPr>
          <w:delText>U</w:delText>
        </w:r>
        <w:r w:rsidR="002D5C41" w:rsidRPr="00EC1296" w:rsidDel="005B6F8E">
          <w:rPr>
            <w:rFonts w:ascii="Times New Roman" w:hAnsi="Times New Roman" w:cs="Times New Roman"/>
            <w:rPrChange w:id="213" w:author="Brian Blankenship" w:date="2023-06-16T14:44:00Z">
              <w:rPr>
                <w:rFonts w:cstheme="minorHAnsi"/>
              </w:rPr>
            </w:rPrChange>
          </w:rPr>
          <w:delText xml:space="preserve">nderstand the conditions under which populations </w:delText>
        </w:r>
        <w:r w:rsidR="0039057D" w:rsidRPr="00EC1296" w:rsidDel="005B6F8E">
          <w:rPr>
            <w:rFonts w:ascii="Times New Roman" w:hAnsi="Times New Roman" w:cs="Times New Roman"/>
            <w:rPrChange w:id="214" w:author="Brian Blankenship" w:date="2023-06-16T14:44:00Z">
              <w:rPr>
                <w:rFonts w:cstheme="minorHAnsi"/>
              </w:rPr>
            </w:rPrChange>
          </w:rPr>
          <w:delText xml:space="preserve">and elites </w:delText>
        </w:r>
        <w:r w:rsidR="002D5C41" w:rsidRPr="00EC1296" w:rsidDel="005B6F8E">
          <w:rPr>
            <w:rFonts w:ascii="Times New Roman" w:hAnsi="Times New Roman" w:cs="Times New Roman"/>
            <w:rPrChange w:id="215" w:author="Brian Blankenship" w:date="2023-06-16T14:44:00Z">
              <w:rPr>
                <w:rFonts w:cstheme="minorHAnsi"/>
              </w:rPr>
            </w:rPrChange>
          </w:rPr>
          <w:delText>support hosting foreign militaries</w:delText>
        </w:r>
      </w:del>
    </w:p>
    <w:p w14:paraId="63B2731A" w14:textId="0F627EF9" w:rsidR="002D5C41" w:rsidRPr="00EC1296" w:rsidDel="005B6F8E" w:rsidRDefault="00896D8B" w:rsidP="00A9746B">
      <w:pPr>
        <w:pStyle w:val="ListParagraph"/>
        <w:numPr>
          <w:ilvl w:val="2"/>
          <w:numId w:val="5"/>
        </w:numPr>
        <w:spacing w:line="276" w:lineRule="auto"/>
        <w:rPr>
          <w:del w:id="216" w:author="Brian Blankenship" w:date="2023-06-16T14:05:00Z"/>
          <w:rFonts w:ascii="Times New Roman" w:hAnsi="Times New Roman" w:cs="Times New Roman"/>
          <w:rPrChange w:id="217" w:author="Brian Blankenship" w:date="2023-06-16T14:44:00Z">
            <w:rPr>
              <w:del w:id="218" w:author="Brian Blankenship" w:date="2023-06-16T14:05:00Z"/>
              <w:rFonts w:asciiTheme="minorHAnsi" w:hAnsiTheme="minorHAnsi" w:cstheme="minorHAnsi"/>
            </w:rPr>
          </w:rPrChange>
        </w:rPr>
      </w:pPr>
      <w:del w:id="219" w:author="Brian Blankenship" w:date="2023-06-16T14:05:00Z">
        <w:r w:rsidRPr="00EC1296" w:rsidDel="005B6F8E">
          <w:rPr>
            <w:rFonts w:ascii="Times New Roman" w:hAnsi="Times New Roman" w:cs="Times New Roman"/>
            <w:rPrChange w:id="220" w:author="Brian Blankenship" w:date="2023-06-16T14:44:00Z">
              <w:rPr>
                <w:rFonts w:cstheme="minorHAnsi"/>
              </w:rPr>
            </w:rPrChange>
          </w:rPr>
          <w:delText>U</w:delText>
        </w:r>
        <w:r w:rsidR="002D5C41" w:rsidRPr="00EC1296" w:rsidDel="005B6F8E">
          <w:rPr>
            <w:rFonts w:ascii="Times New Roman" w:hAnsi="Times New Roman" w:cs="Times New Roman"/>
            <w:rPrChange w:id="221" w:author="Brian Blankenship" w:date="2023-06-16T14:44:00Z">
              <w:rPr>
                <w:rFonts w:cstheme="minorHAnsi"/>
              </w:rPr>
            </w:rPrChange>
          </w:rPr>
          <w:delText xml:space="preserve">nderstand </w:delText>
        </w:r>
        <w:r w:rsidR="0009798D" w:rsidRPr="00EC1296" w:rsidDel="005B6F8E">
          <w:rPr>
            <w:rFonts w:ascii="Times New Roman" w:hAnsi="Times New Roman" w:cs="Times New Roman"/>
            <w:rPrChange w:id="222" w:author="Brian Blankenship" w:date="2023-06-16T14:44:00Z">
              <w:rPr>
                <w:rFonts w:cstheme="minorHAnsi"/>
              </w:rPr>
            </w:rPrChange>
          </w:rPr>
          <w:delText>how</w:delText>
        </w:r>
        <w:r w:rsidR="002D5C41" w:rsidRPr="00EC1296" w:rsidDel="005B6F8E">
          <w:rPr>
            <w:rFonts w:ascii="Times New Roman" w:hAnsi="Times New Roman" w:cs="Times New Roman"/>
            <w:rPrChange w:id="223" w:author="Brian Blankenship" w:date="2023-06-16T14:44:00Z">
              <w:rPr>
                <w:rFonts w:cstheme="minorHAnsi"/>
              </w:rPr>
            </w:rPrChange>
          </w:rPr>
          <w:delText xml:space="preserve"> </w:delText>
        </w:r>
        <w:r w:rsidR="0009798D" w:rsidRPr="00EC1296" w:rsidDel="005B6F8E">
          <w:rPr>
            <w:rFonts w:ascii="Times New Roman" w:hAnsi="Times New Roman" w:cs="Times New Roman"/>
            <w:rPrChange w:id="224" w:author="Brian Blankenship" w:date="2023-06-16T14:44:00Z">
              <w:rPr>
                <w:rFonts w:cstheme="minorHAnsi"/>
              </w:rPr>
            </w:rPrChange>
          </w:rPr>
          <w:delText xml:space="preserve">[social and economic] </w:delText>
        </w:r>
        <w:r w:rsidR="002D5C41" w:rsidRPr="00EC1296" w:rsidDel="005B6F8E">
          <w:rPr>
            <w:rFonts w:ascii="Times New Roman" w:hAnsi="Times New Roman" w:cs="Times New Roman"/>
            <w:rPrChange w:id="225" w:author="Brian Blankenship" w:date="2023-06-16T14:44:00Z">
              <w:rPr>
                <w:rFonts w:cstheme="minorHAnsi"/>
              </w:rPr>
            </w:rPrChange>
          </w:rPr>
          <w:delText>contact with foreign militaries</w:delText>
        </w:r>
        <w:r w:rsidR="0009798D" w:rsidRPr="00EC1296" w:rsidDel="005B6F8E">
          <w:rPr>
            <w:rFonts w:ascii="Times New Roman" w:hAnsi="Times New Roman" w:cs="Times New Roman"/>
            <w:rPrChange w:id="226" w:author="Brian Blankenship" w:date="2023-06-16T14:44:00Z">
              <w:rPr>
                <w:rFonts w:cstheme="minorHAnsi"/>
              </w:rPr>
            </w:rPrChange>
          </w:rPr>
          <w:delText xml:space="preserve"> influences perceptions of the sending state</w:delText>
        </w:r>
      </w:del>
    </w:p>
    <w:p w14:paraId="02168E8E" w14:textId="3581EEFF" w:rsidR="0009798D" w:rsidRPr="00EC1296" w:rsidDel="005B6F8E" w:rsidRDefault="0009798D" w:rsidP="00A9746B">
      <w:pPr>
        <w:pStyle w:val="ListParagraph"/>
        <w:numPr>
          <w:ilvl w:val="2"/>
          <w:numId w:val="5"/>
        </w:numPr>
        <w:spacing w:line="276" w:lineRule="auto"/>
        <w:rPr>
          <w:del w:id="227" w:author="Brian Blankenship" w:date="2023-06-16T14:05:00Z"/>
          <w:rFonts w:ascii="Times New Roman" w:hAnsi="Times New Roman" w:cs="Times New Roman"/>
          <w:rPrChange w:id="228" w:author="Brian Blankenship" w:date="2023-06-16T14:44:00Z">
            <w:rPr>
              <w:del w:id="229" w:author="Brian Blankenship" w:date="2023-06-16T14:05:00Z"/>
              <w:rFonts w:asciiTheme="minorHAnsi" w:hAnsiTheme="minorHAnsi" w:cstheme="minorHAnsi"/>
            </w:rPr>
          </w:rPrChange>
        </w:rPr>
      </w:pPr>
      <w:del w:id="230" w:author="Brian Blankenship" w:date="2023-06-16T14:05:00Z">
        <w:r w:rsidRPr="00EC1296" w:rsidDel="005B6F8E">
          <w:rPr>
            <w:rFonts w:ascii="Times New Roman" w:hAnsi="Times New Roman" w:cs="Times New Roman"/>
            <w:rPrChange w:id="231" w:author="Brian Blankenship" w:date="2023-06-16T14:44:00Z">
              <w:rPr>
                <w:rFonts w:cstheme="minorHAnsi"/>
              </w:rPr>
            </w:rPrChange>
          </w:rPr>
          <w:delText>Understand how a physical military presence interacts with other instruments of influence to shape perceptions of the sending state</w:delText>
        </w:r>
      </w:del>
    </w:p>
    <w:p w14:paraId="56B9DF39" w14:textId="1407B983" w:rsidR="00347533" w:rsidRPr="00EC1296" w:rsidRDefault="002D5C41" w:rsidP="00347533">
      <w:pPr>
        <w:spacing w:line="276" w:lineRule="auto"/>
        <w:rPr>
          <w:ins w:id="232" w:author="Brian Blankenship" w:date="2023-06-16T13:44:00Z"/>
          <w:rFonts w:ascii="Times New Roman" w:hAnsi="Times New Roman" w:cs="Times New Roman"/>
          <w:sz w:val="22"/>
          <w:szCs w:val="22"/>
          <w:rPrChange w:id="233" w:author="Brian Blankenship" w:date="2023-06-16T14:44:00Z">
            <w:rPr>
              <w:ins w:id="234" w:author="Brian Blankenship" w:date="2023-06-16T13:44:00Z"/>
              <w:rFonts w:asciiTheme="majorHAnsi" w:hAnsiTheme="majorHAnsi" w:cstheme="majorHAnsi"/>
              <w:sz w:val="22"/>
              <w:szCs w:val="22"/>
            </w:rPr>
          </w:rPrChange>
        </w:rPr>
      </w:pPr>
      <w:del w:id="235" w:author="Brian Blankenship" w:date="2023-06-16T14:05:00Z">
        <w:r w:rsidRPr="00EC1296" w:rsidDel="005B6F8E">
          <w:rPr>
            <w:rFonts w:ascii="Times New Roman" w:hAnsi="Times New Roman" w:cs="Times New Roman"/>
            <w:sz w:val="22"/>
            <w:szCs w:val="22"/>
            <w:rPrChange w:id="236" w:author="Brian Blankenship" w:date="2023-06-16T14:44:00Z">
              <w:rPr>
                <w:rFonts w:cstheme="minorHAnsi"/>
                <w:sz w:val="22"/>
                <w:szCs w:val="22"/>
              </w:rPr>
            </w:rPrChange>
          </w:rPr>
          <w:delText xml:space="preserve">Importance: </w:delText>
        </w:r>
      </w:del>
    </w:p>
    <w:p w14:paraId="1DC621F0" w14:textId="2F81486C" w:rsidR="002129B8" w:rsidRPr="00EC1296" w:rsidRDefault="00EB481B" w:rsidP="00544713">
      <w:pPr>
        <w:spacing w:line="276" w:lineRule="auto"/>
        <w:rPr>
          <w:ins w:id="237" w:author="Brian Blankenship" w:date="2023-06-16T14:26:00Z"/>
          <w:rFonts w:ascii="Times New Roman" w:hAnsi="Times New Roman" w:cs="Times New Roman"/>
          <w:sz w:val="22"/>
          <w:szCs w:val="22"/>
          <w:rPrChange w:id="238" w:author="Brian Blankenship" w:date="2023-06-16T14:44:00Z">
            <w:rPr>
              <w:ins w:id="239" w:author="Brian Blankenship" w:date="2023-06-16T14:26:00Z"/>
              <w:rFonts w:cstheme="minorHAnsi"/>
              <w:sz w:val="22"/>
              <w:szCs w:val="22"/>
            </w:rPr>
          </w:rPrChange>
        </w:rPr>
      </w:pPr>
      <w:ins w:id="240" w:author="Brian Blankenship" w:date="2023-06-16T14:00:00Z">
        <w:r w:rsidRPr="00EC1296">
          <w:rPr>
            <w:rFonts w:ascii="Times New Roman" w:hAnsi="Times New Roman" w:cs="Times New Roman"/>
            <w:sz w:val="22"/>
            <w:szCs w:val="22"/>
            <w:rPrChange w:id="241" w:author="Brian Blankenship" w:date="2023-06-16T14:44:00Z">
              <w:rPr>
                <w:rFonts w:asciiTheme="majorHAnsi" w:hAnsiTheme="majorHAnsi" w:cstheme="majorHAnsi"/>
                <w:sz w:val="22"/>
                <w:szCs w:val="22"/>
              </w:rPr>
            </w:rPrChange>
          </w:rPr>
          <w:t>Achieving these goals would be important for three reasons.</w:t>
        </w:r>
      </w:ins>
      <w:ins w:id="242" w:author="Brian Blankenship" w:date="2023-06-16T14:26:00Z">
        <w:r w:rsidR="002129B8" w:rsidRPr="00EC1296">
          <w:rPr>
            <w:rFonts w:ascii="Times New Roman" w:hAnsi="Times New Roman" w:cs="Times New Roman"/>
            <w:sz w:val="22"/>
            <w:szCs w:val="22"/>
            <w:rPrChange w:id="243" w:author="Brian Blankenship" w:date="2023-06-16T14:44:00Z">
              <w:rPr>
                <w:rFonts w:cstheme="minorHAnsi"/>
                <w:sz w:val="22"/>
                <w:szCs w:val="22"/>
              </w:rPr>
            </w:rPrChange>
          </w:rPr>
          <w:t xml:space="preserve"> The first is that </w:t>
        </w:r>
      </w:ins>
      <w:ins w:id="244" w:author="Brian Blankenship" w:date="2023-06-17T10:37:00Z">
        <w:r w:rsidR="00985C7F">
          <w:rPr>
            <w:rFonts w:ascii="Times New Roman" w:hAnsi="Times New Roman" w:cs="Times New Roman"/>
            <w:sz w:val="22"/>
            <w:szCs w:val="22"/>
          </w:rPr>
          <w:t>doing so</w:t>
        </w:r>
      </w:ins>
      <w:ins w:id="245" w:author="Brian Blankenship" w:date="2023-06-16T14:27:00Z">
        <w:r w:rsidR="002129B8" w:rsidRPr="00EC1296">
          <w:rPr>
            <w:rFonts w:ascii="Times New Roman" w:hAnsi="Times New Roman" w:cs="Times New Roman"/>
            <w:sz w:val="22"/>
            <w:szCs w:val="22"/>
            <w:rPrChange w:id="246" w:author="Brian Blankenship" w:date="2023-06-16T14:44:00Z">
              <w:rPr>
                <w:rFonts w:cstheme="minorHAnsi"/>
                <w:sz w:val="22"/>
                <w:szCs w:val="22"/>
              </w:rPr>
            </w:rPrChange>
          </w:rPr>
          <w:t xml:space="preserve"> would contribute to the literature on foreign basing. While there is an extensive body of work</w:t>
        </w:r>
      </w:ins>
      <w:ins w:id="247" w:author="Brian Blankenship" w:date="2023-06-16T14:28:00Z">
        <w:r w:rsidR="002129B8" w:rsidRPr="00EC1296">
          <w:rPr>
            <w:rFonts w:ascii="Times New Roman" w:hAnsi="Times New Roman" w:cs="Times New Roman"/>
            <w:sz w:val="22"/>
            <w:szCs w:val="22"/>
            <w:rPrChange w:id="248" w:author="Brian Blankenship" w:date="2023-06-16T14:44:00Z">
              <w:rPr>
                <w:rFonts w:cstheme="minorHAnsi"/>
                <w:sz w:val="22"/>
                <w:szCs w:val="22"/>
              </w:rPr>
            </w:rPrChange>
          </w:rPr>
          <w:t xml:space="preserve"> on the domestic politics of bases, including on the effects of interpersonal contact on support for foreign bases, </w:t>
        </w:r>
        <w:del w:id="249" w:author="Carla Martinez Machain" w:date="2023-06-20T17:13:00Z">
          <w:r w:rsidR="002129B8" w:rsidRPr="00EC1296" w:rsidDel="00122AD2">
            <w:rPr>
              <w:rFonts w:ascii="Times New Roman" w:hAnsi="Times New Roman" w:cs="Times New Roman"/>
              <w:sz w:val="22"/>
              <w:szCs w:val="22"/>
              <w:rPrChange w:id="250" w:author="Brian Blankenship" w:date="2023-06-16T14:44:00Z">
                <w:rPr>
                  <w:rFonts w:cstheme="minorHAnsi"/>
                  <w:sz w:val="22"/>
                  <w:szCs w:val="22"/>
                </w:rPr>
              </w:rPrChange>
            </w:rPr>
            <w:delText xml:space="preserve">the question of how and to what extent </w:delText>
          </w:r>
        </w:del>
      </w:ins>
      <w:ins w:id="251" w:author="Brian Blankenship" w:date="2023-06-16T14:31:00Z">
        <w:del w:id="252" w:author="Carla Martinez Machain" w:date="2023-06-20T17:13:00Z">
          <w:r w:rsidR="002129B8" w:rsidRPr="00EC1296" w:rsidDel="00122AD2">
            <w:rPr>
              <w:rFonts w:ascii="Times New Roman" w:hAnsi="Times New Roman" w:cs="Times New Roman"/>
              <w:sz w:val="22"/>
              <w:szCs w:val="22"/>
              <w:rPrChange w:id="253" w:author="Brian Blankenship" w:date="2023-06-16T14:44:00Z">
                <w:rPr>
                  <w:rFonts w:cstheme="minorHAnsi"/>
                  <w:sz w:val="22"/>
                  <w:szCs w:val="22"/>
                </w:rPr>
              </w:rPrChange>
            </w:rPr>
            <w:delText xml:space="preserve">contact with a large </w:delText>
          </w:r>
        </w:del>
      </w:ins>
      <w:ins w:id="254" w:author="Brian Blankenship" w:date="2023-06-16T14:28:00Z">
        <w:del w:id="255" w:author="Carla Martinez Machain" w:date="2023-06-20T17:13:00Z">
          <w:r w:rsidR="002129B8" w:rsidRPr="00EC1296" w:rsidDel="00122AD2">
            <w:rPr>
              <w:rFonts w:ascii="Times New Roman" w:hAnsi="Times New Roman" w:cs="Times New Roman"/>
              <w:sz w:val="22"/>
              <w:szCs w:val="22"/>
              <w:rPrChange w:id="256" w:author="Brian Blankenship" w:date="2023-06-16T14:44:00Z">
                <w:rPr>
                  <w:rFonts w:cstheme="minorHAnsi"/>
                  <w:sz w:val="22"/>
                  <w:szCs w:val="22"/>
                </w:rPr>
              </w:rPrChange>
            </w:rPr>
            <w:delText xml:space="preserve">military presence has qualitatively different effects on host countries compared to </w:delText>
          </w:r>
        </w:del>
      </w:ins>
      <w:ins w:id="257" w:author="Brian Blankenship" w:date="2023-06-16T14:31:00Z">
        <w:del w:id="258" w:author="Carla Martinez Machain" w:date="2023-06-20T17:13:00Z">
          <w:r w:rsidR="002129B8" w:rsidRPr="00EC1296" w:rsidDel="00122AD2">
            <w:rPr>
              <w:rFonts w:ascii="Times New Roman" w:hAnsi="Times New Roman" w:cs="Times New Roman"/>
              <w:sz w:val="22"/>
              <w:szCs w:val="22"/>
              <w:rPrChange w:id="259" w:author="Brian Blankenship" w:date="2023-06-16T14:44:00Z">
                <w:rPr>
                  <w:rFonts w:cstheme="minorHAnsi"/>
                  <w:sz w:val="22"/>
                  <w:szCs w:val="22"/>
                </w:rPr>
              </w:rPrChange>
            </w:rPr>
            <w:delText xml:space="preserve">contact with a </w:delText>
          </w:r>
        </w:del>
      </w:ins>
      <w:ins w:id="260" w:author="Brian Blankenship" w:date="2023-06-17T10:37:00Z">
        <w:del w:id="261" w:author="Carla Martinez Machain" w:date="2023-06-20T17:13:00Z">
          <w:r w:rsidR="00985C7F" w:rsidRPr="00985C7F" w:rsidDel="00122AD2">
            <w:rPr>
              <w:rFonts w:ascii="Times New Roman" w:hAnsi="Times New Roman" w:cs="Times New Roman"/>
              <w:sz w:val="22"/>
              <w:szCs w:val="22"/>
            </w:rPr>
            <w:delText>comparably sized</w:delText>
          </w:r>
        </w:del>
      </w:ins>
      <w:ins w:id="262" w:author="Brian Blankenship" w:date="2023-06-16T14:31:00Z">
        <w:del w:id="263" w:author="Carla Martinez Machain" w:date="2023-06-20T17:13:00Z">
          <w:r w:rsidR="002129B8" w:rsidRPr="00EC1296" w:rsidDel="00122AD2">
            <w:rPr>
              <w:rFonts w:ascii="Times New Roman" w:hAnsi="Times New Roman" w:cs="Times New Roman"/>
              <w:sz w:val="22"/>
              <w:szCs w:val="22"/>
              <w:rPrChange w:id="264" w:author="Brian Blankenship" w:date="2023-06-16T14:44:00Z">
                <w:rPr>
                  <w:rFonts w:cstheme="minorHAnsi"/>
                  <w:sz w:val="22"/>
                  <w:szCs w:val="22"/>
                </w:rPr>
              </w:rPrChange>
            </w:rPr>
            <w:delText xml:space="preserve"> </w:delText>
          </w:r>
        </w:del>
      </w:ins>
      <w:ins w:id="265" w:author="Brian Blankenship" w:date="2023-06-16T14:28:00Z">
        <w:del w:id="266" w:author="Carla Martinez Machain" w:date="2023-06-20T17:13:00Z">
          <w:r w:rsidR="002129B8" w:rsidRPr="00EC1296" w:rsidDel="00122AD2">
            <w:rPr>
              <w:rFonts w:ascii="Times New Roman" w:hAnsi="Times New Roman" w:cs="Times New Roman"/>
              <w:sz w:val="22"/>
              <w:szCs w:val="22"/>
              <w:rPrChange w:id="267" w:author="Brian Blankenship" w:date="2023-06-16T14:44:00Z">
                <w:rPr>
                  <w:rFonts w:cstheme="minorHAnsi"/>
                  <w:sz w:val="22"/>
                  <w:szCs w:val="22"/>
                </w:rPr>
              </w:rPrChange>
            </w:rPr>
            <w:delText xml:space="preserve">nonmilitary presence is </w:delText>
          </w:r>
        </w:del>
      </w:ins>
      <w:ins w:id="268" w:author="Brian Blankenship" w:date="2023-06-16T14:29:00Z">
        <w:del w:id="269" w:author="Carla Martinez Machain" w:date="2023-06-20T17:13:00Z">
          <w:r w:rsidR="002129B8" w:rsidRPr="00EC1296" w:rsidDel="00122AD2">
            <w:rPr>
              <w:rFonts w:ascii="Times New Roman" w:hAnsi="Times New Roman" w:cs="Times New Roman"/>
              <w:sz w:val="22"/>
              <w:szCs w:val="22"/>
              <w:rPrChange w:id="270" w:author="Brian Blankenship" w:date="2023-06-16T14:44:00Z">
                <w:rPr>
                  <w:rFonts w:cstheme="minorHAnsi"/>
                  <w:sz w:val="22"/>
                  <w:szCs w:val="22"/>
                </w:rPr>
              </w:rPrChange>
            </w:rPr>
            <w:delText>poorly understood.</w:delText>
          </w:r>
        </w:del>
      </w:ins>
      <w:ins w:id="271" w:author="Carla Martinez Machain" w:date="2023-06-20T17:13:00Z">
        <w:r w:rsidR="00122AD2">
          <w:rPr>
            <w:rFonts w:ascii="Times New Roman" w:hAnsi="Times New Roman" w:cs="Times New Roman"/>
            <w:sz w:val="22"/>
            <w:szCs w:val="22"/>
          </w:rPr>
          <w:t xml:space="preserve">none of these studies </w:t>
        </w:r>
        <w:r w:rsidR="00122AD2">
          <w:rPr>
            <w:rFonts w:ascii="Times New Roman" w:hAnsi="Times New Roman" w:cs="Times New Roman"/>
            <w:sz w:val="22"/>
            <w:szCs w:val="22"/>
          </w:rPr>
          <w:lastRenderedPageBreak/>
          <w:t>have provided a comparative basing power perspective</w:t>
        </w:r>
      </w:ins>
      <w:ins w:id="272" w:author="Carla Martinez Machain" w:date="2023-06-20T17:14:00Z">
        <w:r w:rsidR="00122AD2">
          <w:rPr>
            <w:rFonts w:ascii="Times New Roman" w:hAnsi="Times New Roman" w:cs="Times New Roman"/>
            <w:sz w:val="22"/>
            <w:szCs w:val="22"/>
          </w:rPr>
          <w:t>.</w:t>
        </w:r>
      </w:ins>
      <w:ins w:id="273" w:author="Brian Blankenship" w:date="2023-06-16T14:29:00Z">
        <w:r w:rsidR="002129B8" w:rsidRPr="00EC1296">
          <w:rPr>
            <w:rFonts w:ascii="Times New Roman" w:hAnsi="Times New Roman" w:cs="Times New Roman"/>
            <w:sz w:val="22"/>
            <w:szCs w:val="22"/>
            <w:rPrChange w:id="274" w:author="Brian Blankenship" w:date="2023-06-16T14:44:00Z">
              <w:rPr>
                <w:rFonts w:cstheme="minorHAnsi"/>
                <w:sz w:val="22"/>
                <w:szCs w:val="22"/>
              </w:rPr>
            </w:rPrChange>
          </w:rPr>
          <w:t xml:space="preserve"> </w:t>
        </w:r>
      </w:ins>
      <w:ins w:id="275" w:author="Brian Blankenship" w:date="2023-06-16T14:27:00Z">
        <w:r w:rsidR="002129B8" w:rsidRPr="00EC1296">
          <w:rPr>
            <w:rFonts w:ascii="Times New Roman" w:hAnsi="Times New Roman" w:cs="Times New Roman"/>
            <w:sz w:val="22"/>
            <w:szCs w:val="22"/>
            <w:rPrChange w:id="276" w:author="Brian Blankenship" w:date="2023-06-16T14:44:00Z">
              <w:rPr>
                <w:rFonts w:cstheme="minorHAnsi"/>
                <w:sz w:val="22"/>
                <w:szCs w:val="22"/>
              </w:rPr>
            </w:rPrChange>
          </w:rPr>
          <w:t>This is</w:t>
        </w:r>
      </w:ins>
      <w:ins w:id="277" w:author="Brian Blankenship" w:date="2023-06-16T14:29:00Z">
        <w:r w:rsidR="002129B8" w:rsidRPr="00EC1296">
          <w:rPr>
            <w:rFonts w:ascii="Times New Roman" w:hAnsi="Times New Roman" w:cs="Times New Roman"/>
            <w:sz w:val="22"/>
            <w:szCs w:val="22"/>
            <w:rPrChange w:id="278" w:author="Brian Blankenship" w:date="2023-06-16T14:44:00Z">
              <w:rPr>
                <w:rFonts w:cstheme="minorHAnsi"/>
                <w:sz w:val="22"/>
                <w:szCs w:val="22"/>
              </w:rPr>
            </w:rPrChange>
          </w:rPr>
          <w:t xml:space="preserve"> an</w:t>
        </w:r>
      </w:ins>
      <w:ins w:id="279" w:author="Brian Blankenship" w:date="2023-06-16T14:27:00Z">
        <w:r w:rsidR="002129B8" w:rsidRPr="00EC1296">
          <w:rPr>
            <w:rFonts w:ascii="Times New Roman" w:hAnsi="Times New Roman" w:cs="Times New Roman"/>
            <w:sz w:val="22"/>
            <w:szCs w:val="22"/>
            <w:rPrChange w:id="280" w:author="Brian Blankenship" w:date="2023-06-16T14:44:00Z">
              <w:rPr>
                <w:rFonts w:cstheme="minorHAnsi"/>
                <w:sz w:val="22"/>
                <w:szCs w:val="22"/>
              </w:rPr>
            </w:rPrChange>
          </w:rPr>
          <w:t xml:space="preserve"> increasingly important </w:t>
        </w:r>
      </w:ins>
      <w:ins w:id="281" w:author="Brian Blankenship" w:date="2023-06-16T14:29:00Z">
        <w:r w:rsidR="002129B8" w:rsidRPr="00EC1296">
          <w:rPr>
            <w:rFonts w:ascii="Times New Roman" w:hAnsi="Times New Roman" w:cs="Times New Roman"/>
            <w:sz w:val="22"/>
            <w:szCs w:val="22"/>
            <w:rPrChange w:id="282" w:author="Brian Blankenship" w:date="2023-06-16T14:44:00Z">
              <w:rPr>
                <w:rFonts w:cstheme="minorHAnsi"/>
                <w:sz w:val="22"/>
                <w:szCs w:val="22"/>
              </w:rPr>
            </w:rPrChange>
          </w:rPr>
          <w:t xml:space="preserve">question </w:t>
        </w:r>
      </w:ins>
      <w:ins w:id="283" w:author="Brian Blankenship" w:date="2023-06-16T14:27:00Z">
        <w:r w:rsidR="002129B8" w:rsidRPr="00EC1296">
          <w:rPr>
            <w:rFonts w:ascii="Times New Roman" w:hAnsi="Times New Roman" w:cs="Times New Roman"/>
            <w:sz w:val="22"/>
            <w:szCs w:val="22"/>
            <w:rPrChange w:id="284" w:author="Brian Blankenship" w:date="2023-06-16T14:44:00Z">
              <w:rPr>
                <w:rFonts w:cstheme="minorHAnsi"/>
                <w:sz w:val="22"/>
                <w:szCs w:val="22"/>
              </w:rPr>
            </w:rPrChange>
          </w:rPr>
          <w:t xml:space="preserve">in an environment where </w:t>
        </w:r>
      </w:ins>
      <w:ins w:id="285" w:author="Brian Blankenship" w:date="2023-06-16T14:32:00Z">
        <w:r w:rsidR="002129B8" w:rsidRPr="00EC1296">
          <w:rPr>
            <w:rFonts w:ascii="Times New Roman" w:hAnsi="Times New Roman" w:cs="Times New Roman"/>
            <w:sz w:val="22"/>
            <w:szCs w:val="22"/>
            <w:rPrChange w:id="286" w:author="Brian Blankenship" w:date="2023-06-16T14:44:00Z">
              <w:rPr>
                <w:rFonts w:cstheme="minorHAnsi"/>
                <w:sz w:val="22"/>
                <w:szCs w:val="22"/>
              </w:rPr>
            </w:rPrChange>
          </w:rPr>
          <w:t>China’s main form of international engagement is through its large Belt and Road infrastructure projects.</w:t>
        </w:r>
      </w:ins>
    </w:p>
    <w:p w14:paraId="0898BCCB" w14:textId="77777777" w:rsidR="002129B8" w:rsidRPr="00EC1296" w:rsidRDefault="002129B8" w:rsidP="00544713">
      <w:pPr>
        <w:spacing w:line="276" w:lineRule="auto"/>
        <w:rPr>
          <w:ins w:id="287" w:author="Brian Blankenship" w:date="2023-06-16T14:26:00Z"/>
          <w:rFonts w:ascii="Times New Roman" w:hAnsi="Times New Roman" w:cs="Times New Roman"/>
          <w:sz w:val="22"/>
          <w:szCs w:val="22"/>
          <w:rPrChange w:id="288" w:author="Brian Blankenship" w:date="2023-06-16T14:44:00Z">
            <w:rPr>
              <w:ins w:id="289" w:author="Brian Blankenship" w:date="2023-06-16T14:26:00Z"/>
              <w:rFonts w:cstheme="minorHAnsi"/>
              <w:sz w:val="22"/>
              <w:szCs w:val="22"/>
            </w:rPr>
          </w:rPrChange>
        </w:rPr>
      </w:pPr>
    </w:p>
    <w:p w14:paraId="1C21430B" w14:textId="7D98BD90" w:rsidR="00EC1296" w:rsidRDefault="002129B8" w:rsidP="00544713">
      <w:pPr>
        <w:spacing w:line="276" w:lineRule="auto"/>
        <w:rPr>
          <w:ins w:id="290" w:author="Brian Blankenship" w:date="2023-06-16T14:46:00Z"/>
          <w:rFonts w:ascii="Times New Roman" w:hAnsi="Times New Roman" w:cs="Times New Roman"/>
          <w:sz w:val="22"/>
          <w:szCs w:val="22"/>
        </w:rPr>
      </w:pPr>
      <w:ins w:id="291" w:author="Brian Blankenship" w:date="2023-06-16T14:31:00Z">
        <w:r w:rsidRPr="00EC1296">
          <w:rPr>
            <w:rFonts w:ascii="Times New Roman" w:hAnsi="Times New Roman" w:cs="Times New Roman"/>
            <w:sz w:val="22"/>
            <w:szCs w:val="22"/>
            <w:rPrChange w:id="292" w:author="Brian Blankenship" w:date="2023-06-16T14:44:00Z">
              <w:rPr>
                <w:rFonts w:cstheme="minorHAnsi"/>
                <w:sz w:val="22"/>
                <w:szCs w:val="22"/>
              </w:rPr>
            </w:rPrChange>
          </w:rPr>
          <w:t>Second,</w:t>
        </w:r>
      </w:ins>
      <w:ins w:id="293" w:author="Brian Blankenship" w:date="2023-06-16T14:45:00Z">
        <w:r w:rsidR="00EC1296">
          <w:rPr>
            <w:rFonts w:ascii="Times New Roman" w:hAnsi="Times New Roman" w:cs="Times New Roman"/>
            <w:sz w:val="22"/>
            <w:szCs w:val="22"/>
          </w:rPr>
          <w:t xml:space="preserve"> r</w:t>
        </w:r>
      </w:ins>
      <w:ins w:id="294" w:author="Brian Blankenship" w:date="2023-06-16T14:44:00Z">
        <w:r w:rsidR="00EC1296" w:rsidRPr="00EC1296">
          <w:rPr>
            <w:rFonts w:ascii="Times New Roman" w:hAnsi="Times New Roman" w:cs="Times New Roman"/>
            <w:sz w:val="22"/>
            <w:szCs w:val="22"/>
            <w:rPrChange w:id="295" w:author="Brian Blankenship" w:date="2023-06-16T14:44:00Z">
              <w:rPr>
                <w:rFonts w:ascii="Calibri Light" w:hAnsi="Calibri Light" w:cs="Calibri Light"/>
                <w:sz w:val="22"/>
                <w:szCs w:val="22"/>
              </w:rPr>
            </w:rPrChange>
          </w:rPr>
          <w:t>esearch on great power competition for overseas bases focuses on the United States and the USSR (</w:t>
        </w:r>
        <w:proofErr w:type="spellStart"/>
        <w:r w:rsidR="00EC1296" w:rsidRPr="00EC1296">
          <w:rPr>
            <w:rFonts w:ascii="Times New Roman" w:hAnsi="Times New Roman" w:cs="Times New Roman"/>
            <w:sz w:val="22"/>
            <w:szCs w:val="22"/>
            <w:rPrChange w:id="296" w:author="Brian Blankenship" w:date="2023-06-16T14:44:00Z">
              <w:rPr>
                <w:rFonts w:ascii="Calibri Light" w:hAnsi="Calibri Light" w:cs="Calibri Light"/>
                <w:sz w:val="22"/>
                <w:szCs w:val="22"/>
              </w:rPr>
            </w:rPrChange>
          </w:rPr>
          <w:t>Harkvay</w:t>
        </w:r>
        <w:proofErr w:type="spellEnd"/>
        <w:r w:rsidR="00EC1296" w:rsidRPr="00EC1296">
          <w:rPr>
            <w:rFonts w:ascii="Times New Roman" w:hAnsi="Times New Roman" w:cs="Times New Roman"/>
            <w:sz w:val="22"/>
            <w:szCs w:val="22"/>
            <w:rPrChange w:id="297" w:author="Brian Blankenship" w:date="2023-06-16T14:44:00Z">
              <w:rPr>
                <w:rFonts w:ascii="Calibri Light" w:hAnsi="Calibri Light" w:cs="Calibri Light"/>
                <w:sz w:val="22"/>
                <w:szCs w:val="22"/>
              </w:rPr>
            </w:rPrChange>
          </w:rPr>
          <w:t xml:space="preserve"> 1989; Nieman et al 2021). Though a valuable starting point, it would be a mistake to overly rely on this Cold War model to understand the dynamics of Sino-American competition. This new competition occurs in a world characterized by </w:t>
        </w:r>
        <w:del w:id="298" w:author="Carla Martinez Machain" w:date="2023-06-20T17:15:00Z">
          <w:r w:rsidR="00EC1296" w:rsidRPr="00EC1296" w:rsidDel="00122AD2">
            <w:rPr>
              <w:rFonts w:ascii="Times New Roman" w:hAnsi="Times New Roman" w:cs="Times New Roman"/>
              <w:sz w:val="22"/>
              <w:szCs w:val="22"/>
              <w:rPrChange w:id="299" w:author="Brian Blankenship" w:date="2023-06-16T14:44:00Z">
                <w:rPr>
                  <w:rFonts w:ascii="Calibri Light" w:hAnsi="Calibri Light" w:cs="Calibri Light"/>
                  <w:sz w:val="22"/>
                  <w:szCs w:val="22"/>
                </w:rPr>
              </w:rPrChange>
            </w:rPr>
            <w:delText xml:space="preserve">predominantly independent nation states, the absence of traditional colonial empires, and </w:delText>
          </w:r>
        </w:del>
        <w:r w:rsidR="00EC1296" w:rsidRPr="00EC1296">
          <w:rPr>
            <w:rFonts w:ascii="Times New Roman" w:hAnsi="Times New Roman" w:cs="Times New Roman"/>
            <w:sz w:val="22"/>
            <w:szCs w:val="22"/>
            <w:rPrChange w:id="300" w:author="Brian Blankenship" w:date="2023-06-16T14:44:00Z">
              <w:rPr>
                <w:rFonts w:ascii="Calibri Light" w:hAnsi="Calibri Light" w:cs="Calibri Light"/>
                <w:sz w:val="22"/>
                <w:szCs w:val="22"/>
              </w:rPr>
            </w:rPrChange>
          </w:rPr>
          <w:t>strong norms of sovereignty</w:t>
        </w:r>
      </w:ins>
      <w:ins w:id="301" w:author="Carla Martinez Machain" w:date="2023-06-20T17:15:00Z">
        <w:r w:rsidR="00122AD2">
          <w:rPr>
            <w:rFonts w:ascii="Times New Roman" w:hAnsi="Times New Roman" w:cs="Times New Roman"/>
            <w:sz w:val="22"/>
            <w:szCs w:val="22"/>
          </w:rPr>
          <w:t xml:space="preserve"> and democratization</w:t>
        </w:r>
      </w:ins>
      <w:ins w:id="302" w:author="Brian Blankenship" w:date="2023-06-16T14:44:00Z">
        <w:r w:rsidR="00EC1296" w:rsidRPr="00EC1296">
          <w:rPr>
            <w:rFonts w:ascii="Times New Roman" w:hAnsi="Times New Roman" w:cs="Times New Roman"/>
            <w:sz w:val="22"/>
            <w:szCs w:val="22"/>
            <w:rPrChange w:id="303" w:author="Brian Blankenship" w:date="2023-06-16T14:44:00Z">
              <w:rPr>
                <w:rFonts w:ascii="Calibri Light" w:hAnsi="Calibri Light" w:cs="Calibri Light"/>
                <w:sz w:val="22"/>
                <w:szCs w:val="22"/>
              </w:rPr>
            </w:rPrChange>
          </w:rPr>
          <w:t xml:space="preserve">. </w:t>
        </w:r>
        <w:del w:id="304" w:author="Carla Martinez Machain" w:date="2023-06-20T17:15:00Z">
          <w:r w:rsidR="00EC1296" w:rsidRPr="00EC1296" w:rsidDel="00122AD2">
            <w:rPr>
              <w:rFonts w:ascii="Times New Roman" w:hAnsi="Times New Roman" w:cs="Times New Roman"/>
              <w:sz w:val="22"/>
              <w:szCs w:val="22"/>
              <w:rPrChange w:id="305" w:author="Brian Blankenship" w:date="2023-06-16T14:44:00Z">
                <w:rPr>
                  <w:rFonts w:ascii="Calibri Light" w:hAnsi="Calibri Light" w:cs="Calibri Light"/>
                  <w:sz w:val="22"/>
                  <w:szCs w:val="22"/>
                </w:rPr>
              </w:rPrChange>
            </w:rPr>
            <w:delText xml:space="preserve">In addition, more states are either democratic or democratizing compared to the Cold War. </w:delText>
          </w:r>
        </w:del>
        <w:r w:rsidR="00EC1296" w:rsidRPr="00EC1296">
          <w:rPr>
            <w:rFonts w:ascii="Times New Roman" w:hAnsi="Times New Roman" w:cs="Times New Roman"/>
            <w:sz w:val="22"/>
            <w:szCs w:val="22"/>
            <w:rPrChange w:id="306" w:author="Brian Blankenship" w:date="2023-06-16T14:44:00Z">
              <w:rPr>
                <w:rFonts w:ascii="Calibri Light" w:hAnsi="Calibri Light" w:cs="Calibri Light"/>
                <w:sz w:val="22"/>
                <w:szCs w:val="22"/>
              </w:rPr>
            </w:rPrChange>
          </w:rPr>
          <w:t>In this environment, understanding the mechanisms governing the consent of domestic populations towards foreign military basing and deployments is necessary to understand how great powers build international and domestic orders. This project highlights the unique characteristics of the China-U.S. relationship and presents new hypotheses on how democratic and autocratic powers interact as they face a future in which they compete for international influence.</w:t>
        </w:r>
      </w:ins>
    </w:p>
    <w:p w14:paraId="78690A1B" w14:textId="77777777" w:rsidR="00EC1296" w:rsidRDefault="00EC1296" w:rsidP="00544713">
      <w:pPr>
        <w:spacing w:line="276" w:lineRule="auto"/>
        <w:rPr>
          <w:ins w:id="307" w:author="Brian Blankenship" w:date="2023-06-16T14:46:00Z"/>
          <w:rFonts w:ascii="Times New Roman" w:hAnsi="Times New Roman" w:cs="Times New Roman"/>
          <w:sz w:val="22"/>
          <w:szCs w:val="22"/>
        </w:rPr>
      </w:pPr>
    </w:p>
    <w:p w14:paraId="7ED9F262" w14:textId="6836A369" w:rsidR="00EC1296" w:rsidRDefault="00EC1296" w:rsidP="00544713">
      <w:pPr>
        <w:spacing w:line="276" w:lineRule="auto"/>
        <w:rPr>
          <w:ins w:id="308" w:author="Brian Blankenship" w:date="2023-06-16T14:47:00Z"/>
          <w:rFonts w:ascii="Times New Roman" w:hAnsi="Times New Roman" w:cs="Times New Roman"/>
          <w:bCs/>
          <w:sz w:val="22"/>
          <w:szCs w:val="22"/>
        </w:rPr>
      </w:pPr>
      <w:ins w:id="309" w:author="Brian Blankenship" w:date="2023-06-16T14:46:00Z">
        <w:r>
          <w:rPr>
            <w:rFonts w:ascii="Times New Roman" w:hAnsi="Times New Roman" w:cs="Times New Roman"/>
            <w:sz w:val="22"/>
            <w:szCs w:val="22"/>
          </w:rPr>
          <w:t xml:space="preserve">Third, </w:t>
        </w:r>
        <w:r w:rsidRPr="00B30D1C">
          <w:rPr>
            <w:rFonts w:ascii="Times New Roman" w:hAnsi="Times New Roman" w:cs="Times New Roman"/>
            <w:bCs/>
            <w:sz w:val="22"/>
            <w:szCs w:val="22"/>
          </w:rPr>
          <w:t xml:space="preserve">the project’s findings will </w:t>
        </w:r>
        <w:r>
          <w:rPr>
            <w:rFonts w:ascii="Times New Roman" w:hAnsi="Times New Roman" w:cs="Times New Roman"/>
            <w:bCs/>
            <w:sz w:val="22"/>
            <w:szCs w:val="22"/>
          </w:rPr>
          <w:t>provide</w:t>
        </w:r>
        <w:r w:rsidRPr="00B30D1C">
          <w:rPr>
            <w:rFonts w:ascii="Times New Roman" w:hAnsi="Times New Roman" w:cs="Times New Roman"/>
            <w:bCs/>
            <w:sz w:val="22"/>
            <w:szCs w:val="22"/>
          </w:rPr>
          <w:t xml:space="preserve"> a better understanding of the </w:t>
        </w:r>
        <w:proofErr w:type="spellStart"/>
        <w:r w:rsidRPr="00B30D1C">
          <w:rPr>
            <w:rFonts w:ascii="Times New Roman" w:hAnsi="Times New Roman" w:cs="Times New Roman"/>
            <w:bCs/>
            <w:sz w:val="22"/>
            <w:szCs w:val="22"/>
          </w:rPr>
          <w:t>microfoundations</w:t>
        </w:r>
        <w:proofErr w:type="spellEnd"/>
        <w:r w:rsidRPr="00B30D1C">
          <w:rPr>
            <w:rFonts w:ascii="Times New Roman" w:hAnsi="Times New Roman" w:cs="Times New Roman"/>
            <w:bCs/>
            <w:sz w:val="22"/>
            <w:szCs w:val="22"/>
          </w:rPr>
          <w:t xml:space="preserve"> of power and influence by evaluating how public</w:t>
        </w:r>
        <w:r>
          <w:rPr>
            <w:rFonts w:ascii="Times New Roman" w:hAnsi="Times New Roman" w:cs="Times New Roman"/>
            <w:bCs/>
            <w:sz w:val="22"/>
            <w:szCs w:val="22"/>
          </w:rPr>
          <w:t>s</w:t>
        </w:r>
        <w:r w:rsidRPr="00B30D1C">
          <w:rPr>
            <w:rFonts w:ascii="Times New Roman" w:hAnsi="Times New Roman" w:cs="Times New Roman"/>
            <w:bCs/>
            <w:sz w:val="22"/>
            <w:szCs w:val="22"/>
          </w:rPr>
          <w:t xml:space="preserve"> and </w:t>
        </w:r>
        <w:r>
          <w:rPr>
            <w:rFonts w:ascii="Times New Roman" w:hAnsi="Times New Roman" w:cs="Times New Roman"/>
            <w:bCs/>
            <w:sz w:val="22"/>
            <w:szCs w:val="22"/>
          </w:rPr>
          <w:t>elites</w:t>
        </w:r>
        <w:r w:rsidRPr="00B30D1C">
          <w:rPr>
            <w:rFonts w:ascii="Times New Roman" w:hAnsi="Times New Roman" w:cs="Times New Roman"/>
            <w:bCs/>
            <w:sz w:val="22"/>
            <w:szCs w:val="22"/>
          </w:rPr>
          <w:t xml:space="preserve"> view and respond to different instruments</w:t>
        </w:r>
        <w:r>
          <w:rPr>
            <w:rFonts w:ascii="Times New Roman" w:hAnsi="Times New Roman" w:cs="Times New Roman"/>
            <w:bCs/>
            <w:sz w:val="22"/>
            <w:szCs w:val="22"/>
          </w:rPr>
          <w:t xml:space="preserve"> of influence by the United States and China. </w:t>
        </w:r>
        <w:del w:id="310" w:author="Carla Martinez Machain" w:date="2023-06-20T17:15:00Z">
          <w:r w:rsidDel="00122AD2">
            <w:rPr>
              <w:rFonts w:ascii="Times New Roman" w:hAnsi="Times New Roman" w:cs="Times New Roman"/>
              <w:bCs/>
              <w:sz w:val="22"/>
              <w:szCs w:val="22"/>
            </w:rPr>
            <w:delText>T</w:delText>
          </w:r>
          <w:r w:rsidRPr="00B30D1C" w:rsidDel="00122AD2">
            <w:rPr>
              <w:rFonts w:ascii="Times New Roman" w:hAnsi="Times New Roman" w:cs="Times New Roman"/>
              <w:bCs/>
              <w:sz w:val="22"/>
              <w:szCs w:val="22"/>
            </w:rPr>
            <w:delText>h</w:delText>
          </w:r>
          <w:r w:rsidDel="00122AD2">
            <w:rPr>
              <w:rFonts w:ascii="Times New Roman" w:hAnsi="Times New Roman" w:cs="Times New Roman"/>
              <w:bCs/>
              <w:sz w:val="22"/>
              <w:szCs w:val="22"/>
            </w:rPr>
            <w:delText>e</w:delText>
          </w:r>
          <w:r w:rsidRPr="00B30D1C" w:rsidDel="00122AD2">
            <w:rPr>
              <w:rFonts w:ascii="Times New Roman" w:hAnsi="Times New Roman" w:cs="Times New Roman"/>
              <w:bCs/>
              <w:sz w:val="22"/>
              <w:szCs w:val="22"/>
            </w:rPr>
            <w:delText xml:space="preserve"> </w:delText>
          </w:r>
          <w:r w:rsidDel="00122AD2">
            <w:rPr>
              <w:rFonts w:ascii="Times New Roman" w:hAnsi="Times New Roman" w:cs="Times New Roman"/>
              <w:bCs/>
              <w:sz w:val="22"/>
              <w:szCs w:val="22"/>
            </w:rPr>
            <w:delText>work</w:delText>
          </w:r>
          <w:r w:rsidRPr="00B30D1C" w:rsidDel="00122AD2">
            <w:rPr>
              <w:rFonts w:ascii="Times New Roman" w:hAnsi="Times New Roman" w:cs="Times New Roman"/>
              <w:bCs/>
              <w:sz w:val="22"/>
              <w:szCs w:val="22"/>
            </w:rPr>
            <w:delText xml:space="preserve"> will contribute to the nascent literature on soft power that has focused </w:delText>
          </w:r>
          <w:r w:rsidDel="00122AD2">
            <w:rPr>
              <w:rFonts w:ascii="Times New Roman" w:hAnsi="Times New Roman" w:cs="Times New Roman"/>
              <w:bCs/>
              <w:sz w:val="22"/>
              <w:szCs w:val="22"/>
            </w:rPr>
            <w:delText>largely</w:delText>
          </w:r>
          <w:r w:rsidRPr="00B30D1C" w:rsidDel="00122AD2">
            <w:rPr>
              <w:rFonts w:ascii="Times New Roman" w:hAnsi="Times New Roman" w:cs="Times New Roman"/>
              <w:bCs/>
              <w:sz w:val="22"/>
              <w:szCs w:val="22"/>
            </w:rPr>
            <w:delText xml:space="preserve"> on the United States</w:delText>
          </w:r>
          <w:r w:rsidDel="00122AD2">
            <w:rPr>
              <w:rFonts w:ascii="Times New Roman" w:hAnsi="Times New Roman" w:cs="Times New Roman"/>
              <w:bCs/>
              <w:sz w:val="22"/>
              <w:szCs w:val="22"/>
            </w:rPr>
            <w:delText xml:space="preserve"> (and rarely on the military as a tool for building soft power)</w:delText>
          </w:r>
          <w:r w:rsidRPr="00B30D1C" w:rsidDel="00122AD2">
            <w:rPr>
              <w:rFonts w:ascii="Times New Roman" w:hAnsi="Times New Roman" w:cs="Times New Roman"/>
              <w:bCs/>
              <w:sz w:val="22"/>
              <w:szCs w:val="22"/>
            </w:rPr>
            <w:delText xml:space="preserve"> and will provide a theoretical framework for future studies. </w:delText>
          </w:r>
        </w:del>
        <w:r w:rsidRPr="00B30D1C">
          <w:rPr>
            <w:rFonts w:ascii="Times New Roman" w:hAnsi="Times New Roman" w:cs="Times New Roman"/>
            <w:bCs/>
            <w:sz w:val="22"/>
            <w:szCs w:val="22"/>
          </w:rPr>
          <w:t xml:space="preserve">It will further </w:t>
        </w:r>
        <w:del w:id="311" w:author="Carla Martinez Machain" w:date="2023-06-20T17:16:00Z">
          <w:r w:rsidRPr="00B30D1C" w:rsidDel="00122AD2">
            <w:rPr>
              <w:rFonts w:ascii="Times New Roman" w:hAnsi="Times New Roman" w:cs="Times New Roman"/>
              <w:bCs/>
              <w:sz w:val="22"/>
              <w:szCs w:val="22"/>
            </w:rPr>
            <w:delText xml:space="preserve">explore the subject of “competitive consent”, </w:delText>
          </w:r>
        </w:del>
        <w:r w:rsidRPr="00B30D1C">
          <w:rPr>
            <w:rFonts w:ascii="Times New Roman" w:hAnsi="Times New Roman" w:cs="Times New Roman"/>
            <w:bCs/>
            <w:sz w:val="22"/>
            <w:szCs w:val="22"/>
          </w:rPr>
          <w:t>emphasiz</w:t>
        </w:r>
      </w:ins>
      <w:ins w:id="312" w:author="Carla Martinez Machain" w:date="2023-06-20T17:16:00Z">
        <w:r w:rsidR="00122AD2">
          <w:rPr>
            <w:rFonts w:ascii="Times New Roman" w:hAnsi="Times New Roman" w:cs="Times New Roman"/>
            <w:bCs/>
            <w:sz w:val="22"/>
            <w:szCs w:val="22"/>
          </w:rPr>
          <w:t>e</w:t>
        </w:r>
      </w:ins>
      <w:ins w:id="313" w:author="Brian Blankenship" w:date="2023-06-16T14:46:00Z">
        <w:del w:id="314" w:author="Carla Martinez Machain" w:date="2023-06-20T17:16:00Z">
          <w:r w:rsidRPr="00B30D1C" w:rsidDel="00122AD2">
            <w:rPr>
              <w:rFonts w:ascii="Times New Roman" w:hAnsi="Times New Roman" w:cs="Times New Roman"/>
              <w:bCs/>
              <w:sz w:val="22"/>
              <w:szCs w:val="22"/>
            </w:rPr>
            <w:delText>ing</w:delText>
          </w:r>
        </w:del>
        <w:r w:rsidRPr="00B30D1C">
          <w:rPr>
            <w:rFonts w:ascii="Times New Roman" w:hAnsi="Times New Roman" w:cs="Times New Roman"/>
            <w:bCs/>
            <w:sz w:val="22"/>
            <w:szCs w:val="22"/>
          </w:rPr>
          <w:t xml:space="preserve"> how major powers </w:t>
        </w:r>
        <w:r>
          <w:rPr>
            <w:rFonts w:ascii="Times New Roman" w:hAnsi="Times New Roman" w:cs="Times New Roman"/>
            <w:bCs/>
            <w:sz w:val="22"/>
            <w:szCs w:val="22"/>
          </w:rPr>
          <w:t>find</w:t>
        </w:r>
        <w:r w:rsidRPr="00B30D1C">
          <w:rPr>
            <w:rFonts w:ascii="Times New Roman" w:hAnsi="Times New Roman" w:cs="Times New Roman"/>
            <w:bCs/>
            <w:sz w:val="22"/>
            <w:szCs w:val="22"/>
          </w:rPr>
          <w:t xml:space="preserve"> themselves in an increasingly democratizing world where they need to </w:t>
        </w:r>
        <w:r>
          <w:rPr>
            <w:rFonts w:ascii="Times New Roman" w:hAnsi="Times New Roman" w:cs="Times New Roman"/>
            <w:bCs/>
            <w:sz w:val="22"/>
            <w:szCs w:val="22"/>
          </w:rPr>
          <w:t>build</w:t>
        </w:r>
        <w:r w:rsidRPr="00B30D1C">
          <w:rPr>
            <w:rFonts w:ascii="Times New Roman" w:hAnsi="Times New Roman" w:cs="Times New Roman"/>
            <w:bCs/>
            <w:sz w:val="22"/>
            <w:szCs w:val="22"/>
          </w:rPr>
          <w:t xml:space="preserve"> support </w:t>
        </w:r>
        <w:r>
          <w:rPr>
            <w:rFonts w:ascii="Times New Roman" w:hAnsi="Times New Roman" w:cs="Times New Roman"/>
            <w:bCs/>
            <w:sz w:val="22"/>
            <w:szCs w:val="22"/>
          </w:rPr>
          <w:t>among</w:t>
        </w:r>
        <w:r w:rsidRPr="00B30D1C">
          <w:rPr>
            <w:rFonts w:ascii="Times New Roman" w:hAnsi="Times New Roman" w:cs="Times New Roman"/>
            <w:bCs/>
            <w:sz w:val="22"/>
            <w:szCs w:val="22"/>
          </w:rPr>
          <w:t xml:space="preserve"> both</w:t>
        </w:r>
        <w:r>
          <w:rPr>
            <w:rFonts w:ascii="Times New Roman" w:hAnsi="Times New Roman" w:cs="Times New Roman"/>
            <w:bCs/>
            <w:sz w:val="22"/>
            <w:szCs w:val="22"/>
          </w:rPr>
          <w:t xml:space="preserve"> the </w:t>
        </w:r>
        <w:r w:rsidRPr="00B30D1C">
          <w:rPr>
            <w:rFonts w:ascii="Times New Roman" w:hAnsi="Times New Roman" w:cs="Times New Roman"/>
            <w:bCs/>
            <w:sz w:val="22"/>
            <w:szCs w:val="22"/>
          </w:rPr>
          <w:t xml:space="preserve">elites and </w:t>
        </w:r>
        <w:r>
          <w:rPr>
            <w:rFonts w:ascii="Times New Roman" w:hAnsi="Times New Roman" w:cs="Times New Roman"/>
            <w:bCs/>
            <w:sz w:val="22"/>
            <w:szCs w:val="22"/>
          </w:rPr>
          <w:t>publics</w:t>
        </w:r>
        <w:r w:rsidRPr="00B30D1C">
          <w:rPr>
            <w:rFonts w:ascii="Times New Roman" w:hAnsi="Times New Roman" w:cs="Times New Roman"/>
            <w:bCs/>
            <w:sz w:val="22"/>
            <w:szCs w:val="22"/>
          </w:rPr>
          <w:t xml:space="preserve"> of minor powers</w:t>
        </w:r>
        <w:del w:id="315" w:author="Carla Martinez Machain" w:date="2023-06-20T17:16:00Z">
          <w:r w:rsidDel="00122AD2">
            <w:rPr>
              <w:rFonts w:ascii="Times New Roman" w:hAnsi="Times New Roman" w:cs="Times New Roman"/>
              <w:bCs/>
              <w:sz w:val="22"/>
              <w:szCs w:val="22"/>
            </w:rPr>
            <w:delText xml:space="preserve"> (Allen et al. 2022)</w:delText>
          </w:r>
        </w:del>
        <w:r w:rsidRPr="00B30D1C">
          <w:rPr>
            <w:rFonts w:ascii="Times New Roman" w:hAnsi="Times New Roman" w:cs="Times New Roman"/>
            <w:bCs/>
            <w:sz w:val="22"/>
            <w:szCs w:val="22"/>
          </w:rPr>
          <w:t xml:space="preserve">. </w:t>
        </w:r>
      </w:ins>
    </w:p>
    <w:p w14:paraId="7FCF414A" w14:textId="77777777" w:rsidR="002129B8" w:rsidRPr="00EC1296" w:rsidRDefault="002129B8" w:rsidP="00544713">
      <w:pPr>
        <w:spacing w:line="276" w:lineRule="auto"/>
        <w:rPr>
          <w:ins w:id="316" w:author="Brian Blankenship" w:date="2023-06-16T14:26:00Z"/>
          <w:rFonts w:ascii="Times New Roman" w:hAnsi="Times New Roman" w:cs="Times New Roman"/>
          <w:sz w:val="22"/>
          <w:szCs w:val="22"/>
          <w:rPrChange w:id="317" w:author="Brian Blankenship" w:date="2023-06-16T14:44:00Z">
            <w:rPr>
              <w:ins w:id="318" w:author="Brian Blankenship" w:date="2023-06-16T14:26:00Z"/>
              <w:rFonts w:cstheme="minorHAnsi"/>
              <w:sz w:val="22"/>
              <w:szCs w:val="22"/>
            </w:rPr>
          </w:rPrChange>
        </w:rPr>
      </w:pPr>
    </w:p>
    <w:p w14:paraId="5E0E1F7C" w14:textId="6FE67DE2" w:rsidR="00544713" w:rsidRPr="00EC1296" w:rsidDel="006C4829" w:rsidRDefault="00544713">
      <w:pPr>
        <w:spacing w:line="276" w:lineRule="auto"/>
        <w:rPr>
          <w:del w:id="319" w:author="Brian Blankenship" w:date="2023-06-16T13:53:00Z"/>
          <w:moveTo w:id="320" w:author="Brian Blankenship" w:date="2023-06-16T13:44:00Z"/>
          <w:rFonts w:ascii="Times New Roman" w:hAnsi="Times New Roman" w:cs="Times New Roman"/>
          <w:rPrChange w:id="321" w:author="Brian Blankenship" w:date="2023-06-16T14:44:00Z">
            <w:rPr>
              <w:del w:id="322" w:author="Brian Blankenship" w:date="2023-06-16T13:53:00Z"/>
              <w:moveTo w:id="323" w:author="Brian Blankenship" w:date="2023-06-16T13:44:00Z"/>
            </w:rPr>
          </w:rPrChange>
        </w:rPr>
        <w:pPrChange w:id="324" w:author="Brian Blankenship" w:date="2023-06-16T13:44:00Z">
          <w:pPr>
            <w:pStyle w:val="ListParagraph"/>
            <w:numPr>
              <w:ilvl w:val="2"/>
              <w:numId w:val="5"/>
            </w:numPr>
            <w:spacing w:line="276" w:lineRule="auto"/>
            <w:ind w:left="2520"/>
          </w:pPr>
        </w:pPrChange>
      </w:pPr>
      <w:moveToRangeStart w:id="325" w:author="Brian Blankenship" w:date="2023-06-16T13:44:00Z" w:name="move137815479"/>
      <w:moveTo w:id="326" w:author="Brian Blankenship" w:date="2023-06-16T13:44:00Z">
        <w:del w:id="327" w:author="Brian Blankenship" w:date="2023-06-16T13:49:00Z">
          <w:r w:rsidRPr="00EC1296" w:rsidDel="006C4829">
            <w:rPr>
              <w:rFonts w:ascii="Times New Roman" w:hAnsi="Times New Roman" w:cs="Times New Roman"/>
              <w:sz w:val="22"/>
              <w:szCs w:val="22"/>
              <w:rPrChange w:id="328" w:author="Brian Blankenship" w:date="2023-06-16T14:44:00Z">
                <w:rPr/>
              </w:rPrChange>
            </w:rPr>
            <w:delText xml:space="preserve">Assesses </w:delText>
          </w:r>
        </w:del>
        <w:del w:id="329" w:author="Brian Blankenship" w:date="2023-06-16T14:32:00Z">
          <w:r w:rsidRPr="00EC1296" w:rsidDel="002129B8">
            <w:rPr>
              <w:rFonts w:ascii="Times New Roman" w:hAnsi="Times New Roman" w:cs="Times New Roman"/>
              <w:sz w:val="22"/>
              <w:szCs w:val="22"/>
              <w:rPrChange w:id="330" w:author="Brian Blankenship" w:date="2023-06-16T14:44:00Z">
                <w:rPr/>
              </w:rPrChange>
            </w:rPr>
            <w:delText>the conditions under which great powers secure both public and elite support for their foreign policies, particularly military deployments, which is an important question in an environment characterized by “competitive consen</w:delText>
          </w:r>
        </w:del>
        <w:del w:id="331" w:author="Brian Blankenship" w:date="2023-06-16T13:50:00Z">
          <w:r w:rsidRPr="00EC1296" w:rsidDel="006C4829">
            <w:rPr>
              <w:rFonts w:ascii="Times New Roman" w:hAnsi="Times New Roman" w:cs="Times New Roman"/>
              <w:sz w:val="22"/>
              <w:szCs w:val="22"/>
              <w:rPrChange w:id="332" w:author="Brian Blankenship" w:date="2023-06-16T14:44:00Z">
                <w:rPr/>
              </w:rPrChange>
            </w:rPr>
            <w:delText>t”</w:delText>
          </w:r>
        </w:del>
      </w:moveTo>
    </w:p>
    <w:moveToRangeEnd w:id="325"/>
    <w:p w14:paraId="30DF85A3" w14:textId="7D0B8504" w:rsidR="00347533" w:rsidRPr="00EC1296" w:rsidDel="00DA2C08" w:rsidRDefault="00347533">
      <w:pPr>
        <w:spacing w:line="276" w:lineRule="auto"/>
        <w:rPr>
          <w:del w:id="333" w:author="Brian Blankenship" w:date="2023-06-16T16:12:00Z"/>
          <w:rFonts w:ascii="Times New Roman" w:hAnsi="Times New Roman" w:cs="Times New Roman"/>
          <w:rPrChange w:id="334" w:author="Brian Blankenship" w:date="2023-06-16T14:44:00Z">
            <w:rPr>
              <w:del w:id="335" w:author="Brian Blankenship" w:date="2023-06-16T16:12:00Z"/>
            </w:rPr>
          </w:rPrChange>
        </w:rPr>
        <w:pPrChange w:id="336" w:author="Brian Blankenship" w:date="2023-06-16T12:38:00Z">
          <w:pPr>
            <w:pStyle w:val="ListParagraph"/>
            <w:numPr>
              <w:ilvl w:val="1"/>
              <w:numId w:val="5"/>
            </w:numPr>
            <w:spacing w:line="276" w:lineRule="auto"/>
            <w:ind w:left="1800"/>
          </w:pPr>
        </w:pPrChange>
      </w:pPr>
    </w:p>
    <w:p w14:paraId="4FF6A9A6" w14:textId="02C61603" w:rsidR="002D5C41" w:rsidRPr="00EC1296" w:rsidDel="00DA2C08" w:rsidRDefault="0039057D" w:rsidP="00A9746B">
      <w:pPr>
        <w:pStyle w:val="ListParagraph"/>
        <w:numPr>
          <w:ilvl w:val="2"/>
          <w:numId w:val="5"/>
        </w:numPr>
        <w:spacing w:line="276" w:lineRule="auto"/>
        <w:rPr>
          <w:del w:id="337" w:author="Brian Blankenship" w:date="2023-06-16T16:12:00Z"/>
          <w:moveFrom w:id="338" w:author="Brian Blankenship" w:date="2023-06-16T13:44:00Z"/>
          <w:rFonts w:ascii="Times New Roman" w:hAnsi="Times New Roman" w:cs="Times New Roman"/>
          <w:rPrChange w:id="339" w:author="Brian Blankenship" w:date="2023-06-16T14:44:00Z">
            <w:rPr>
              <w:del w:id="340" w:author="Brian Blankenship" w:date="2023-06-16T16:12:00Z"/>
              <w:moveFrom w:id="341" w:author="Brian Blankenship" w:date="2023-06-16T13:44:00Z"/>
            </w:rPr>
          </w:rPrChange>
        </w:rPr>
      </w:pPr>
      <w:moveFromRangeStart w:id="342" w:author="Brian Blankenship" w:date="2023-06-16T13:44:00Z" w:name="move137815479"/>
      <w:moveFrom w:id="343" w:author="Brian Blankenship" w:date="2023-06-16T13:44:00Z">
        <w:del w:id="344" w:author="Brian Blankenship" w:date="2023-06-16T16:12:00Z">
          <w:r w:rsidRPr="00EC1296" w:rsidDel="00DA2C08">
            <w:rPr>
              <w:rFonts w:ascii="Times New Roman" w:hAnsi="Times New Roman" w:cs="Times New Roman"/>
              <w:rPrChange w:id="345" w:author="Brian Blankenship" w:date="2023-06-16T14:44:00Z">
                <w:rPr/>
              </w:rPrChange>
            </w:rPr>
            <w:delText>Assesses the conditions under which great powers secure both public and elite support for their foreign policies, particularly military deployments, which is an important question in an environment characterized by “competitive consent”</w:delText>
          </w:r>
        </w:del>
      </w:moveFrom>
    </w:p>
    <w:moveFromRangeEnd w:id="342"/>
    <w:p w14:paraId="73537F8A" w14:textId="4C7653CB" w:rsidR="00460D85" w:rsidRPr="00EC1296" w:rsidDel="00DA2C08" w:rsidRDefault="00E73167" w:rsidP="00A9746B">
      <w:pPr>
        <w:pStyle w:val="ListParagraph"/>
        <w:numPr>
          <w:ilvl w:val="2"/>
          <w:numId w:val="5"/>
        </w:numPr>
        <w:spacing w:line="276" w:lineRule="auto"/>
        <w:rPr>
          <w:del w:id="346" w:author="Brian Blankenship" w:date="2023-06-16T16:12:00Z"/>
          <w:rFonts w:ascii="Times New Roman" w:hAnsi="Times New Roman" w:cs="Times New Roman"/>
          <w:rPrChange w:id="347" w:author="Brian Blankenship" w:date="2023-06-16T14:44:00Z">
            <w:rPr>
              <w:del w:id="348" w:author="Brian Blankenship" w:date="2023-06-16T16:12:00Z"/>
            </w:rPr>
          </w:rPrChange>
        </w:rPr>
      </w:pPr>
      <w:del w:id="349" w:author="Brian Blankenship" w:date="2023-06-16T16:12:00Z">
        <w:r w:rsidRPr="00EC1296" w:rsidDel="00DA2C08">
          <w:rPr>
            <w:rFonts w:ascii="Times New Roman" w:hAnsi="Times New Roman" w:cs="Times New Roman"/>
            <w:rPrChange w:id="350" w:author="Brian Blankenship" w:date="2023-06-16T14:44:00Z">
              <w:rPr/>
            </w:rPrChange>
          </w:rPr>
          <w:delText xml:space="preserve">Sheds light on the relationship between regime type and international influence. In assessing how the US and China pursue influence, we also investigate whether regime type can explain observed differences or similarities in approaches. </w:delText>
        </w:r>
      </w:del>
    </w:p>
    <w:p w14:paraId="00EEE07A" w14:textId="2E267340" w:rsidR="00E73167" w:rsidRPr="00EC1296" w:rsidDel="00DA2C08" w:rsidRDefault="00E73167" w:rsidP="00A9746B">
      <w:pPr>
        <w:pStyle w:val="ListParagraph"/>
        <w:numPr>
          <w:ilvl w:val="2"/>
          <w:numId w:val="5"/>
        </w:numPr>
        <w:spacing w:line="276" w:lineRule="auto"/>
        <w:rPr>
          <w:del w:id="351" w:author="Brian Blankenship" w:date="2023-06-16T16:12:00Z"/>
          <w:rFonts w:ascii="Times New Roman" w:hAnsi="Times New Roman" w:cs="Times New Roman"/>
          <w:rPrChange w:id="352" w:author="Brian Blankenship" w:date="2023-06-16T14:44:00Z">
            <w:rPr>
              <w:del w:id="353" w:author="Brian Blankenship" w:date="2023-06-16T16:12:00Z"/>
            </w:rPr>
          </w:rPrChange>
        </w:rPr>
      </w:pPr>
      <w:del w:id="354" w:author="Brian Blankenship" w:date="2023-06-16T16:12:00Z">
        <w:r w:rsidRPr="00EC1296" w:rsidDel="00DA2C08">
          <w:rPr>
            <w:rFonts w:ascii="Times New Roman" w:hAnsi="Times New Roman" w:cs="Times New Roman"/>
            <w:rPrChange w:id="355" w:author="Brian Blankenship" w:date="2023-06-16T14:44:00Z">
              <w:rPr/>
            </w:rPrChange>
          </w:rPr>
          <w:delText xml:space="preserve">Policy implications for the emergent US-China rivalry. By providing evidence of how potential host publics </w:delText>
        </w:r>
        <w:r w:rsidR="0039057D" w:rsidRPr="00EC1296" w:rsidDel="00DA2C08">
          <w:rPr>
            <w:rFonts w:ascii="Times New Roman" w:hAnsi="Times New Roman" w:cs="Times New Roman"/>
            <w:rPrChange w:id="356" w:author="Brian Blankenship" w:date="2023-06-16T14:44:00Z">
              <w:rPr/>
            </w:rPrChange>
          </w:rPr>
          <w:delText xml:space="preserve">and elites </w:delText>
        </w:r>
        <w:r w:rsidRPr="00EC1296" w:rsidDel="00DA2C08">
          <w:rPr>
            <w:rFonts w:ascii="Times New Roman" w:hAnsi="Times New Roman" w:cs="Times New Roman"/>
            <w:rPrChange w:id="357" w:author="Brian Blankenship" w:date="2023-06-16T14:44:00Z">
              <w:rPr/>
            </w:rPrChange>
          </w:rPr>
          <w:delText>perceive US and Chinese inducements,</w:delText>
        </w:r>
      </w:del>
      <w:del w:id="358" w:author="Brian Blankenship" w:date="2023-06-16T12:28:00Z">
        <w:r w:rsidRPr="00EC1296" w:rsidDel="00460D85">
          <w:rPr>
            <w:rFonts w:ascii="Times New Roman" w:hAnsi="Times New Roman" w:cs="Times New Roman"/>
            <w:rPrChange w:id="359" w:author="Brian Blankenship" w:date="2023-06-16T14:44:00Z">
              <w:rPr/>
            </w:rPrChange>
          </w:rPr>
          <w:delText xml:space="preserve"> US</w:delText>
        </w:r>
      </w:del>
      <w:del w:id="360" w:author="Brian Blankenship" w:date="2023-06-16T16:12:00Z">
        <w:r w:rsidRPr="00EC1296" w:rsidDel="00DA2C08">
          <w:rPr>
            <w:rFonts w:ascii="Times New Roman" w:hAnsi="Times New Roman" w:cs="Times New Roman"/>
            <w:rPrChange w:id="361" w:author="Brian Blankenship" w:date="2023-06-16T14:44:00Z">
              <w:rPr/>
            </w:rPrChange>
          </w:rPr>
          <w:delText xml:space="preserve"> policymakers can craft more effective strategies of influence, particularly in competitive domains such as military basing.</w:delText>
        </w:r>
      </w:del>
    </w:p>
    <w:p w14:paraId="2DC5C2BC" w14:textId="77777777" w:rsidR="002D5C41" w:rsidRPr="00EC1296" w:rsidRDefault="002D5C41" w:rsidP="002D5C41">
      <w:pPr>
        <w:pStyle w:val="ListParagraph"/>
        <w:numPr>
          <w:ilvl w:val="0"/>
          <w:numId w:val="0"/>
        </w:numPr>
        <w:spacing w:line="276" w:lineRule="auto"/>
        <w:ind w:left="720"/>
        <w:rPr>
          <w:rFonts w:ascii="Times New Roman" w:hAnsi="Times New Roman" w:cs="Times New Roman"/>
          <w:rPrChange w:id="362" w:author="Brian Blankenship" w:date="2023-06-16T14:44:00Z">
            <w:rPr/>
          </w:rPrChange>
        </w:rPr>
      </w:pPr>
    </w:p>
    <w:p w14:paraId="16CC6577" w14:textId="77777777" w:rsidR="002D5C41" w:rsidRDefault="002D5C41" w:rsidP="00A9746B">
      <w:pPr>
        <w:pStyle w:val="ListParagraph"/>
        <w:numPr>
          <w:ilvl w:val="0"/>
          <w:numId w:val="5"/>
        </w:numPr>
        <w:spacing w:line="276" w:lineRule="auto"/>
        <w:rPr>
          <w:ins w:id="363" w:author="Carla Martinez Machain" w:date="2023-06-20T17:21:00Z"/>
          <w:rFonts w:ascii="Times New Roman" w:hAnsi="Times New Roman" w:cs="Times New Roman"/>
        </w:rPr>
      </w:pPr>
      <w:r w:rsidRPr="00EC1296">
        <w:rPr>
          <w:rFonts w:ascii="Times New Roman" w:hAnsi="Times New Roman" w:cs="Times New Roman"/>
          <w:rPrChange w:id="364" w:author="Brian Blankenship" w:date="2023-06-16T14:44:00Z">
            <w:rPr/>
          </w:rPrChange>
        </w:rPr>
        <w:t>Describe the measurable objectives that will help you meet your project goals.</w:t>
      </w:r>
    </w:p>
    <w:p w14:paraId="65AF8888" w14:textId="1EA7F4B2" w:rsidR="00F628D4" w:rsidRPr="00EC1296" w:rsidRDefault="00F628D4" w:rsidP="00F628D4">
      <w:pPr>
        <w:pStyle w:val="ListParagraph"/>
        <w:numPr>
          <w:ilvl w:val="1"/>
          <w:numId w:val="5"/>
        </w:numPr>
        <w:spacing w:line="276" w:lineRule="auto"/>
        <w:rPr>
          <w:rFonts w:ascii="Times New Roman" w:hAnsi="Times New Roman" w:cs="Times New Roman"/>
          <w:rPrChange w:id="365" w:author="Brian Blankenship" w:date="2023-06-16T14:44:00Z">
            <w:rPr/>
          </w:rPrChange>
        </w:rPr>
        <w:pPrChange w:id="366" w:author="Carla Martinez Machain" w:date="2023-06-20T17:21:00Z">
          <w:pPr>
            <w:pStyle w:val="ListParagraph"/>
            <w:numPr>
              <w:numId w:val="5"/>
            </w:numPr>
            <w:spacing w:line="276" w:lineRule="auto"/>
          </w:pPr>
        </w:pPrChange>
      </w:pPr>
      <w:ins w:id="367" w:author="Carla Martinez Machain" w:date="2023-06-20T17:21:00Z">
        <w:r>
          <w:rPr>
            <w:rFonts w:ascii="Times New Roman" w:hAnsi="Times New Roman" w:cs="Times New Roman"/>
          </w:rPr>
          <w:t>Survey completion</w:t>
        </w:r>
      </w:ins>
    </w:p>
    <w:p w14:paraId="3A5D3E6D" w14:textId="77777777" w:rsidR="002D5C41" w:rsidRPr="00EC1296" w:rsidRDefault="002D5C41" w:rsidP="002D5C41">
      <w:pPr>
        <w:pStyle w:val="ListParagraph"/>
        <w:numPr>
          <w:ilvl w:val="0"/>
          <w:numId w:val="0"/>
        </w:numPr>
        <w:spacing w:line="276" w:lineRule="auto"/>
        <w:ind w:left="360"/>
        <w:rPr>
          <w:rFonts w:ascii="Times New Roman" w:hAnsi="Times New Roman" w:cs="Times New Roman"/>
          <w:rPrChange w:id="368" w:author="Brian Blankenship" w:date="2023-06-16T14:44:00Z">
            <w:rPr/>
          </w:rPrChange>
        </w:rPr>
      </w:pPr>
    </w:p>
    <w:p w14:paraId="37008C1A" w14:textId="77777777" w:rsidR="002D5C41" w:rsidRPr="00EC1296" w:rsidRDefault="002D5C41" w:rsidP="002D5C41">
      <w:pPr>
        <w:pStyle w:val="ListParagraph"/>
        <w:numPr>
          <w:ilvl w:val="0"/>
          <w:numId w:val="0"/>
        </w:numPr>
        <w:spacing w:line="276" w:lineRule="auto"/>
        <w:ind w:left="360"/>
        <w:rPr>
          <w:rFonts w:ascii="Times New Roman" w:hAnsi="Times New Roman" w:cs="Times New Roman"/>
          <w:rPrChange w:id="369" w:author="Brian Blankenship" w:date="2023-06-16T14:44:00Z">
            <w:rPr/>
          </w:rPrChange>
        </w:rPr>
      </w:pPr>
    </w:p>
    <w:p w14:paraId="2B0B80E9" w14:textId="77777777" w:rsidR="002D5C41" w:rsidRDefault="002D5C41" w:rsidP="00A9746B">
      <w:pPr>
        <w:pStyle w:val="ListParagraph"/>
        <w:numPr>
          <w:ilvl w:val="0"/>
          <w:numId w:val="5"/>
        </w:numPr>
        <w:spacing w:line="276" w:lineRule="auto"/>
        <w:rPr>
          <w:ins w:id="370" w:author="Carla Martinez Machain" w:date="2023-06-20T17:21:00Z"/>
          <w:rFonts w:ascii="Times New Roman" w:hAnsi="Times New Roman" w:cs="Times New Roman"/>
        </w:rPr>
      </w:pPr>
      <w:r w:rsidRPr="00EC1296">
        <w:rPr>
          <w:rFonts w:ascii="Times New Roman" w:hAnsi="Times New Roman" w:cs="Times New Roman"/>
          <w:rPrChange w:id="371" w:author="Brian Blankenship" w:date="2023-06-16T14:44:00Z">
            <w:rPr/>
          </w:rPrChange>
        </w:rPr>
        <w:t>What project activities will help you achieve your objectives?</w:t>
      </w:r>
    </w:p>
    <w:p w14:paraId="4B455F9C" w14:textId="2157C73E" w:rsidR="00F628D4" w:rsidRDefault="00F628D4" w:rsidP="00F628D4">
      <w:pPr>
        <w:pStyle w:val="ListParagraph"/>
        <w:numPr>
          <w:ilvl w:val="1"/>
          <w:numId w:val="5"/>
        </w:numPr>
        <w:spacing w:line="276" w:lineRule="auto"/>
        <w:rPr>
          <w:ins w:id="372" w:author="Carla Martinez Machain" w:date="2023-06-20T17:22:00Z"/>
          <w:rFonts w:ascii="Times New Roman" w:hAnsi="Times New Roman" w:cs="Times New Roman"/>
        </w:rPr>
      </w:pPr>
      <w:ins w:id="373" w:author="Carla Martinez Machain" w:date="2023-06-20T17:21:00Z">
        <w:r>
          <w:rPr>
            <w:rFonts w:ascii="Times New Roman" w:hAnsi="Times New Roman" w:cs="Times New Roman"/>
          </w:rPr>
          <w:t>Annual in-person res</w:t>
        </w:r>
      </w:ins>
      <w:ins w:id="374" w:author="Carla Martinez Machain" w:date="2023-06-20T17:22:00Z">
        <w:r>
          <w:rPr>
            <w:rFonts w:ascii="Times New Roman" w:hAnsi="Times New Roman" w:cs="Times New Roman"/>
          </w:rPr>
          <w:t xml:space="preserve">earch team </w:t>
        </w:r>
      </w:ins>
      <w:ins w:id="375" w:author="Carla Martinez Machain" w:date="2023-06-20T17:21:00Z">
        <w:r>
          <w:rPr>
            <w:rFonts w:ascii="Times New Roman" w:hAnsi="Times New Roman" w:cs="Times New Roman"/>
          </w:rPr>
          <w:t xml:space="preserve">meetings </w:t>
        </w:r>
      </w:ins>
    </w:p>
    <w:p w14:paraId="67812C40" w14:textId="114F10E5" w:rsidR="00F628D4" w:rsidRDefault="00F628D4" w:rsidP="00F628D4">
      <w:pPr>
        <w:pStyle w:val="ListParagraph"/>
        <w:numPr>
          <w:ilvl w:val="1"/>
          <w:numId w:val="5"/>
        </w:numPr>
        <w:spacing w:line="276" w:lineRule="auto"/>
        <w:rPr>
          <w:ins w:id="376" w:author="Carla Martinez Machain" w:date="2023-06-20T17:22:00Z"/>
          <w:rFonts w:ascii="Times New Roman" w:hAnsi="Times New Roman" w:cs="Times New Roman"/>
        </w:rPr>
      </w:pPr>
      <w:ins w:id="377" w:author="Carla Martinez Machain" w:date="2023-06-20T17:22:00Z">
        <w:r>
          <w:rPr>
            <w:rFonts w:ascii="Times New Roman" w:hAnsi="Times New Roman" w:cs="Times New Roman"/>
          </w:rPr>
          <w:t>Regular video conference team meetings</w:t>
        </w:r>
      </w:ins>
    </w:p>
    <w:p w14:paraId="71F22ECB" w14:textId="2CA98104" w:rsidR="00F628D4" w:rsidRPr="00EC1296" w:rsidRDefault="00F628D4" w:rsidP="00F628D4">
      <w:pPr>
        <w:pStyle w:val="ListParagraph"/>
        <w:numPr>
          <w:ilvl w:val="1"/>
          <w:numId w:val="5"/>
        </w:numPr>
        <w:spacing w:line="276" w:lineRule="auto"/>
        <w:rPr>
          <w:rFonts w:ascii="Times New Roman" w:hAnsi="Times New Roman" w:cs="Times New Roman"/>
          <w:rPrChange w:id="378" w:author="Brian Blankenship" w:date="2023-06-16T14:44:00Z">
            <w:rPr/>
          </w:rPrChange>
        </w:rPr>
        <w:pPrChange w:id="379" w:author="Carla Martinez Machain" w:date="2023-06-20T17:21:00Z">
          <w:pPr>
            <w:pStyle w:val="ListParagraph"/>
            <w:numPr>
              <w:numId w:val="5"/>
            </w:numPr>
            <w:spacing w:line="276" w:lineRule="auto"/>
          </w:pPr>
        </w:pPrChange>
      </w:pPr>
      <w:ins w:id="380" w:author="Carla Martinez Machain" w:date="2023-06-20T17:22:00Z">
        <w:r>
          <w:rPr>
            <w:rFonts w:ascii="Times New Roman" w:hAnsi="Times New Roman" w:cs="Times New Roman"/>
          </w:rPr>
          <w:t>Presenting preliminary results at academic conferences and workshops</w:t>
        </w:r>
      </w:ins>
    </w:p>
    <w:p w14:paraId="5B3BC4AD" w14:textId="77777777" w:rsidR="002D5C41" w:rsidRPr="00EC1296" w:rsidRDefault="002D5C41" w:rsidP="002D5C41">
      <w:pPr>
        <w:pStyle w:val="Heading2"/>
        <w:numPr>
          <w:ilvl w:val="0"/>
          <w:numId w:val="2"/>
        </w:numPr>
        <w:tabs>
          <w:tab w:val="num" w:pos="360"/>
        </w:tabs>
        <w:spacing w:line="276" w:lineRule="auto"/>
        <w:ind w:left="0" w:firstLine="0"/>
        <w:rPr>
          <w:rFonts w:ascii="Times New Roman" w:hAnsi="Times New Roman" w:cs="Times New Roman"/>
          <w:sz w:val="26"/>
          <w:szCs w:val="26"/>
          <w:rPrChange w:id="381" w:author="Brian Blankenship" w:date="2023-06-16T14:44:00Z">
            <w:rPr>
              <w:sz w:val="26"/>
              <w:szCs w:val="26"/>
            </w:rPr>
          </w:rPrChange>
        </w:rPr>
      </w:pPr>
      <w:r w:rsidRPr="00EC1296">
        <w:rPr>
          <w:rFonts w:ascii="Times New Roman" w:hAnsi="Times New Roman" w:cs="Times New Roman"/>
          <w:sz w:val="26"/>
          <w:szCs w:val="26"/>
          <w:rPrChange w:id="382" w:author="Brian Blankenship" w:date="2023-06-16T14:44:00Z">
            <w:rPr>
              <w:sz w:val="26"/>
              <w:szCs w:val="26"/>
            </w:rPr>
          </w:rPrChange>
        </w:rPr>
        <w:t>Project Methods and Workplan</w:t>
      </w:r>
    </w:p>
    <w:p w14:paraId="1EF504BB" w14:textId="77777777" w:rsidR="002D5C41" w:rsidRPr="00EC1296" w:rsidRDefault="002D5C41" w:rsidP="00A9746B">
      <w:pPr>
        <w:pStyle w:val="ListParagraph"/>
        <w:numPr>
          <w:ilvl w:val="0"/>
          <w:numId w:val="5"/>
        </w:numPr>
        <w:spacing w:line="276" w:lineRule="auto"/>
        <w:rPr>
          <w:rFonts w:ascii="Times New Roman" w:hAnsi="Times New Roman" w:cs="Times New Roman"/>
          <w:rPrChange w:id="383" w:author="Brian Blankenship" w:date="2023-06-16T14:44:00Z">
            <w:rPr/>
          </w:rPrChange>
        </w:rPr>
      </w:pPr>
      <w:r w:rsidRPr="00EC1296">
        <w:rPr>
          <w:rFonts w:ascii="Times New Roman" w:hAnsi="Times New Roman" w:cs="Times New Roman"/>
          <w:rPrChange w:id="384" w:author="Brian Blankenship" w:date="2023-06-16T14:44:00Z">
            <w:rPr/>
          </w:rPrChange>
        </w:rPr>
        <w:t xml:space="preserve">Specify how you will carry out the proposed project. What methodology will you use? How will this work as a collaborative project? </w:t>
      </w:r>
    </w:p>
    <w:p w14:paraId="0AB8E6EE" w14:textId="250D79C7" w:rsidR="009D7FEE" w:rsidRPr="00EC1296" w:rsidRDefault="009D7FEE" w:rsidP="009D7FEE">
      <w:pPr>
        <w:pStyle w:val="ListParagraph"/>
        <w:numPr>
          <w:ilvl w:val="1"/>
          <w:numId w:val="5"/>
        </w:numPr>
        <w:spacing w:line="276" w:lineRule="auto"/>
        <w:rPr>
          <w:rFonts w:ascii="Times New Roman" w:hAnsi="Times New Roman" w:cs="Times New Roman"/>
          <w:rPrChange w:id="385" w:author="Brian Blankenship" w:date="2023-06-16T14:44:00Z">
            <w:rPr/>
          </w:rPrChange>
        </w:rPr>
      </w:pPr>
      <w:r w:rsidRPr="00EC1296">
        <w:rPr>
          <w:rFonts w:ascii="Times New Roman" w:hAnsi="Times New Roman" w:cs="Times New Roman"/>
          <w:rPrChange w:id="386" w:author="Brian Blankenship" w:date="2023-06-16T14:44:00Z">
            <w:rPr/>
          </w:rPrChange>
        </w:rPr>
        <w:t>Surveys and interviews in Djibouti, Kenya, Solomon Islands and Cambodia</w:t>
      </w:r>
    </w:p>
    <w:p w14:paraId="1C96AE78" w14:textId="32ADD11F" w:rsidR="009D7FEE" w:rsidRPr="00EC1296" w:rsidRDefault="009D7FEE" w:rsidP="009D7FEE">
      <w:pPr>
        <w:pStyle w:val="ListParagraph"/>
        <w:numPr>
          <w:ilvl w:val="1"/>
          <w:numId w:val="5"/>
        </w:numPr>
        <w:spacing w:line="276" w:lineRule="auto"/>
        <w:rPr>
          <w:ins w:id="387" w:author="Brian Blankenship" w:date="2023-06-16T12:29:00Z"/>
          <w:rFonts w:ascii="Times New Roman" w:hAnsi="Times New Roman" w:cs="Times New Roman"/>
          <w:rPrChange w:id="388" w:author="Brian Blankenship" w:date="2023-06-16T14:44:00Z">
            <w:rPr>
              <w:ins w:id="389" w:author="Brian Blankenship" w:date="2023-06-16T12:29:00Z"/>
            </w:rPr>
          </w:rPrChange>
        </w:rPr>
      </w:pPr>
      <w:r w:rsidRPr="00EC1296">
        <w:rPr>
          <w:rFonts w:ascii="Times New Roman" w:hAnsi="Times New Roman" w:cs="Times New Roman"/>
          <w:rPrChange w:id="390" w:author="Brian Blankenship" w:date="2023-06-16T14:44:00Z">
            <w:rPr/>
          </w:rPrChange>
        </w:rPr>
        <w:t>Rationale for case selection</w:t>
      </w:r>
    </w:p>
    <w:p w14:paraId="66F8934A" w14:textId="71CEED5C" w:rsidR="00460D85" w:rsidRPr="00EC1296" w:rsidRDefault="00460D85" w:rsidP="00460D85">
      <w:pPr>
        <w:pStyle w:val="ListParagraph"/>
        <w:numPr>
          <w:ilvl w:val="2"/>
          <w:numId w:val="5"/>
        </w:numPr>
        <w:spacing w:line="276" w:lineRule="auto"/>
        <w:rPr>
          <w:ins w:id="391" w:author="Brian Blankenship" w:date="2023-06-16T12:29:00Z"/>
          <w:rFonts w:ascii="Times New Roman" w:hAnsi="Times New Roman" w:cs="Times New Roman"/>
          <w:rPrChange w:id="392" w:author="Brian Blankenship" w:date="2023-06-16T14:44:00Z">
            <w:rPr>
              <w:ins w:id="393" w:author="Brian Blankenship" w:date="2023-06-16T12:29:00Z"/>
            </w:rPr>
          </w:rPrChange>
        </w:rPr>
      </w:pPr>
      <w:ins w:id="394" w:author="Brian Blankenship" w:date="2023-06-16T12:29:00Z">
        <w:r w:rsidRPr="00EC1296">
          <w:rPr>
            <w:rFonts w:ascii="Times New Roman" w:hAnsi="Times New Roman" w:cs="Times New Roman"/>
            <w:rPrChange w:id="395" w:author="Brian Blankenship" w:date="2023-06-16T14:44:00Z">
              <w:rPr/>
            </w:rPrChange>
          </w:rPr>
          <w:t>Cases where great powers have, don’t have, and/or seek military presence</w:t>
        </w:r>
      </w:ins>
    </w:p>
    <w:p w14:paraId="10565918" w14:textId="25AB6178" w:rsidR="00460D85" w:rsidRPr="00EC1296" w:rsidRDefault="00460D85" w:rsidP="00460D85">
      <w:pPr>
        <w:pStyle w:val="ListParagraph"/>
        <w:numPr>
          <w:ilvl w:val="3"/>
          <w:numId w:val="5"/>
        </w:numPr>
        <w:spacing w:line="276" w:lineRule="auto"/>
        <w:rPr>
          <w:ins w:id="396" w:author="Brian Blankenship" w:date="2023-06-16T12:29:00Z"/>
          <w:rFonts w:ascii="Times New Roman" w:hAnsi="Times New Roman" w:cs="Times New Roman"/>
          <w:rPrChange w:id="397" w:author="Brian Blankenship" w:date="2023-06-16T14:44:00Z">
            <w:rPr>
              <w:ins w:id="398" w:author="Brian Blankenship" w:date="2023-06-16T12:29:00Z"/>
            </w:rPr>
          </w:rPrChange>
        </w:rPr>
      </w:pPr>
      <w:ins w:id="399" w:author="Brian Blankenship" w:date="2023-06-16T12:29:00Z">
        <w:r w:rsidRPr="00EC1296">
          <w:rPr>
            <w:rFonts w:ascii="Times New Roman" w:hAnsi="Times New Roman" w:cs="Times New Roman"/>
            <w:rPrChange w:id="400" w:author="Brian Blankenship" w:date="2023-06-16T14:44:00Z">
              <w:rPr/>
            </w:rPrChange>
          </w:rPr>
          <w:t>Djibouti: both US and China have military presence</w:t>
        </w:r>
      </w:ins>
    </w:p>
    <w:p w14:paraId="62463F76" w14:textId="3F6FDDF7" w:rsidR="00460D85" w:rsidRPr="00EC1296" w:rsidRDefault="00460D85" w:rsidP="00460D85">
      <w:pPr>
        <w:pStyle w:val="ListParagraph"/>
        <w:numPr>
          <w:ilvl w:val="3"/>
          <w:numId w:val="5"/>
        </w:numPr>
        <w:spacing w:line="276" w:lineRule="auto"/>
        <w:rPr>
          <w:ins w:id="401" w:author="Brian Blankenship" w:date="2023-06-16T12:29:00Z"/>
          <w:rFonts w:ascii="Times New Roman" w:hAnsi="Times New Roman" w:cs="Times New Roman"/>
          <w:rPrChange w:id="402" w:author="Brian Blankenship" w:date="2023-06-16T14:44:00Z">
            <w:rPr>
              <w:ins w:id="403" w:author="Brian Blankenship" w:date="2023-06-16T12:29:00Z"/>
            </w:rPr>
          </w:rPrChange>
        </w:rPr>
      </w:pPr>
      <w:ins w:id="404" w:author="Brian Blankenship" w:date="2023-06-16T12:29:00Z">
        <w:r w:rsidRPr="00EC1296">
          <w:rPr>
            <w:rFonts w:ascii="Times New Roman" w:hAnsi="Times New Roman" w:cs="Times New Roman"/>
            <w:rPrChange w:id="405" w:author="Brian Blankenship" w:date="2023-06-16T14:44:00Z">
              <w:rPr/>
            </w:rPrChange>
          </w:rPr>
          <w:t>Kenya: US has military presence; China does</w:t>
        </w:r>
      </w:ins>
      <w:ins w:id="406" w:author="Carla Martinez Machain" w:date="2023-06-20T17:17:00Z">
        <w:r w:rsidR="00122AD2">
          <w:rPr>
            <w:rFonts w:ascii="Times New Roman" w:hAnsi="Times New Roman" w:cs="Times New Roman"/>
          </w:rPr>
          <w:t xml:space="preserve"> not</w:t>
        </w:r>
      </w:ins>
      <w:ins w:id="407" w:author="Brian Blankenship" w:date="2023-06-16T12:29:00Z">
        <w:del w:id="408" w:author="Carla Martinez Machain" w:date="2023-06-20T17:17:00Z">
          <w:r w:rsidRPr="00EC1296" w:rsidDel="00122AD2">
            <w:rPr>
              <w:rFonts w:ascii="Times New Roman" w:hAnsi="Times New Roman" w:cs="Times New Roman"/>
              <w:rPrChange w:id="409" w:author="Brian Blankenship" w:date="2023-06-16T14:44:00Z">
                <w:rPr/>
              </w:rPrChange>
            </w:rPr>
            <w:delText xml:space="preserve">n’t </w:delText>
          </w:r>
        </w:del>
      </w:ins>
    </w:p>
    <w:p w14:paraId="3187C9BF" w14:textId="7C9D9DE0" w:rsidR="00460D85" w:rsidRPr="00EC1296" w:rsidRDefault="00460D85" w:rsidP="00460D85">
      <w:pPr>
        <w:pStyle w:val="ListParagraph"/>
        <w:numPr>
          <w:ilvl w:val="3"/>
          <w:numId w:val="5"/>
        </w:numPr>
        <w:spacing w:line="276" w:lineRule="auto"/>
        <w:rPr>
          <w:ins w:id="410" w:author="Brian Blankenship" w:date="2023-06-16T12:30:00Z"/>
          <w:rFonts w:ascii="Times New Roman" w:hAnsi="Times New Roman" w:cs="Times New Roman"/>
          <w:rPrChange w:id="411" w:author="Brian Blankenship" w:date="2023-06-16T14:44:00Z">
            <w:rPr>
              <w:ins w:id="412" w:author="Brian Blankenship" w:date="2023-06-16T12:30:00Z"/>
            </w:rPr>
          </w:rPrChange>
        </w:rPr>
      </w:pPr>
      <w:ins w:id="413" w:author="Brian Blankenship" w:date="2023-06-16T12:29:00Z">
        <w:r w:rsidRPr="00EC1296">
          <w:rPr>
            <w:rFonts w:ascii="Times New Roman" w:hAnsi="Times New Roman" w:cs="Times New Roman"/>
            <w:rPrChange w:id="414" w:author="Brian Blankenship" w:date="2023-06-16T14:44:00Z">
              <w:rPr/>
            </w:rPrChange>
          </w:rPr>
          <w:t>Cambodia: neither count</w:t>
        </w:r>
      </w:ins>
      <w:ins w:id="415" w:author="Brian Blankenship" w:date="2023-06-16T12:30:00Z">
        <w:r w:rsidRPr="00EC1296">
          <w:rPr>
            <w:rFonts w:ascii="Times New Roman" w:hAnsi="Times New Roman" w:cs="Times New Roman"/>
            <w:rPrChange w:id="416" w:author="Brian Blankenship" w:date="2023-06-16T14:44:00Z">
              <w:rPr/>
            </w:rPrChange>
          </w:rPr>
          <w:t>ry has military presence, but China might be seeking</w:t>
        </w:r>
      </w:ins>
    </w:p>
    <w:p w14:paraId="6AEC459A" w14:textId="191E36A4" w:rsidR="00460D85" w:rsidRPr="00EC1296" w:rsidRDefault="00460D85">
      <w:pPr>
        <w:pStyle w:val="ListParagraph"/>
        <w:numPr>
          <w:ilvl w:val="3"/>
          <w:numId w:val="5"/>
        </w:numPr>
        <w:spacing w:line="276" w:lineRule="auto"/>
        <w:rPr>
          <w:rFonts w:ascii="Times New Roman" w:hAnsi="Times New Roman" w:cs="Times New Roman"/>
          <w:rPrChange w:id="417" w:author="Brian Blankenship" w:date="2023-06-16T14:44:00Z">
            <w:rPr/>
          </w:rPrChange>
        </w:rPr>
        <w:pPrChange w:id="418" w:author="Brian Blankenship" w:date="2023-06-16T12:29:00Z">
          <w:pPr>
            <w:pStyle w:val="ListParagraph"/>
            <w:numPr>
              <w:ilvl w:val="1"/>
              <w:numId w:val="5"/>
            </w:numPr>
            <w:spacing w:line="276" w:lineRule="auto"/>
            <w:ind w:left="1800"/>
          </w:pPr>
        </w:pPrChange>
      </w:pPr>
      <w:ins w:id="419" w:author="Brian Blankenship" w:date="2023-06-16T12:30:00Z">
        <w:r w:rsidRPr="00EC1296">
          <w:rPr>
            <w:rFonts w:ascii="Times New Roman" w:hAnsi="Times New Roman" w:cs="Times New Roman"/>
            <w:rPrChange w:id="420" w:author="Brian Blankenship" w:date="2023-06-16T14:44:00Z">
              <w:rPr/>
            </w:rPrChange>
          </w:rPr>
          <w:t>Solomon Islands: neither country has military presence, but both (?) might be</w:t>
        </w:r>
      </w:ins>
    </w:p>
    <w:p w14:paraId="1542BC2C" w14:textId="7BEE30C8" w:rsidR="009D7FEE" w:rsidRPr="00EC1296" w:rsidRDefault="009D7FEE" w:rsidP="009D7FEE">
      <w:pPr>
        <w:pStyle w:val="ListParagraph"/>
        <w:numPr>
          <w:ilvl w:val="1"/>
          <w:numId w:val="5"/>
        </w:numPr>
        <w:spacing w:line="276" w:lineRule="auto"/>
        <w:rPr>
          <w:rFonts w:ascii="Times New Roman" w:hAnsi="Times New Roman" w:cs="Times New Roman"/>
          <w:rPrChange w:id="421" w:author="Brian Blankenship" w:date="2023-06-16T14:44:00Z">
            <w:rPr/>
          </w:rPrChange>
        </w:rPr>
      </w:pPr>
      <w:r w:rsidRPr="00EC1296">
        <w:rPr>
          <w:rFonts w:ascii="Times New Roman" w:hAnsi="Times New Roman" w:cs="Times New Roman"/>
          <w:rPrChange w:id="422" w:author="Brian Blankenship" w:date="2023-06-16T14:44:00Z">
            <w:rPr/>
          </w:rPrChange>
        </w:rPr>
        <w:t>Rationale for choice of methods</w:t>
      </w:r>
    </w:p>
    <w:p w14:paraId="4FBD6C4F" w14:textId="662D27D4" w:rsidR="009D7FEE" w:rsidRDefault="009D7FEE" w:rsidP="009D7FEE">
      <w:pPr>
        <w:pStyle w:val="ListParagraph"/>
        <w:numPr>
          <w:ilvl w:val="1"/>
          <w:numId w:val="5"/>
        </w:numPr>
        <w:spacing w:line="276" w:lineRule="auto"/>
        <w:rPr>
          <w:ins w:id="423" w:author="Carla Martinez Machain" w:date="2023-06-20T17:26:00Z"/>
          <w:rFonts w:ascii="Times New Roman" w:hAnsi="Times New Roman" w:cs="Times New Roman"/>
        </w:rPr>
      </w:pPr>
      <w:r w:rsidRPr="00EC1296">
        <w:rPr>
          <w:rFonts w:ascii="Times New Roman" w:hAnsi="Times New Roman" w:cs="Times New Roman"/>
          <w:rPrChange w:id="424" w:author="Brian Blankenship" w:date="2023-06-16T14:44:00Z">
            <w:rPr/>
          </w:rPrChange>
        </w:rPr>
        <w:lastRenderedPageBreak/>
        <w:t>Division of labor across project team members</w:t>
      </w:r>
    </w:p>
    <w:p w14:paraId="789414BD" w14:textId="57129107" w:rsidR="006A6AFC" w:rsidRDefault="006A6AFC" w:rsidP="006A6AFC">
      <w:pPr>
        <w:pStyle w:val="ListParagraph"/>
        <w:numPr>
          <w:ilvl w:val="2"/>
          <w:numId w:val="5"/>
        </w:numPr>
        <w:spacing w:line="276" w:lineRule="auto"/>
        <w:rPr>
          <w:ins w:id="425" w:author="Carla Martinez Machain" w:date="2023-06-20T17:27:00Z"/>
          <w:rFonts w:ascii="Times New Roman" w:hAnsi="Times New Roman" w:cs="Times New Roman"/>
        </w:rPr>
      </w:pPr>
      <w:ins w:id="426" w:author="Carla Martinez Machain" w:date="2023-06-20T17:26:00Z">
        <w:r>
          <w:rPr>
            <w:rFonts w:ascii="Times New Roman" w:hAnsi="Times New Roman" w:cs="Times New Roman"/>
          </w:rPr>
          <w:t xml:space="preserve">All team members will participate in survey design, </w:t>
        </w:r>
      </w:ins>
      <w:ins w:id="427" w:author="Carla Martinez Machain" w:date="2023-06-20T17:27:00Z">
        <w:r>
          <w:rPr>
            <w:rFonts w:ascii="Times New Roman" w:hAnsi="Times New Roman" w:cs="Times New Roman"/>
          </w:rPr>
          <w:t>data analysis, and writing.</w:t>
        </w:r>
      </w:ins>
    </w:p>
    <w:p w14:paraId="4B2F0C6B" w14:textId="44EF0F2A" w:rsidR="006A6AFC" w:rsidRDefault="006A6AFC" w:rsidP="006A6AFC">
      <w:pPr>
        <w:pStyle w:val="ListParagraph"/>
        <w:numPr>
          <w:ilvl w:val="2"/>
          <w:numId w:val="5"/>
        </w:numPr>
        <w:spacing w:line="276" w:lineRule="auto"/>
        <w:rPr>
          <w:ins w:id="428" w:author="Carla Martinez Machain" w:date="2023-06-20T17:27:00Z"/>
          <w:rFonts w:ascii="Times New Roman" w:hAnsi="Times New Roman" w:cs="Times New Roman"/>
        </w:rPr>
      </w:pPr>
      <w:ins w:id="429" w:author="Carla Martinez Machain" w:date="2023-06-20T17:27:00Z">
        <w:r>
          <w:rPr>
            <w:rFonts w:ascii="Times New Roman" w:hAnsi="Times New Roman" w:cs="Times New Roman"/>
          </w:rPr>
          <w:t>Each fieldwork trip will include 2-3 researchers</w:t>
        </w:r>
      </w:ins>
    </w:p>
    <w:p w14:paraId="5A2124DE" w14:textId="77777777" w:rsidR="006A6AFC" w:rsidRPr="00EC1296" w:rsidRDefault="006A6AFC" w:rsidP="006A6AFC">
      <w:pPr>
        <w:pStyle w:val="ListParagraph"/>
        <w:numPr>
          <w:ilvl w:val="2"/>
          <w:numId w:val="5"/>
        </w:numPr>
        <w:spacing w:line="276" w:lineRule="auto"/>
        <w:rPr>
          <w:rFonts w:ascii="Times New Roman" w:hAnsi="Times New Roman" w:cs="Times New Roman"/>
          <w:rPrChange w:id="430" w:author="Brian Blankenship" w:date="2023-06-16T14:44:00Z">
            <w:rPr/>
          </w:rPrChange>
        </w:rPr>
        <w:pPrChange w:id="431" w:author="Carla Martinez Machain" w:date="2023-06-20T17:26:00Z">
          <w:pPr>
            <w:pStyle w:val="ListParagraph"/>
            <w:numPr>
              <w:ilvl w:val="1"/>
              <w:numId w:val="5"/>
            </w:numPr>
            <w:spacing w:line="276" w:lineRule="auto"/>
            <w:ind w:left="1800"/>
          </w:pPr>
        </w:pPrChange>
      </w:pPr>
    </w:p>
    <w:p w14:paraId="38C33248" w14:textId="77777777" w:rsidR="002D5C41" w:rsidRPr="00EC1296" w:rsidRDefault="002D5C41" w:rsidP="00A9746B">
      <w:pPr>
        <w:pStyle w:val="ListParagraph"/>
        <w:numPr>
          <w:ilvl w:val="0"/>
          <w:numId w:val="0"/>
        </w:numPr>
        <w:spacing w:line="276" w:lineRule="auto"/>
        <w:ind w:left="1080"/>
        <w:rPr>
          <w:rFonts w:ascii="Times New Roman" w:hAnsi="Times New Roman" w:cs="Times New Roman"/>
          <w:rPrChange w:id="432" w:author="Brian Blankenship" w:date="2023-06-16T14:44:00Z">
            <w:rPr/>
          </w:rPrChange>
        </w:rPr>
      </w:pPr>
    </w:p>
    <w:p w14:paraId="12DD2109" w14:textId="37AA1B28" w:rsidR="00A9746B" w:rsidRPr="00EC1296" w:rsidRDefault="002D5C41" w:rsidP="00A9746B">
      <w:pPr>
        <w:pStyle w:val="ListParagraph"/>
        <w:numPr>
          <w:ilvl w:val="0"/>
          <w:numId w:val="5"/>
        </w:numPr>
        <w:spacing w:line="276" w:lineRule="auto"/>
        <w:rPr>
          <w:rFonts w:ascii="Times New Roman" w:hAnsi="Times New Roman" w:cs="Times New Roman"/>
          <w:rPrChange w:id="433" w:author="Brian Blankenship" w:date="2023-06-16T14:44:00Z">
            <w:rPr/>
          </w:rPrChange>
        </w:rPr>
      </w:pPr>
      <w:r w:rsidRPr="00EC1296">
        <w:rPr>
          <w:rFonts w:ascii="Times New Roman" w:hAnsi="Times New Roman" w:cs="Times New Roman"/>
          <w:rPrChange w:id="434" w:author="Brian Blankenship" w:date="2023-06-16T14:44:00Z">
            <w:rPr/>
          </w:rPrChange>
        </w:rPr>
        <w:t>Provide a timeline for the proposed project activities.</w:t>
      </w:r>
    </w:p>
    <w:p w14:paraId="290DD625" w14:textId="0841A0B4" w:rsidR="00A9746B" w:rsidRPr="00EC1296" w:rsidRDefault="00A9746B" w:rsidP="00A9746B">
      <w:pPr>
        <w:pStyle w:val="ListParagraph"/>
        <w:numPr>
          <w:ilvl w:val="1"/>
          <w:numId w:val="5"/>
        </w:numPr>
        <w:spacing w:line="276" w:lineRule="auto"/>
        <w:rPr>
          <w:rFonts w:ascii="Times New Roman" w:hAnsi="Times New Roman" w:cs="Times New Roman"/>
          <w:rPrChange w:id="435" w:author="Brian Blankenship" w:date="2023-06-16T14:44:00Z">
            <w:rPr/>
          </w:rPrChange>
        </w:rPr>
      </w:pPr>
      <w:r w:rsidRPr="00EC1296">
        <w:rPr>
          <w:rFonts w:ascii="Times New Roman" w:hAnsi="Times New Roman" w:cs="Times New Roman"/>
          <w:rPrChange w:id="436" w:author="Brian Blankenship" w:date="2023-06-16T14:44:00Z">
            <w:rPr/>
          </w:rPrChange>
        </w:rPr>
        <w:t>Year 1: finalize survey questions and design survey experiments. Hold a survey design workshop and pre-test the survey experiments</w:t>
      </w:r>
    </w:p>
    <w:p w14:paraId="2905C67F" w14:textId="17D90D83" w:rsidR="00A9746B" w:rsidRPr="00EC1296" w:rsidRDefault="00A9746B" w:rsidP="00A9746B">
      <w:pPr>
        <w:pStyle w:val="ListParagraph"/>
        <w:numPr>
          <w:ilvl w:val="1"/>
          <w:numId w:val="5"/>
        </w:numPr>
        <w:spacing w:line="276" w:lineRule="auto"/>
        <w:rPr>
          <w:rFonts w:ascii="Times New Roman" w:hAnsi="Times New Roman" w:cs="Times New Roman"/>
          <w:rPrChange w:id="437" w:author="Brian Blankenship" w:date="2023-06-16T14:44:00Z">
            <w:rPr/>
          </w:rPrChange>
        </w:rPr>
      </w:pPr>
      <w:r w:rsidRPr="00EC1296">
        <w:rPr>
          <w:rFonts w:ascii="Times New Roman" w:hAnsi="Times New Roman" w:cs="Times New Roman"/>
          <w:rPrChange w:id="438" w:author="Brian Blankenship" w:date="2023-06-16T14:44:00Z">
            <w:rPr/>
          </w:rPrChange>
        </w:rPr>
        <w:t>Year 2: case-focused work in Djibouti and Kenya. Field surveys in person in each country, and present interim findings at academic conferences</w:t>
      </w:r>
    </w:p>
    <w:p w14:paraId="5DA33940" w14:textId="3767F9C0" w:rsidR="00A9746B" w:rsidRPr="00EC1296" w:rsidRDefault="00A9746B" w:rsidP="00A9746B">
      <w:pPr>
        <w:pStyle w:val="ListParagraph"/>
        <w:numPr>
          <w:ilvl w:val="1"/>
          <w:numId w:val="5"/>
        </w:numPr>
        <w:spacing w:line="276" w:lineRule="auto"/>
        <w:rPr>
          <w:rFonts w:ascii="Times New Roman" w:hAnsi="Times New Roman" w:cs="Times New Roman"/>
          <w:rPrChange w:id="439" w:author="Brian Blankenship" w:date="2023-06-16T14:44:00Z">
            <w:rPr/>
          </w:rPrChange>
        </w:rPr>
      </w:pPr>
      <w:r w:rsidRPr="00EC1296">
        <w:rPr>
          <w:rFonts w:ascii="Times New Roman" w:hAnsi="Times New Roman" w:cs="Times New Roman"/>
          <w:rPrChange w:id="440" w:author="Brian Blankenship" w:date="2023-06-16T14:44:00Z">
            <w:rPr/>
          </w:rPrChange>
        </w:rPr>
        <w:t>Year 3: case-focused work in Solomon Islands and Cambodia. Field surveys in person in each country and present findings at academic conferences</w:t>
      </w:r>
    </w:p>
    <w:p w14:paraId="1D6283D5" w14:textId="77777777" w:rsidR="002D5C41" w:rsidRPr="00EC1296" w:rsidRDefault="002D5C41" w:rsidP="002D5C41">
      <w:pPr>
        <w:pStyle w:val="Heading2"/>
        <w:numPr>
          <w:ilvl w:val="0"/>
          <w:numId w:val="2"/>
        </w:numPr>
        <w:tabs>
          <w:tab w:val="num" w:pos="360"/>
        </w:tabs>
        <w:spacing w:line="276" w:lineRule="auto"/>
        <w:ind w:left="0" w:firstLine="0"/>
        <w:rPr>
          <w:rFonts w:ascii="Times New Roman" w:hAnsi="Times New Roman" w:cs="Times New Roman"/>
          <w:sz w:val="26"/>
          <w:szCs w:val="26"/>
          <w:rPrChange w:id="441" w:author="Brian Blankenship" w:date="2023-06-16T14:44:00Z">
            <w:rPr>
              <w:sz w:val="26"/>
              <w:szCs w:val="26"/>
            </w:rPr>
          </w:rPrChange>
        </w:rPr>
      </w:pPr>
      <w:r w:rsidRPr="00EC1296">
        <w:rPr>
          <w:rFonts w:ascii="Times New Roman" w:hAnsi="Times New Roman" w:cs="Times New Roman"/>
          <w:sz w:val="26"/>
          <w:szCs w:val="26"/>
          <w:rPrChange w:id="442" w:author="Brian Blankenship" w:date="2023-06-16T14:44:00Z">
            <w:rPr>
              <w:sz w:val="26"/>
              <w:szCs w:val="26"/>
            </w:rPr>
          </w:rPrChange>
        </w:rPr>
        <w:t>Project Team</w:t>
      </w:r>
    </w:p>
    <w:p w14:paraId="67684F7A" w14:textId="77777777" w:rsidR="002D5C41" w:rsidRDefault="002D5C41" w:rsidP="00A9746B">
      <w:pPr>
        <w:pStyle w:val="ListParagraph"/>
        <w:numPr>
          <w:ilvl w:val="0"/>
          <w:numId w:val="5"/>
        </w:numPr>
        <w:spacing w:line="276" w:lineRule="auto"/>
        <w:rPr>
          <w:ins w:id="443" w:author="Carla Martinez Machain" w:date="2023-06-20T17:17:00Z"/>
          <w:rFonts w:ascii="Times New Roman" w:hAnsi="Times New Roman" w:cs="Times New Roman"/>
        </w:rPr>
      </w:pPr>
      <w:r w:rsidRPr="00EC1296">
        <w:rPr>
          <w:rFonts w:ascii="Times New Roman" w:hAnsi="Times New Roman" w:cs="Times New Roman"/>
          <w:rPrChange w:id="444" w:author="Brian Blankenship" w:date="2023-06-16T14:44:00Z">
            <w:rPr/>
          </w:rPrChange>
        </w:rPr>
        <w:t>Who will serve as the project director? Describe their qualifications.</w:t>
      </w:r>
    </w:p>
    <w:p w14:paraId="5164ECE1" w14:textId="2882E72B" w:rsidR="00122AD2" w:rsidRPr="00EC1296" w:rsidRDefault="00122AD2" w:rsidP="00122AD2">
      <w:pPr>
        <w:pStyle w:val="ListParagraph"/>
        <w:numPr>
          <w:ilvl w:val="0"/>
          <w:numId w:val="0"/>
        </w:numPr>
        <w:spacing w:line="276" w:lineRule="auto"/>
        <w:ind w:left="1080"/>
        <w:rPr>
          <w:rFonts w:ascii="Times New Roman" w:hAnsi="Times New Roman" w:cs="Times New Roman"/>
          <w:rPrChange w:id="445" w:author="Brian Blankenship" w:date="2023-06-16T14:44:00Z">
            <w:rPr/>
          </w:rPrChange>
        </w:rPr>
        <w:pPrChange w:id="446" w:author="Carla Martinez Machain" w:date="2023-06-20T17:17:00Z">
          <w:pPr>
            <w:pStyle w:val="ListParagraph"/>
            <w:numPr>
              <w:numId w:val="5"/>
            </w:numPr>
            <w:spacing w:line="276" w:lineRule="auto"/>
          </w:pPr>
        </w:pPrChange>
      </w:pPr>
      <w:proofErr w:type="spellStart"/>
      <w:ins w:id="447" w:author="Carla Martinez Machain" w:date="2023-06-20T17:17:00Z">
        <w:r>
          <w:rPr>
            <w:rFonts w:ascii="Times New Roman" w:hAnsi="Times New Roman" w:cs="Times New Roman"/>
          </w:rPr>
          <w:t>Renanah</w:t>
        </w:r>
        <w:proofErr w:type="spellEnd"/>
        <w:r>
          <w:rPr>
            <w:rFonts w:ascii="Times New Roman" w:hAnsi="Times New Roman" w:cs="Times New Roman"/>
          </w:rPr>
          <w:t xml:space="preserve"> Miles Joyce (Brandeis University) will serve as PI, and therefore as the default project dire</w:t>
        </w:r>
      </w:ins>
      <w:ins w:id="448" w:author="Carla Martinez Machain" w:date="2023-06-20T17:18:00Z">
        <w:r>
          <w:rPr>
            <w:rFonts w:ascii="Times New Roman" w:hAnsi="Times New Roman" w:cs="Times New Roman"/>
          </w:rPr>
          <w:t>ctor, though all co-PIs will assist with administrative tasks as well.</w:t>
        </w:r>
      </w:ins>
    </w:p>
    <w:p w14:paraId="27BDF801" w14:textId="77777777" w:rsidR="002D5C41" w:rsidRPr="00EC1296" w:rsidRDefault="002D5C41" w:rsidP="00A9746B">
      <w:pPr>
        <w:pStyle w:val="ListParagraph"/>
        <w:numPr>
          <w:ilvl w:val="0"/>
          <w:numId w:val="0"/>
        </w:numPr>
        <w:spacing w:line="276" w:lineRule="auto"/>
        <w:ind w:left="1080"/>
        <w:rPr>
          <w:rFonts w:ascii="Times New Roman" w:hAnsi="Times New Roman" w:cs="Times New Roman"/>
          <w:rPrChange w:id="449" w:author="Brian Blankenship" w:date="2023-06-16T14:44:00Z">
            <w:rPr/>
          </w:rPrChange>
        </w:rPr>
      </w:pPr>
    </w:p>
    <w:p w14:paraId="3DDFFB6E" w14:textId="77777777" w:rsidR="002D5C41" w:rsidRDefault="002D5C41" w:rsidP="00A9746B">
      <w:pPr>
        <w:pStyle w:val="ListParagraph"/>
        <w:numPr>
          <w:ilvl w:val="0"/>
          <w:numId w:val="5"/>
        </w:numPr>
        <w:spacing w:line="276" w:lineRule="auto"/>
        <w:rPr>
          <w:ins w:id="450" w:author="Carla Martinez Machain" w:date="2023-06-20T17:18:00Z"/>
          <w:rFonts w:ascii="Times New Roman" w:hAnsi="Times New Roman" w:cs="Times New Roman"/>
        </w:rPr>
      </w:pPr>
      <w:r w:rsidRPr="00EC1296">
        <w:rPr>
          <w:rFonts w:ascii="Times New Roman" w:hAnsi="Times New Roman" w:cs="Times New Roman"/>
          <w:rPrChange w:id="451" w:author="Brian Blankenship" w:date="2023-06-16T14:44:00Z">
            <w:rPr/>
          </w:rPrChange>
        </w:rPr>
        <w:t xml:space="preserve">Who will serve as project team members? How will the background and experiences of the project team members benefit the project? </w:t>
      </w:r>
    </w:p>
    <w:p w14:paraId="31562F5E" w14:textId="58BD8EB0" w:rsidR="00122AD2" w:rsidRPr="00EC1296" w:rsidRDefault="00122AD2" w:rsidP="00122AD2">
      <w:pPr>
        <w:pStyle w:val="ListParagraph"/>
        <w:numPr>
          <w:ilvl w:val="0"/>
          <w:numId w:val="0"/>
        </w:numPr>
        <w:spacing w:line="276" w:lineRule="auto"/>
        <w:ind w:left="1080"/>
        <w:rPr>
          <w:rFonts w:ascii="Times New Roman" w:hAnsi="Times New Roman" w:cs="Times New Roman"/>
          <w:rPrChange w:id="452" w:author="Brian Blankenship" w:date="2023-06-16T14:44:00Z">
            <w:rPr/>
          </w:rPrChange>
        </w:rPr>
        <w:pPrChange w:id="453" w:author="Carla Martinez Machain" w:date="2023-06-20T17:18:00Z">
          <w:pPr>
            <w:pStyle w:val="ListParagraph"/>
            <w:numPr>
              <w:numId w:val="5"/>
            </w:numPr>
            <w:spacing w:line="276" w:lineRule="auto"/>
          </w:pPr>
        </w:pPrChange>
      </w:pPr>
      <w:ins w:id="454" w:author="Carla Martinez Machain" w:date="2023-06-20T17:18:00Z">
        <w:r>
          <w:rPr>
            <w:rFonts w:ascii="Times New Roman" w:hAnsi="Times New Roman" w:cs="Times New Roman"/>
          </w:rPr>
          <w:t>Michael Allen (Boise State Univers</w:t>
        </w:r>
      </w:ins>
      <w:ins w:id="455" w:author="Carla Martinez Machain" w:date="2023-06-20T17:19:00Z">
        <w:r>
          <w:rPr>
            <w:rFonts w:ascii="Times New Roman" w:hAnsi="Times New Roman" w:cs="Times New Roman"/>
          </w:rPr>
          <w:t xml:space="preserve">ity), </w:t>
        </w:r>
      </w:ins>
      <w:ins w:id="456" w:author="Carla Martinez Machain" w:date="2023-06-20T17:18:00Z">
        <w:r>
          <w:rPr>
            <w:rFonts w:ascii="Times New Roman" w:hAnsi="Times New Roman" w:cs="Times New Roman"/>
          </w:rPr>
          <w:t>Brian Blankenship (University of Miami)</w:t>
        </w:r>
      </w:ins>
      <w:ins w:id="457" w:author="Carla Martinez Machain" w:date="2023-06-20T17:19:00Z">
        <w:r>
          <w:rPr>
            <w:rFonts w:ascii="Times New Roman" w:hAnsi="Times New Roman" w:cs="Times New Roman"/>
          </w:rPr>
          <w:t xml:space="preserve">, Michael Flynn (Kansas State University), and Carla Martinez Machain (University at Buffalo) will serve as co-PIs. </w:t>
        </w:r>
      </w:ins>
    </w:p>
    <w:p w14:paraId="54BD8639" w14:textId="77777777" w:rsidR="002D5C41" w:rsidRPr="00EC1296" w:rsidRDefault="002D5C41" w:rsidP="002D5C41">
      <w:pPr>
        <w:pStyle w:val="ListParagraph"/>
        <w:numPr>
          <w:ilvl w:val="0"/>
          <w:numId w:val="0"/>
        </w:numPr>
        <w:ind w:left="720"/>
        <w:rPr>
          <w:rFonts w:ascii="Times New Roman" w:hAnsi="Times New Roman" w:cs="Times New Roman"/>
          <w:rPrChange w:id="458" w:author="Brian Blankenship" w:date="2023-06-16T14:44:00Z">
            <w:rPr/>
          </w:rPrChange>
        </w:rPr>
      </w:pPr>
    </w:p>
    <w:p w14:paraId="05D31BB1" w14:textId="77777777" w:rsidR="002D5C41" w:rsidRPr="00EC1296" w:rsidRDefault="002D5C41" w:rsidP="002D5C41">
      <w:pPr>
        <w:pStyle w:val="Heading2"/>
        <w:numPr>
          <w:ilvl w:val="0"/>
          <w:numId w:val="2"/>
        </w:numPr>
        <w:tabs>
          <w:tab w:val="num" w:pos="360"/>
        </w:tabs>
        <w:spacing w:line="276" w:lineRule="auto"/>
        <w:ind w:left="0" w:firstLine="0"/>
        <w:rPr>
          <w:rFonts w:ascii="Times New Roman" w:hAnsi="Times New Roman" w:cs="Times New Roman"/>
          <w:sz w:val="26"/>
          <w:szCs w:val="26"/>
          <w:rPrChange w:id="459" w:author="Brian Blankenship" w:date="2023-06-16T14:44:00Z">
            <w:rPr>
              <w:sz w:val="26"/>
              <w:szCs w:val="26"/>
            </w:rPr>
          </w:rPrChange>
        </w:rPr>
      </w:pPr>
      <w:r w:rsidRPr="00EC1296">
        <w:rPr>
          <w:rFonts w:ascii="Times New Roman" w:hAnsi="Times New Roman" w:cs="Times New Roman"/>
          <w:sz w:val="26"/>
          <w:szCs w:val="26"/>
          <w:rPrChange w:id="460" w:author="Brian Blankenship" w:date="2023-06-16T14:44:00Z">
            <w:rPr>
              <w:sz w:val="26"/>
              <w:szCs w:val="26"/>
            </w:rPr>
          </w:rPrChange>
        </w:rPr>
        <w:t>Budget</w:t>
      </w:r>
    </w:p>
    <w:p w14:paraId="0EDA06C2" w14:textId="77777777" w:rsidR="002D5C41" w:rsidRPr="00EC1296" w:rsidRDefault="002D5C41" w:rsidP="00A9746B">
      <w:pPr>
        <w:pStyle w:val="ListParagraph"/>
        <w:numPr>
          <w:ilvl w:val="0"/>
          <w:numId w:val="5"/>
        </w:numPr>
        <w:spacing w:line="276" w:lineRule="auto"/>
        <w:rPr>
          <w:rFonts w:ascii="Times New Roman" w:hAnsi="Times New Roman" w:cs="Times New Roman"/>
          <w:rPrChange w:id="461" w:author="Brian Blankenship" w:date="2023-06-16T14:44:00Z">
            <w:rPr/>
          </w:rPrChange>
        </w:rPr>
      </w:pPr>
      <w:r w:rsidRPr="00EC1296">
        <w:rPr>
          <w:rFonts w:ascii="Times New Roman" w:hAnsi="Times New Roman" w:cs="Times New Roman"/>
          <w:rPrChange w:id="462" w:author="Brian Blankenship" w:date="2023-06-16T14:44:00Z">
            <w:rPr/>
          </w:rPrChange>
        </w:rPr>
        <w:t>What are your estimated project costs?</w:t>
      </w:r>
    </w:p>
    <w:p w14:paraId="78AAC8DA" w14:textId="05942A4A" w:rsidR="00DB1FC4" w:rsidRPr="00EC1296" w:rsidRDefault="00DB1FC4" w:rsidP="00DB1FC4">
      <w:pPr>
        <w:pStyle w:val="ListParagraph"/>
        <w:numPr>
          <w:ilvl w:val="1"/>
          <w:numId w:val="5"/>
        </w:numPr>
        <w:spacing w:line="276" w:lineRule="auto"/>
        <w:rPr>
          <w:rFonts w:ascii="Times New Roman" w:hAnsi="Times New Roman" w:cs="Times New Roman"/>
          <w:rPrChange w:id="463" w:author="Brian Blankenship" w:date="2023-06-16T14:44:00Z">
            <w:rPr/>
          </w:rPrChange>
        </w:rPr>
      </w:pPr>
      <w:r w:rsidRPr="00EC1296">
        <w:rPr>
          <w:rFonts w:ascii="Times New Roman" w:hAnsi="Times New Roman" w:cs="Times New Roman"/>
          <w:rPrChange w:id="464" w:author="Brian Blankenship" w:date="2023-06-16T14:44:00Z">
            <w:rPr/>
          </w:rPrChange>
        </w:rPr>
        <w:t xml:space="preserve">Estimated project costs including survey work, conferences and workshops, research assistant salaries, faculty summer salaries, and university </w:t>
      </w:r>
      <w:proofErr w:type="spellStart"/>
      <w:r w:rsidRPr="00EC1296">
        <w:rPr>
          <w:rFonts w:ascii="Times New Roman" w:hAnsi="Times New Roman" w:cs="Times New Roman"/>
          <w:rPrChange w:id="465" w:author="Brian Blankenship" w:date="2023-06-16T14:44:00Z">
            <w:rPr/>
          </w:rPrChange>
        </w:rPr>
        <w:t>indirects</w:t>
      </w:r>
      <w:proofErr w:type="spellEnd"/>
      <w:r w:rsidRPr="00EC1296">
        <w:rPr>
          <w:rFonts w:ascii="Times New Roman" w:hAnsi="Times New Roman" w:cs="Times New Roman"/>
          <w:rPrChange w:id="466" w:author="Brian Blankenship" w:date="2023-06-16T14:44:00Z">
            <w:rPr/>
          </w:rPrChange>
        </w:rPr>
        <w:t xml:space="preserve"> come to approximately $1.15 million</w:t>
      </w:r>
      <w:ins w:id="467" w:author="Carla Martinez Machain" w:date="2023-06-20T17:20:00Z">
        <w:r w:rsidR="00122AD2">
          <w:rPr>
            <w:rFonts w:ascii="Times New Roman" w:hAnsi="Times New Roman" w:cs="Times New Roman"/>
          </w:rPr>
          <w:t xml:space="preserve"> USD</w:t>
        </w:r>
      </w:ins>
    </w:p>
    <w:p w14:paraId="458C3112" w14:textId="77777777" w:rsidR="002D5C41" w:rsidRPr="00EC1296" w:rsidRDefault="002D5C41" w:rsidP="002D5C41">
      <w:pPr>
        <w:pStyle w:val="Heading2"/>
        <w:numPr>
          <w:ilvl w:val="0"/>
          <w:numId w:val="2"/>
        </w:numPr>
        <w:tabs>
          <w:tab w:val="num" w:pos="360"/>
        </w:tabs>
        <w:spacing w:line="276" w:lineRule="auto"/>
        <w:ind w:left="0" w:firstLine="0"/>
        <w:rPr>
          <w:rFonts w:ascii="Times New Roman" w:hAnsi="Times New Roman" w:cs="Times New Roman"/>
          <w:sz w:val="26"/>
          <w:szCs w:val="26"/>
          <w:rPrChange w:id="468" w:author="Brian Blankenship" w:date="2023-06-16T14:44:00Z">
            <w:rPr>
              <w:sz w:val="26"/>
              <w:szCs w:val="26"/>
            </w:rPr>
          </w:rPrChange>
        </w:rPr>
      </w:pPr>
      <w:r w:rsidRPr="00EC1296">
        <w:rPr>
          <w:rFonts w:ascii="Times New Roman" w:hAnsi="Times New Roman" w:cs="Times New Roman"/>
          <w:sz w:val="26"/>
          <w:szCs w:val="26"/>
          <w:rPrChange w:id="469" w:author="Brian Blankenship" w:date="2023-06-16T14:44:00Z">
            <w:rPr>
              <w:sz w:val="26"/>
              <w:szCs w:val="26"/>
            </w:rPr>
          </w:rPrChange>
        </w:rPr>
        <w:t xml:space="preserve">Evaluation </w:t>
      </w:r>
    </w:p>
    <w:p w14:paraId="2E436A03" w14:textId="77777777" w:rsidR="002D5C41" w:rsidRDefault="002D5C41" w:rsidP="00A9746B">
      <w:pPr>
        <w:pStyle w:val="ListParagraph"/>
        <w:numPr>
          <w:ilvl w:val="0"/>
          <w:numId w:val="5"/>
        </w:numPr>
        <w:spacing w:line="276" w:lineRule="auto"/>
        <w:rPr>
          <w:ins w:id="470" w:author="Carla Martinez Machain" w:date="2023-06-20T17:22:00Z"/>
          <w:rFonts w:ascii="Times New Roman" w:hAnsi="Times New Roman" w:cs="Times New Roman"/>
        </w:rPr>
      </w:pPr>
      <w:r w:rsidRPr="00EC1296">
        <w:rPr>
          <w:rFonts w:ascii="Times New Roman" w:hAnsi="Times New Roman" w:cs="Times New Roman"/>
          <w:rPrChange w:id="471" w:author="Brian Blankenship" w:date="2023-06-16T14:44:00Z">
            <w:rPr/>
          </w:rPrChange>
        </w:rPr>
        <w:t xml:space="preserve">Explain how you will determine whether the project is meeting expected objectives. Describe the benchmarks for evaluating ongoing activities and the criteria for assessing the impact of the project. </w:t>
      </w:r>
    </w:p>
    <w:p w14:paraId="706B3148" w14:textId="48BFD411" w:rsidR="006A6AFC" w:rsidRDefault="006A6AFC" w:rsidP="006A6AFC">
      <w:pPr>
        <w:pStyle w:val="ListParagraph"/>
        <w:numPr>
          <w:ilvl w:val="1"/>
          <w:numId w:val="5"/>
        </w:numPr>
        <w:spacing w:line="276" w:lineRule="auto"/>
        <w:rPr>
          <w:ins w:id="472" w:author="Carla Martinez Machain" w:date="2023-06-20T17:23:00Z"/>
          <w:rFonts w:ascii="Times New Roman" w:hAnsi="Times New Roman" w:cs="Times New Roman"/>
        </w:rPr>
      </w:pPr>
      <w:ins w:id="473" w:author="Carla Martinez Machain" w:date="2023-06-20T17:22:00Z">
        <w:r>
          <w:rPr>
            <w:rFonts w:ascii="Times New Roman" w:hAnsi="Times New Roman" w:cs="Times New Roman"/>
          </w:rPr>
          <w:t>Survey</w:t>
        </w:r>
      </w:ins>
      <w:ins w:id="474" w:author="Carla Martinez Machain" w:date="2023-06-20T17:23:00Z">
        <w:r>
          <w:rPr>
            <w:rFonts w:ascii="Times New Roman" w:hAnsi="Times New Roman" w:cs="Times New Roman"/>
          </w:rPr>
          <w:t>s will be evaluated by completion by a representative sample of the country’s population</w:t>
        </w:r>
      </w:ins>
    </w:p>
    <w:p w14:paraId="77CCF4A5" w14:textId="0496E2E1" w:rsidR="006A6AFC" w:rsidRDefault="006A6AFC" w:rsidP="006A6AFC">
      <w:pPr>
        <w:pStyle w:val="ListParagraph"/>
        <w:numPr>
          <w:ilvl w:val="1"/>
          <w:numId w:val="5"/>
        </w:numPr>
        <w:spacing w:line="276" w:lineRule="auto"/>
        <w:rPr>
          <w:ins w:id="475" w:author="Carla Martinez Machain" w:date="2023-06-20T17:24:00Z"/>
          <w:rFonts w:ascii="Times New Roman" w:hAnsi="Times New Roman" w:cs="Times New Roman"/>
        </w:rPr>
      </w:pPr>
      <w:ins w:id="476" w:author="Carla Martinez Machain" w:date="2023-06-20T17:23:00Z">
        <w:r>
          <w:rPr>
            <w:rFonts w:ascii="Times New Roman" w:hAnsi="Times New Roman" w:cs="Times New Roman"/>
          </w:rPr>
          <w:t>Fieldwork will be evaluated by the completion of target number of interviews in co</w:t>
        </w:r>
      </w:ins>
      <w:ins w:id="477" w:author="Carla Martinez Machain" w:date="2023-06-20T17:24:00Z">
        <w:r>
          <w:rPr>
            <w:rFonts w:ascii="Times New Roman" w:hAnsi="Times New Roman" w:cs="Times New Roman"/>
          </w:rPr>
          <w:t>untry</w:t>
        </w:r>
      </w:ins>
    </w:p>
    <w:p w14:paraId="5234B16D" w14:textId="4F040151" w:rsidR="006A6AFC" w:rsidRPr="00EC1296" w:rsidRDefault="006A6AFC" w:rsidP="006A6AFC">
      <w:pPr>
        <w:pStyle w:val="ListParagraph"/>
        <w:numPr>
          <w:ilvl w:val="1"/>
          <w:numId w:val="5"/>
        </w:numPr>
        <w:spacing w:line="276" w:lineRule="auto"/>
        <w:rPr>
          <w:rFonts w:ascii="Times New Roman" w:hAnsi="Times New Roman" w:cs="Times New Roman"/>
          <w:rPrChange w:id="478" w:author="Brian Blankenship" w:date="2023-06-16T14:44:00Z">
            <w:rPr/>
          </w:rPrChange>
        </w:rPr>
        <w:pPrChange w:id="479" w:author="Carla Martinez Machain" w:date="2023-06-20T17:22:00Z">
          <w:pPr>
            <w:pStyle w:val="ListParagraph"/>
            <w:numPr>
              <w:numId w:val="5"/>
            </w:numPr>
            <w:spacing w:line="276" w:lineRule="auto"/>
          </w:pPr>
        </w:pPrChange>
      </w:pPr>
      <w:ins w:id="480" w:author="Carla Martinez Machain" w:date="2023-06-20T17:24:00Z">
        <w:r>
          <w:rPr>
            <w:rFonts w:ascii="Times New Roman" w:hAnsi="Times New Roman" w:cs="Times New Roman"/>
          </w:rPr>
          <w:lastRenderedPageBreak/>
          <w:t xml:space="preserve">Deliverables will include a series of journal articles and a publicly available data dashboard that makes all gathered data </w:t>
        </w:r>
      </w:ins>
      <w:ins w:id="481" w:author="Carla Martinez Machain" w:date="2023-06-20T17:25:00Z">
        <w:r>
          <w:rPr>
            <w:rFonts w:ascii="Times New Roman" w:hAnsi="Times New Roman" w:cs="Times New Roman"/>
          </w:rPr>
          <w:t xml:space="preserve">available to other researchers within a year of the project’s completion. </w:t>
        </w:r>
      </w:ins>
    </w:p>
    <w:p w14:paraId="6B46D333" w14:textId="77777777" w:rsidR="002D5C41" w:rsidRPr="00EC1296" w:rsidRDefault="002D5C41" w:rsidP="002D5C41">
      <w:pPr>
        <w:pStyle w:val="ListParagraph"/>
        <w:numPr>
          <w:ilvl w:val="0"/>
          <w:numId w:val="0"/>
        </w:numPr>
        <w:spacing w:line="276" w:lineRule="auto"/>
        <w:ind w:left="720"/>
        <w:rPr>
          <w:rFonts w:ascii="Times New Roman" w:hAnsi="Times New Roman" w:cs="Times New Roman"/>
          <w:rPrChange w:id="482" w:author="Brian Blankenship" w:date="2023-06-16T14:44:00Z">
            <w:rPr/>
          </w:rPrChange>
        </w:rPr>
      </w:pPr>
    </w:p>
    <w:p w14:paraId="17212AC4" w14:textId="77777777" w:rsidR="002D5C41" w:rsidRPr="00EC1296" w:rsidRDefault="002D5C41" w:rsidP="002D5C41">
      <w:pPr>
        <w:pStyle w:val="Heading2"/>
        <w:numPr>
          <w:ilvl w:val="0"/>
          <w:numId w:val="2"/>
        </w:numPr>
        <w:tabs>
          <w:tab w:val="num" w:pos="360"/>
        </w:tabs>
        <w:spacing w:line="276" w:lineRule="auto"/>
        <w:ind w:left="0" w:firstLine="0"/>
        <w:rPr>
          <w:rFonts w:ascii="Times New Roman" w:hAnsi="Times New Roman" w:cs="Times New Roman"/>
          <w:sz w:val="26"/>
          <w:szCs w:val="26"/>
          <w:rPrChange w:id="483" w:author="Brian Blankenship" w:date="2023-06-16T14:44:00Z">
            <w:rPr>
              <w:sz w:val="26"/>
              <w:szCs w:val="26"/>
            </w:rPr>
          </w:rPrChange>
        </w:rPr>
      </w:pPr>
      <w:r w:rsidRPr="00EC1296">
        <w:rPr>
          <w:rFonts w:ascii="Times New Roman" w:hAnsi="Times New Roman" w:cs="Times New Roman"/>
          <w:sz w:val="26"/>
          <w:szCs w:val="26"/>
          <w:rPrChange w:id="484" w:author="Brian Blankenship" w:date="2023-06-16T14:44:00Z">
            <w:rPr>
              <w:sz w:val="26"/>
              <w:szCs w:val="26"/>
            </w:rPr>
          </w:rPrChange>
        </w:rPr>
        <w:t>Dissemination</w:t>
      </w:r>
    </w:p>
    <w:p w14:paraId="6E724F95" w14:textId="77777777" w:rsidR="002D5C41" w:rsidRPr="00EC1296" w:rsidRDefault="002D5C41" w:rsidP="00A9746B">
      <w:pPr>
        <w:pStyle w:val="ListParagraph"/>
        <w:numPr>
          <w:ilvl w:val="0"/>
          <w:numId w:val="5"/>
        </w:numPr>
        <w:spacing w:line="276" w:lineRule="auto"/>
        <w:rPr>
          <w:rFonts w:ascii="Times New Roman" w:hAnsi="Times New Roman" w:cs="Times New Roman"/>
          <w:rPrChange w:id="485" w:author="Brian Blankenship" w:date="2023-06-16T14:44:00Z">
            <w:rPr/>
          </w:rPrChange>
        </w:rPr>
      </w:pPr>
      <w:r w:rsidRPr="00EC1296">
        <w:rPr>
          <w:rFonts w:ascii="Times New Roman" w:hAnsi="Times New Roman" w:cs="Times New Roman"/>
          <w:rPrChange w:id="486" w:author="Brian Blankenship" w:date="2023-06-16T14:44:00Z">
            <w:rPr/>
          </w:rPrChange>
        </w:rPr>
        <w:t>How will you disseminate project findings? Dissemination activities might include the publication of journal articles, presentations at conferences, or workshops with colleagues.</w:t>
      </w:r>
    </w:p>
    <w:p w14:paraId="3263F1AE" w14:textId="77777777" w:rsidR="002D5C41" w:rsidRPr="00EC1296" w:rsidRDefault="002D5C41" w:rsidP="00A9746B">
      <w:pPr>
        <w:pStyle w:val="ListParagraph"/>
        <w:numPr>
          <w:ilvl w:val="1"/>
          <w:numId w:val="5"/>
        </w:numPr>
        <w:spacing w:line="276" w:lineRule="auto"/>
        <w:rPr>
          <w:rFonts w:ascii="Times New Roman" w:hAnsi="Times New Roman" w:cs="Times New Roman"/>
          <w:rPrChange w:id="487" w:author="Brian Blankenship" w:date="2023-06-16T14:44:00Z">
            <w:rPr/>
          </w:rPrChange>
        </w:rPr>
      </w:pPr>
      <w:r w:rsidRPr="00EC1296">
        <w:rPr>
          <w:rFonts w:ascii="Times New Roman" w:hAnsi="Times New Roman" w:cs="Times New Roman"/>
          <w:rPrChange w:id="488" w:author="Brian Blankenship" w:date="2023-06-16T14:44:00Z">
            <w:rPr/>
          </w:rPrChange>
        </w:rPr>
        <w:t>Publication of journal articles</w:t>
      </w:r>
    </w:p>
    <w:p w14:paraId="3F3B5F13" w14:textId="77777777" w:rsidR="002D5C41" w:rsidRDefault="002D5C41" w:rsidP="00A9746B">
      <w:pPr>
        <w:pStyle w:val="ListParagraph"/>
        <w:numPr>
          <w:ilvl w:val="1"/>
          <w:numId w:val="5"/>
        </w:numPr>
        <w:spacing w:line="276" w:lineRule="auto"/>
        <w:rPr>
          <w:ins w:id="489" w:author="Carla Martinez Machain" w:date="2023-06-20T17:20:00Z"/>
          <w:rFonts w:ascii="Times New Roman" w:hAnsi="Times New Roman" w:cs="Times New Roman"/>
        </w:rPr>
      </w:pPr>
      <w:r w:rsidRPr="00EC1296">
        <w:rPr>
          <w:rFonts w:ascii="Times New Roman" w:hAnsi="Times New Roman" w:cs="Times New Roman"/>
          <w:rPrChange w:id="490" w:author="Brian Blankenship" w:date="2023-06-16T14:44:00Z">
            <w:rPr/>
          </w:rPrChange>
        </w:rPr>
        <w:t>Presentations at conferences</w:t>
      </w:r>
    </w:p>
    <w:p w14:paraId="15B4BE69" w14:textId="548376CA" w:rsidR="00122AD2" w:rsidRDefault="00122AD2" w:rsidP="00A9746B">
      <w:pPr>
        <w:pStyle w:val="ListParagraph"/>
        <w:numPr>
          <w:ilvl w:val="1"/>
          <w:numId w:val="5"/>
        </w:numPr>
        <w:spacing w:line="276" w:lineRule="auto"/>
        <w:rPr>
          <w:ins w:id="491" w:author="Carla Martinez Machain" w:date="2023-06-20T17:20:00Z"/>
          <w:rFonts w:ascii="Times New Roman" w:hAnsi="Times New Roman" w:cs="Times New Roman"/>
        </w:rPr>
      </w:pPr>
      <w:ins w:id="492" w:author="Carla Martinez Machain" w:date="2023-06-20T17:20:00Z">
        <w:r>
          <w:rPr>
            <w:rFonts w:ascii="Times New Roman" w:hAnsi="Times New Roman" w:cs="Times New Roman"/>
          </w:rPr>
          <w:t>Publication of policy-oriented articles and blog posts</w:t>
        </w:r>
      </w:ins>
    </w:p>
    <w:p w14:paraId="483F1BF6" w14:textId="102FE7B4" w:rsidR="00122AD2" w:rsidRPr="00EC1296" w:rsidRDefault="00122AD2" w:rsidP="00A9746B">
      <w:pPr>
        <w:pStyle w:val="ListParagraph"/>
        <w:numPr>
          <w:ilvl w:val="1"/>
          <w:numId w:val="5"/>
        </w:numPr>
        <w:spacing w:line="276" w:lineRule="auto"/>
        <w:rPr>
          <w:rFonts w:ascii="Times New Roman" w:hAnsi="Times New Roman" w:cs="Times New Roman"/>
          <w:rPrChange w:id="493" w:author="Brian Blankenship" w:date="2023-06-16T14:44:00Z">
            <w:rPr/>
          </w:rPrChange>
        </w:rPr>
      </w:pPr>
      <w:ins w:id="494" w:author="Carla Martinez Machain" w:date="2023-06-20T17:20:00Z">
        <w:r>
          <w:rPr>
            <w:rFonts w:ascii="Times New Roman" w:hAnsi="Times New Roman" w:cs="Times New Roman"/>
          </w:rPr>
          <w:t xml:space="preserve">Presentations to </w:t>
        </w:r>
        <w:commentRangeStart w:id="495"/>
        <w:r>
          <w:rPr>
            <w:rFonts w:ascii="Times New Roman" w:hAnsi="Times New Roman" w:cs="Times New Roman"/>
          </w:rPr>
          <w:t>practitioners</w:t>
        </w:r>
      </w:ins>
      <w:commentRangeEnd w:id="495"/>
      <w:ins w:id="496" w:author="Carla Martinez Machain" w:date="2023-06-20T17:26:00Z">
        <w:r w:rsidR="006A6AFC">
          <w:rPr>
            <w:rStyle w:val="CommentReference"/>
            <w:rFonts w:asciiTheme="minorHAnsi" w:eastAsiaTheme="minorHAnsi" w:hAnsiTheme="minorHAnsi"/>
            <w:kern w:val="2"/>
            <w14:ligatures w14:val="standardContextual"/>
          </w:rPr>
          <w:commentReference w:id="495"/>
        </w:r>
      </w:ins>
    </w:p>
    <w:sectPr w:rsidR="00122AD2" w:rsidRPr="00EC12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5" w:author="Carla Martinez Machain" w:date="2023-06-20T17:26:00Z" w:initials="CMM">
    <w:p w14:paraId="46F7C43B" w14:textId="77777777" w:rsidR="006A6AFC" w:rsidRDefault="006A6AFC" w:rsidP="00D7355E">
      <w:pPr>
        <w:pStyle w:val="CommentText"/>
      </w:pPr>
      <w:r>
        <w:rPr>
          <w:rStyle w:val="CommentReference"/>
        </w:rPr>
        <w:annotationRef/>
      </w:r>
      <w:r>
        <w:t xml:space="preserve">Eventually we'll want to note our existing contacts among practitioners, but not sure we need them quite yet.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F7C4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C5FBA" w16cex:dateUtc="2023-06-20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F7C43B" w16cid:durableId="283C5F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A1A3C" w14:textId="77777777" w:rsidR="00B62EB6" w:rsidRDefault="00B62EB6" w:rsidP="00985C7F">
      <w:r>
        <w:separator/>
      </w:r>
    </w:p>
  </w:endnote>
  <w:endnote w:type="continuationSeparator" w:id="0">
    <w:p w14:paraId="25290A4C" w14:textId="77777777" w:rsidR="00B62EB6" w:rsidRDefault="00B62EB6" w:rsidP="00985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67394" w14:textId="77777777" w:rsidR="00B62EB6" w:rsidRDefault="00B62EB6" w:rsidP="00985C7F">
      <w:r>
        <w:separator/>
      </w:r>
    </w:p>
  </w:footnote>
  <w:footnote w:type="continuationSeparator" w:id="0">
    <w:p w14:paraId="7DF637F6" w14:textId="77777777" w:rsidR="00B62EB6" w:rsidRDefault="00B62EB6" w:rsidP="00985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2AC0"/>
    <w:multiLevelType w:val="hybridMultilevel"/>
    <w:tmpl w:val="63D43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8B1879"/>
    <w:multiLevelType w:val="hybridMultilevel"/>
    <w:tmpl w:val="C76E7668"/>
    <w:lvl w:ilvl="0" w:tplc="835A9A62">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135352"/>
    <w:multiLevelType w:val="hybridMultilevel"/>
    <w:tmpl w:val="910A91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8F52F7"/>
    <w:multiLevelType w:val="hybridMultilevel"/>
    <w:tmpl w:val="272E5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D74389"/>
    <w:multiLevelType w:val="hybridMultilevel"/>
    <w:tmpl w:val="033C518C"/>
    <w:lvl w:ilvl="0" w:tplc="D51ACD20">
      <w:start w:val="1"/>
      <w:numFmt w:val="decimal"/>
      <w:lvlText w:val="%1."/>
      <w:lvlJc w:val="left"/>
      <w:pPr>
        <w:ind w:left="720" w:hanging="360"/>
      </w:pPr>
      <w:rPr>
        <w:rFonts w:asciiTheme="majorHAnsi" w:hAnsiTheme="majorHAnsi" w:cstheme="majorHAnsi" w:hint="default"/>
        <w:b/>
        <w:bCs/>
        <w:i w:val="0"/>
        <w:iCs w:val="0"/>
        <w:color w:val="4472C4" w:themeColor="accent1"/>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2C1A81"/>
    <w:multiLevelType w:val="hybridMultilevel"/>
    <w:tmpl w:val="F670BB5C"/>
    <w:lvl w:ilvl="0" w:tplc="9EC2EA2A">
      <w:numFmt w:val="bullet"/>
      <w:lvlText w:val="-"/>
      <w:lvlJc w:val="left"/>
      <w:pPr>
        <w:ind w:left="1440" w:hanging="360"/>
      </w:pPr>
      <w:rPr>
        <w:rFonts w:ascii="Calibri Light" w:eastAsiaTheme="minorEastAsia" w:hAnsi="Calibri Light" w:cs="Calibri Light"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701574"/>
    <w:multiLevelType w:val="hybridMultilevel"/>
    <w:tmpl w:val="828A4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16cid:durableId="302128337">
    <w:abstractNumId w:val="1"/>
  </w:num>
  <w:num w:numId="2" w16cid:durableId="814221986">
    <w:abstractNumId w:val="4"/>
  </w:num>
  <w:num w:numId="3" w16cid:durableId="309020338">
    <w:abstractNumId w:val="3"/>
  </w:num>
  <w:num w:numId="4" w16cid:durableId="1753552634">
    <w:abstractNumId w:val="5"/>
  </w:num>
  <w:num w:numId="5" w16cid:durableId="257372089">
    <w:abstractNumId w:val="2"/>
  </w:num>
  <w:num w:numId="6" w16cid:durableId="1456555292">
    <w:abstractNumId w:val="1"/>
  </w:num>
  <w:num w:numId="7" w16cid:durableId="2101943591">
    <w:abstractNumId w:val="1"/>
  </w:num>
  <w:num w:numId="8" w16cid:durableId="1804036842">
    <w:abstractNumId w:val="6"/>
  </w:num>
  <w:num w:numId="9" w16cid:durableId="1684278810">
    <w:abstractNumId w:val="0"/>
  </w:num>
  <w:num w:numId="10" w16cid:durableId="1800109456">
    <w:abstractNumId w:val="1"/>
  </w:num>
  <w:num w:numId="11" w16cid:durableId="1941062859">
    <w:abstractNumId w:val="1"/>
  </w:num>
  <w:num w:numId="12" w16cid:durableId="1387142723">
    <w:abstractNumId w:val="1"/>
  </w:num>
  <w:num w:numId="13" w16cid:durableId="1572814283">
    <w:abstractNumId w:val="1"/>
  </w:num>
  <w:num w:numId="14" w16cid:durableId="1125077722">
    <w:abstractNumId w:val="1"/>
  </w:num>
  <w:num w:numId="15" w16cid:durableId="675962064">
    <w:abstractNumId w:val="1"/>
  </w:num>
  <w:num w:numId="16" w16cid:durableId="1262642580">
    <w:abstractNumId w:val="1"/>
  </w:num>
  <w:num w:numId="17" w16cid:durableId="477652911">
    <w:abstractNumId w:val="1"/>
  </w:num>
  <w:num w:numId="18" w16cid:durableId="63188757">
    <w:abstractNumId w:val="1"/>
  </w:num>
  <w:num w:numId="19" w16cid:durableId="874654839">
    <w:abstractNumId w:val="1"/>
  </w:num>
  <w:num w:numId="20" w16cid:durableId="801532189">
    <w:abstractNumId w:val="1"/>
  </w:num>
  <w:num w:numId="21" w16cid:durableId="581332533">
    <w:abstractNumId w:val="1"/>
  </w:num>
  <w:num w:numId="22" w16cid:durableId="793644299">
    <w:abstractNumId w:val="1"/>
  </w:num>
  <w:num w:numId="23" w16cid:durableId="104203682">
    <w:abstractNumId w:val="1"/>
  </w:num>
  <w:num w:numId="24" w16cid:durableId="1424646047">
    <w:abstractNumId w:val="1"/>
  </w:num>
  <w:num w:numId="25" w16cid:durableId="69549816">
    <w:abstractNumId w:val="1"/>
  </w:num>
  <w:num w:numId="26" w16cid:durableId="673343969">
    <w:abstractNumId w:val="1"/>
  </w:num>
  <w:num w:numId="27" w16cid:durableId="1815100355">
    <w:abstractNumId w:val="1"/>
  </w:num>
  <w:num w:numId="28" w16cid:durableId="852034175">
    <w:abstractNumId w:val="1"/>
  </w:num>
  <w:num w:numId="29" w16cid:durableId="290015253">
    <w:abstractNumId w:val="1"/>
  </w:num>
  <w:num w:numId="30" w16cid:durableId="1522090279">
    <w:abstractNumId w:val="1"/>
  </w:num>
  <w:num w:numId="31" w16cid:durableId="51053647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Blankenship">
    <w15:presenceInfo w15:providerId="Windows Live" w15:userId="8ac2ca2fbf104cdc"/>
  </w15:person>
  <w15:person w15:author="Carla Martinez Machain">
    <w15:presenceInfo w15:providerId="AD" w15:userId="S::carlamm@buffalo.edu::7a0cb86b-b30b-41c0-aa0c-df093c39f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41"/>
    <w:rsid w:val="0008071F"/>
    <w:rsid w:val="0009798D"/>
    <w:rsid w:val="00122AD2"/>
    <w:rsid w:val="002129B8"/>
    <w:rsid w:val="00297B18"/>
    <w:rsid w:val="002A4C66"/>
    <w:rsid w:val="002D5C41"/>
    <w:rsid w:val="00347533"/>
    <w:rsid w:val="0039057D"/>
    <w:rsid w:val="0045159F"/>
    <w:rsid w:val="00460AB1"/>
    <w:rsid w:val="00460D85"/>
    <w:rsid w:val="004B797A"/>
    <w:rsid w:val="00544713"/>
    <w:rsid w:val="005B6F8E"/>
    <w:rsid w:val="006A6AFC"/>
    <w:rsid w:val="006C4829"/>
    <w:rsid w:val="007671F4"/>
    <w:rsid w:val="00896D8B"/>
    <w:rsid w:val="008F59E7"/>
    <w:rsid w:val="00902445"/>
    <w:rsid w:val="00985C7F"/>
    <w:rsid w:val="009D7FEE"/>
    <w:rsid w:val="00A9746B"/>
    <w:rsid w:val="00AF33E1"/>
    <w:rsid w:val="00B2067D"/>
    <w:rsid w:val="00B62EB6"/>
    <w:rsid w:val="00C31D74"/>
    <w:rsid w:val="00D73D94"/>
    <w:rsid w:val="00DA2C08"/>
    <w:rsid w:val="00DB1FC4"/>
    <w:rsid w:val="00E6391E"/>
    <w:rsid w:val="00E73167"/>
    <w:rsid w:val="00EB481B"/>
    <w:rsid w:val="00EC1296"/>
    <w:rsid w:val="00EE7FF6"/>
    <w:rsid w:val="00F62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6BD7"/>
  <w15:chartTrackingRefBased/>
  <w15:docId w15:val="{5FF939D4-6D84-CB44-A0C5-69A6B64B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MQ_Heading 2"/>
    <w:basedOn w:val="Normal"/>
    <w:next w:val="Normal"/>
    <w:link w:val="Heading2Char"/>
    <w:unhideWhenUsed/>
    <w:qFormat/>
    <w:rsid w:val="002D5C41"/>
    <w:pPr>
      <w:keepNext/>
      <w:keepLines/>
      <w:spacing w:before="360" w:after="120"/>
      <w:outlineLvl w:val="1"/>
    </w:pPr>
    <w:rPr>
      <w:rFonts w:asciiTheme="majorHAnsi" w:eastAsiaTheme="majorEastAsia" w:hAnsiTheme="majorHAnsi" w:cstheme="majorBidi"/>
      <w:b/>
      <w:color w:val="4F81BD"/>
      <w:kern w:val="0"/>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Q_Heading 2 Char"/>
    <w:basedOn w:val="DefaultParagraphFont"/>
    <w:link w:val="Heading2"/>
    <w:rsid w:val="002D5C41"/>
    <w:rPr>
      <w:rFonts w:asciiTheme="majorHAnsi" w:eastAsiaTheme="majorEastAsia" w:hAnsiTheme="majorHAnsi" w:cstheme="majorBidi"/>
      <w:b/>
      <w:color w:val="4F81BD"/>
      <w:kern w:val="0"/>
      <w:szCs w:val="28"/>
      <w14:ligatures w14:val="none"/>
    </w:rPr>
  </w:style>
  <w:style w:type="paragraph" w:styleId="ListParagraph">
    <w:name w:val="List Paragraph"/>
    <w:aliases w:val="MQ_List Paragraph,Bullet List"/>
    <w:basedOn w:val="Normal"/>
    <w:link w:val="ListParagraphChar"/>
    <w:qFormat/>
    <w:rsid w:val="002D5C41"/>
    <w:pPr>
      <w:numPr>
        <w:numId w:val="1"/>
      </w:numPr>
      <w:spacing w:before="120" w:after="120"/>
      <w:contextualSpacing/>
    </w:pPr>
    <w:rPr>
      <w:rFonts w:ascii="Calibri Light" w:eastAsiaTheme="minorEastAsia" w:hAnsi="Calibri Light"/>
      <w:kern w:val="0"/>
      <w:sz w:val="22"/>
      <w:szCs w:val="22"/>
      <w14:ligatures w14:val="none"/>
    </w:rPr>
  </w:style>
  <w:style w:type="character" w:customStyle="1" w:styleId="ListParagraphChar">
    <w:name w:val="List Paragraph Char"/>
    <w:aliases w:val="MQ_List Paragraph Char,Bullet List Char"/>
    <w:basedOn w:val="DefaultParagraphFont"/>
    <w:link w:val="ListParagraph"/>
    <w:rsid w:val="002D5C41"/>
    <w:rPr>
      <w:rFonts w:ascii="Calibri Light" w:eastAsiaTheme="minorEastAsia" w:hAnsi="Calibri Light"/>
      <w:kern w:val="0"/>
      <w:sz w:val="22"/>
      <w:szCs w:val="22"/>
      <w14:ligatures w14:val="none"/>
    </w:rPr>
  </w:style>
  <w:style w:type="character" w:styleId="CommentReference">
    <w:name w:val="annotation reference"/>
    <w:basedOn w:val="DefaultParagraphFont"/>
    <w:uiPriority w:val="99"/>
    <w:semiHidden/>
    <w:unhideWhenUsed/>
    <w:rsid w:val="008F59E7"/>
    <w:rPr>
      <w:sz w:val="16"/>
      <w:szCs w:val="16"/>
    </w:rPr>
  </w:style>
  <w:style w:type="paragraph" w:styleId="CommentText">
    <w:name w:val="annotation text"/>
    <w:basedOn w:val="Normal"/>
    <w:link w:val="CommentTextChar"/>
    <w:uiPriority w:val="99"/>
    <w:unhideWhenUsed/>
    <w:rsid w:val="008F59E7"/>
    <w:rPr>
      <w:sz w:val="20"/>
      <w:szCs w:val="20"/>
    </w:rPr>
  </w:style>
  <w:style w:type="character" w:customStyle="1" w:styleId="CommentTextChar">
    <w:name w:val="Comment Text Char"/>
    <w:basedOn w:val="DefaultParagraphFont"/>
    <w:link w:val="CommentText"/>
    <w:uiPriority w:val="99"/>
    <w:rsid w:val="008F59E7"/>
    <w:rPr>
      <w:sz w:val="20"/>
      <w:szCs w:val="20"/>
    </w:rPr>
  </w:style>
  <w:style w:type="paragraph" w:styleId="CommentSubject">
    <w:name w:val="annotation subject"/>
    <w:basedOn w:val="CommentText"/>
    <w:next w:val="CommentText"/>
    <w:link w:val="CommentSubjectChar"/>
    <w:uiPriority w:val="99"/>
    <w:semiHidden/>
    <w:unhideWhenUsed/>
    <w:rsid w:val="008F59E7"/>
    <w:rPr>
      <w:b/>
      <w:bCs/>
    </w:rPr>
  </w:style>
  <w:style w:type="character" w:customStyle="1" w:styleId="CommentSubjectChar">
    <w:name w:val="Comment Subject Char"/>
    <w:basedOn w:val="CommentTextChar"/>
    <w:link w:val="CommentSubject"/>
    <w:uiPriority w:val="99"/>
    <w:semiHidden/>
    <w:rsid w:val="008F59E7"/>
    <w:rPr>
      <w:b/>
      <w:bCs/>
      <w:sz w:val="20"/>
      <w:szCs w:val="20"/>
    </w:rPr>
  </w:style>
  <w:style w:type="paragraph" w:styleId="Revision">
    <w:name w:val="Revision"/>
    <w:hidden/>
    <w:uiPriority w:val="99"/>
    <w:semiHidden/>
    <w:rsid w:val="00460D85"/>
  </w:style>
  <w:style w:type="paragraph" w:styleId="FootnoteText">
    <w:name w:val="footnote text"/>
    <w:basedOn w:val="Normal"/>
    <w:link w:val="FootnoteTextChar"/>
    <w:uiPriority w:val="99"/>
    <w:semiHidden/>
    <w:unhideWhenUsed/>
    <w:rsid w:val="00985C7F"/>
    <w:rPr>
      <w:sz w:val="20"/>
      <w:szCs w:val="20"/>
    </w:rPr>
  </w:style>
  <w:style w:type="character" w:customStyle="1" w:styleId="FootnoteTextChar">
    <w:name w:val="Footnote Text Char"/>
    <w:basedOn w:val="DefaultParagraphFont"/>
    <w:link w:val="FootnoteText"/>
    <w:uiPriority w:val="99"/>
    <w:semiHidden/>
    <w:rsid w:val="00985C7F"/>
    <w:rPr>
      <w:sz w:val="20"/>
      <w:szCs w:val="20"/>
    </w:rPr>
  </w:style>
  <w:style w:type="character" w:styleId="FootnoteReference">
    <w:name w:val="footnote reference"/>
    <w:basedOn w:val="DefaultParagraphFont"/>
    <w:uiPriority w:val="99"/>
    <w:semiHidden/>
    <w:unhideWhenUsed/>
    <w:rsid w:val="00985C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3BA42-C520-4835-B8C8-B3BE29193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Carla Martinez Machain</cp:lastModifiedBy>
  <cp:revision>4</cp:revision>
  <dcterms:created xsi:type="dcterms:W3CDTF">2023-06-20T21:00:00Z</dcterms:created>
  <dcterms:modified xsi:type="dcterms:W3CDTF">2023-06-20T21:28:00Z</dcterms:modified>
</cp:coreProperties>
</file>
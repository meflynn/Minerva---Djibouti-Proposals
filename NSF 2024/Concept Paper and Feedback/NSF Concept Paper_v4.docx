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577ED" w14:textId="27125EC3" w:rsidR="002D5C41" w:rsidRPr="00DB5964" w:rsidRDefault="009627BD" w:rsidP="00DB5964">
      <w:pPr>
        <w:spacing w:line="276" w:lineRule="auto"/>
        <w:rPr>
          <w:rFonts w:asciiTheme="majorHAnsi" w:hAnsiTheme="majorHAnsi" w:cstheme="majorHAnsi"/>
          <w:b/>
          <w:szCs w:val="22"/>
        </w:rPr>
      </w:pPr>
      <w:r>
        <w:rPr>
          <w:rFonts w:asciiTheme="majorHAnsi" w:hAnsiTheme="majorHAnsi" w:cstheme="majorHAnsi"/>
          <w:b/>
          <w:szCs w:val="22"/>
        </w:rPr>
        <w:t xml:space="preserve">Concept Paper: </w:t>
      </w:r>
      <w:r w:rsidR="0045159F" w:rsidRPr="00DB5964">
        <w:rPr>
          <w:rFonts w:asciiTheme="majorHAnsi" w:hAnsiTheme="majorHAnsi" w:cstheme="majorHAnsi"/>
          <w:b/>
          <w:szCs w:val="22"/>
        </w:rPr>
        <w:t>“Access and influence? US and Chinese military presence and popular support in host countries”</w:t>
      </w:r>
    </w:p>
    <w:p w14:paraId="6EE982B5" w14:textId="77777777" w:rsidR="00563545" w:rsidRPr="00DB5964" w:rsidRDefault="00563545" w:rsidP="00DB5964">
      <w:pPr>
        <w:spacing w:line="276" w:lineRule="auto"/>
        <w:jc w:val="center"/>
        <w:rPr>
          <w:rFonts w:ascii="Times New Roman" w:hAnsi="Times New Roman" w:cs="Times New Roman"/>
          <w:sz w:val="22"/>
          <w:szCs w:val="22"/>
        </w:rPr>
      </w:pPr>
    </w:p>
    <w:p w14:paraId="7D5694E3" w14:textId="3E848BC1" w:rsidR="002D5C41" w:rsidRPr="008A0B8F" w:rsidRDefault="00563545" w:rsidP="00DB5964">
      <w:pPr>
        <w:spacing w:line="276" w:lineRule="auto"/>
        <w:rPr>
          <w:rFonts w:cstheme="majorHAnsi"/>
          <w:szCs w:val="22"/>
        </w:rPr>
      </w:pPr>
      <w:r w:rsidRPr="00DB5964">
        <w:rPr>
          <w:rFonts w:asciiTheme="majorHAnsi" w:hAnsiTheme="majorHAnsi" w:cstheme="majorHAnsi"/>
          <w:b/>
          <w:szCs w:val="22"/>
        </w:rPr>
        <w:t xml:space="preserve">1. </w:t>
      </w:r>
      <w:r w:rsidR="002D5C41" w:rsidRPr="00DB5964">
        <w:rPr>
          <w:rFonts w:asciiTheme="majorHAnsi" w:hAnsiTheme="majorHAnsi" w:cstheme="majorHAnsi"/>
          <w:b/>
          <w:szCs w:val="22"/>
        </w:rPr>
        <w:t>Background</w:t>
      </w:r>
    </w:p>
    <w:p w14:paraId="0AA43BEC" w14:textId="705D6C19" w:rsidR="006316FD" w:rsidRDefault="00EB481B" w:rsidP="00DB5964">
      <w:pPr>
        <w:spacing w:line="276" w:lineRule="auto"/>
        <w:rPr>
          <w:rFonts w:ascii="Times New Roman" w:hAnsi="Times New Roman" w:cs="Times New Roman"/>
          <w:sz w:val="22"/>
          <w:szCs w:val="22"/>
        </w:rPr>
      </w:pPr>
      <w:r w:rsidRPr="00CA22A4">
        <w:rPr>
          <w:rFonts w:ascii="Times New Roman" w:hAnsi="Times New Roman" w:cs="Times New Roman"/>
          <w:sz w:val="22"/>
          <w:szCs w:val="22"/>
        </w:rPr>
        <w:t xml:space="preserve">This project </w:t>
      </w:r>
      <w:r w:rsidR="00E03978">
        <w:rPr>
          <w:rFonts w:ascii="Times New Roman" w:hAnsi="Times New Roman" w:cs="Times New Roman"/>
          <w:sz w:val="22"/>
          <w:szCs w:val="22"/>
        </w:rPr>
        <w:t>examines</w:t>
      </w:r>
      <w:r w:rsidR="00E03978" w:rsidRPr="00CA22A4">
        <w:rPr>
          <w:rFonts w:ascii="Times New Roman" w:hAnsi="Times New Roman" w:cs="Times New Roman"/>
          <w:sz w:val="22"/>
          <w:szCs w:val="22"/>
        </w:rPr>
        <w:t xml:space="preserve"> </w:t>
      </w:r>
      <w:r w:rsidR="00460D85" w:rsidRPr="00CA22A4">
        <w:rPr>
          <w:rFonts w:ascii="Times New Roman" w:hAnsi="Times New Roman" w:cs="Times New Roman"/>
          <w:sz w:val="22"/>
          <w:szCs w:val="22"/>
        </w:rPr>
        <w:t xml:space="preserve">how social and economic contact with citizens of foreign countries </w:t>
      </w:r>
      <w:r w:rsidR="00E03978">
        <w:rPr>
          <w:rFonts w:ascii="Times New Roman" w:hAnsi="Times New Roman" w:cs="Times New Roman"/>
          <w:sz w:val="22"/>
          <w:szCs w:val="22"/>
        </w:rPr>
        <w:t xml:space="preserve">contributes to the establishment of </w:t>
      </w:r>
      <w:r w:rsidR="00122AD2">
        <w:rPr>
          <w:rFonts w:ascii="Times New Roman" w:hAnsi="Times New Roman" w:cs="Times New Roman"/>
          <w:sz w:val="22"/>
          <w:szCs w:val="22"/>
        </w:rPr>
        <w:t xml:space="preserve">foreign military presence or access. </w:t>
      </w:r>
      <w:r w:rsidR="00460D85" w:rsidRPr="00CA22A4">
        <w:rPr>
          <w:rFonts w:ascii="Times New Roman" w:hAnsi="Times New Roman" w:cs="Times New Roman"/>
          <w:sz w:val="22"/>
          <w:szCs w:val="22"/>
        </w:rPr>
        <w:t xml:space="preserve">We </w:t>
      </w:r>
      <w:r w:rsidR="00E03978">
        <w:rPr>
          <w:rFonts w:ascii="Times New Roman" w:hAnsi="Times New Roman" w:cs="Times New Roman"/>
          <w:sz w:val="22"/>
          <w:szCs w:val="22"/>
        </w:rPr>
        <w:t>compare the efforts of the United States and China in building</w:t>
      </w:r>
      <w:r w:rsidR="00460D85" w:rsidRPr="00CA22A4">
        <w:rPr>
          <w:rFonts w:ascii="Times New Roman" w:hAnsi="Times New Roman" w:cs="Times New Roman"/>
          <w:sz w:val="22"/>
          <w:szCs w:val="22"/>
        </w:rPr>
        <w:t xml:space="preserve"> influence in current and </w:t>
      </w:r>
      <w:r w:rsidR="00E03978">
        <w:rPr>
          <w:rFonts w:ascii="Times New Roman" w:hAnsi="Times New Roman" w:cs="Times New Roman"/>
          <w:sz w:val="22"/>
          <w:szCs w:val="22"/>
        </w:rPr>
        <w:t>prospective</w:t>
      </w:r>
      <w:r w:rsidR="00E03978" w:rsidRPr="00CA22A4">
        <w:rPr>
          <w:rFonts w:ascii="Times New Roman" w:hAnsi="Times New Roman" w:cs="Times New Roman"/>
          <w:sz w:val="22"/>
          <w:szCs w:val="22"/>
        </w:rPr>
        <w:t xml:space="preserve"> </w:t>
      </w:r>
      <w:r w:rsidR="00460D85" w:rsidRPr="00CA22A4">
        <w:rPr>
          <w:rFonts w:ascii="Times New Roman" w:hAnsi="Times New Roman" w:cs="Times New Roman"/>
          <w:sz w:val="22"/>
          <w:szCs w:val="22"/>
        </w:rPr>
        <w:t xml:space="preserve">base-host </w:t>
      </w:r>
      <w:r w:rsidR="00E03978">
        <w:rPr>
          <w:rFonts w:ascii="Times New Roman" w:hAnsi="Times New Roman" w:cs="Times New Roman"/>
          <w:sz w:val="22"/>
          <w:szCs w:val="22"/>
        </w:rPr>
        <w:t>countries</w:t>
      </w:r>
      <w:r w:rsidR="00985C7F">
        <w:rPr>
          <w:rFonts w:ascii="Times New Roman" w:hAnsi="Times New Roman" w:cs="Times New Roman"/>
          <w:sz w:val="22"/>
          <w:szCs w:val="22"/>
        </w:rPr>
        <w:t xml:space="preserve">. </w:t>
      </w:r>
      <w:r w:rsidR="00BF7446">
        <w:rPr>
          <w:rFonts w:ascii="Times New Roman" w:hAnsi="Times New Roman" w:cs="Times New Roman"/>
          <w:sz w:val="22"/>
          <w:szCs w:val="22"/>
        </w:rPr>
        <w:t xml:space="preserve">As </w:t>
      </w:r>
      <w:r w:rsidR="00E03978">
        <w:rPr>
          <w:rFonts w:ascii="Times New Roman" w:hAnsi="Times New Roman" w:cs="Times New Roman"/>
          <w:sz w:val="22"/>
          <w:szCs w:val="22"/>
        </w:rPr>
        <w:t xml:space="preserve">host countries </w:t>
      </w:r>
      <w:r w:rsidR="00BF7446">
        <w:rPr>
          <w:rFonts w:ascii="Times New Roman" w:hAnsi="Times New Roman" w:cs="Times New Roman"/>
          <w:sz w:val="22"/>
          <w:szCs w:val="22"/>
        </w:rPr>
        <w:t xml:space="preserve">democratize, the consent of the </w:t>
      </w:r>
      <w:r w:rsidR="00E03978">
        <w:rPr>
          <w:rFonts w:ascii="Times New Roman" w:hAnsi="Times New Roman" w:cs="Times New Roman"/>
          <w:sz w:val="22"/>
          <w:szCs w:val="22"/>
        </w:rPr>
        <w:t>local</w:t>
      </w:r>
      <w:r w:rsidR="00BF7446">
        <w:rPr>
          <w:rFonts w:ascii="Times New Roman" w:hAnsi="Times New Roman" w:cs="Times New Roman"/>
          <w:sz w:val="22"/>
          <w:szCs w:val="22"/>
        </w:rPr>
        <w:t xml:space="preserve"> population—which may have concerns about crime, pollution</w:t>
      </w:r>
      <w:r w:rsidR="00B52D2B">
        <w:rPr>
          <w:rFonts w:ascii="Times New Roman" w:hAnsi="Times New Roman" w:cs="Times New Roman"/>
          <w:sz w:val="22"/>
          <w:szCs w:val="22"/>
        </w:rPr>
        <w:t>, and infringement</w:t>
      </w:r>
      <w:r w:rsidR="00E03978">
        <w:rPr>
          <w:rFonts w:ascii="Times New Roman" w:hAnsi="Times New Roman" w:cs="Times New Roman"/>
          <w:sz w:val="22"/>
          <w:szCs w:val="22"/>
        </w:rPr>
        <w:t xml:space="preserve"> on sovereignty</w:t>
      </w:r>
      <w:r w:rsidR="00BF7446">
        <w:rPr>
          <w:rFonts w:ascii="Times New Roman" w:hAnsi="Times New Roman" w:cs="Times New Roman"/>
          <w:sz w:val="22"/>
          <w:szCs w:val="22"/>
        </w:rPr>
        <w:t xml:space="preserve">—becomes </w:t>
      </w:r>
      <w:r w:rsidR="00E03978">
        <w:rPr>
          <w:rFonts w:ascii="Times New Roman" w:hAnsi="Times New Roman" w:cs="Times New Roman"/>
          <w:sz w:val="22"/>
          <w:szCs w:val="22"/>
        </w:rPr>
        <w:t>crucial in determining</w:t>
      </w:r>
      <w:r w:rsidR="00BF7446">
        <w:rPr>
          <w:rFonts w:ascii="Times New Roman" w:hAnsi="Times New Roman" w:cs="Times New Roman"/>
          <w:sz w:val="22"/>
          <w:szCs w:val="22"/>
        </w:rPr>
        <w:t xml:space="preserve"> military access. The United States relies heavily on foreign bases </w:t>
      </w:r>
      <w:r w:rsidR="00E03978">
        <w:rPr>
          <w:rFonts w:ascii="Times New Roman" w:hAnsi="Times New Roman" w:cs="Times New Roman"/>
          <w:sz w:val="22"/>
          <w:szCs w:val="22"/>
        </w:rPr>
        <w:t>for projecting power globally</w:t>
      </w:r>
      <w:r w:rsidR="00BF7446">
        <w:rPr>
          <w:rFonts w:ascii="Times New Roman" w:hAnsi="Times New Roman" w:cs="Times New Roman"/>
          <w:sz w:val="22"/>
          <w:szCs w:val="22"/>
        </w:rPr>
        <w:t xml:space="preserve">, while China has until recently avoided </w:t>
      </w:r>
      <w:r w:rsidR="00B52D2B">
        <w:rPr>
          <w:rFonts w:ascii="Times New Roman" w:hAnsi="Times New Roman" w:cs="Times New Roman"/>
          <w:sz w:val="22"/>
          <w:szCs w:val="22"/>
        </w:rPr>
        <w:t>them</w:t>
      </w:r>
      <w:r w:rsidR="00BF7446">
        <w:rPr>
          <w:rFonts w:ascii="Times New Roman" w:hAnsi="Times New Roman" w:cs="Times New Roman"/>
          <w:sz w:val="22"/>
          <w:szCs w:val="22"/>
        </w:rPr>
        <w:t xml:space="preserve">. </w:t>
      </w:r>
      <w:r w:rsidR="00E03978">
        <w:rPr>
          <w:rFonts w:ascii="Times New Roman" w:hAnsi="Times New Roman" w:cs="Times New Roman"/>
          <w:sz w:val="22"/>
          <w:szCs w:val="22"/>
        </w:rPr>
        <w:t>However</w:t>
      </w:r>
      <w:r w:rsidR="00BF7446">
        <w:rPr>
          <w:rFonts w:ascii="Times New Roman" w:hAnsi="Times New Roman" w:cs="Times New Roman"/>
          <w:sz w:val="22"/>
          <w:szCs w:val="22"/>
        </w:rPr>
        <w:t xml:space="preserve">, China has </w:t>
      </w:r>
      <w:r w:rsidR="00E03978">
        <w:rPr>
          <w:rFonts w:ascii="Times New Roman" w:hAnsi="Times New Roman" w:cs="Times New Roman"/>
          <w:sz w:val="22"/>
          <w:szCs w:val="22"/>
        </w:rPr>
        <w:t>established</w:t>
      </w:r>
      <w:r w:rsidR="005E1160">
        <w:rPr>
          <w:rFonts w:ascii="Times New Roman" w:hAnsi="Times New Roman" w:cs="Times New Roman"/>
          <w:sz w:val="22"/>
          <w:szCs w:val="22"/>
        </w:rPr>
        <w:t xml:space="preserve"> </w:t>
      </w:r>
      <w:r w:rsidR="00BF7446">
        <w:rPr>
          <w:rFonts w:ascii="Times New Roman" w:hAnsi="Times New Roman" w:cs="Times New Roman"/>
          <w:sz w:val="22"/>
          <w:szCs w:val="22"/>
        </w:rPr>
        <w:t xml:space="preserve">a large economic </w:t>
      </w:r>
      <w:r w:rsidR="00E03978">
        <w:rPr>
          <w:rFonts w:ascii="Times New Roman" w:hAnsi="Times New Roman" w:cs="Times New Roman"/>
          <w:sz w:val="22"/>
          <w:szCs w:val="22"/>
        </w:rPr>
        <w:t>presence</w:t>
      </w:r>
      <w:r w:rsidR="00BF7446">
        <w:rPr>
          <w:rFonts w:ascii="Times New Roman" w:hAnsi="Times New Roman" w:cs="Times New Roman"/>
          <w:sz w:val="22"/>
          <w:szCs w:val="22"/>
        </w:rPr>
        <w:t xml:space="preserve"> in many </w:t>
      </w:r>
      <w:r w:rsidR="00E03978">
        <w:rPr>
          <w:rFonts w:ascii="Times New Roman" w:hAnsi="Times New Roman" w:cs="Times New Roman"/>
          <w:sz w:val="22"/>
          <w:szCs w:val="22"/>
        </w:rPr>
        <w:t>potential</w:t>
      </w:r>
      <w:r w:rsidR="00BF7446">
        <w:rPr>
          <w:rFonts w:ascii="Times New Roman" w:hAnsi="Times New Roman" w:cs="Times New Roman"/>
          <w:sz w:val="22"/>
          <w:szCs w:val="22"/>
        </w:rPr>
        <w:t xml:space="preserve"> host countries</w:t>
      </w:r>
      <w:r w:rsidR="00E03978">
        <w:rPr>
          <w:rFonts w:ascii="Times New Roman" w:hAnsi="Times New Roman" w:cs="Times New Roman"/>
          <w:sz w:val="22"/>
          <w:szCs w:val="22"/>
        </w:rPr>
        <w:t>, which may generate</w:t>
      </w:r>
      <w:r w:rsidR="00DB5FAD">
        <w:rPr>
          <w:rFonts w:ascii="Times New Roman" w:hAnsi="Times New Roman" w:cs="Times New Roman"/>
          <w:sz w:val="22"/>
          <w:szCs w:val="22"/>
        </w:rPr>
        <w:t xml:space="preserve"> more goodwill and less resentment </w:t>
      </w:r>
      <w:r w:rsidR="00C46FF0">
        <w:rPr>
          <w:rFonts w:ascii="Times New Roman" w:hAnsi="Times New Roman" w:cs="Times New Roman"/>
          <w:sz w:val="22"/>
          <w:szCs w:val="22"/>
        </w:rPr>
        <w:t>compared to</w:t>
      </w:r>
      <w:r w:rsidR="00DB5FAD">
        <w:rPr>
          <w:rFonts w:ascii="Times New Roman" w:hAnsi="Times New Roman" w:cs="Times New Roman"/>
          <w:sz w:val="22"/>
          <w:szCs w:val="22"/>
        </w:rPr>
        <w:t xml:space="preserve"> a military presence, but has also </w:t>
      </w:r>
      <w:r w:rsidR="00C46FF0">
        <w:rPr>
          <w:rFonts w:ascii="Times New Roman" w:hAnsi="Times New Roman" w:cs="Times New Roman"/>
          <w:sz w:val="22"/>
          <w:szCs w:val="22"/>
        </w:rPr>
        <w:t xml:space="preserve">sparked </w:t>
      </w:r>
      <w:r w:rsidR="00DB5FAD">
        <w:rPr>
          <w:rFonts w:ascii="Times New Roman" w:hAnsi="Times New Roman" w:cs="Times New Roman"/>
          <w:sz w:val="22"/>
          <w:szCs w:val="22"/>
        </w:rPr>
        <w:t>controversy.</w:t>
      </w:r>
      <w:r w:rsidR="00BF7446">
        <w:rPr>
          <w:rFonts w:ascii="Times New Roman" w:hAnsi="Times New Roman" w:cs="Times New Roman"/>
          <w:sz w:val="22"/>
          <w:szCs w:val="22"/>
        </w:rPr>
        <w:t xml:space="preserve"> </w:t>
      </w:r>
    </w:p>
    <w:p w14:paraId="5963B450" w14:textId="2776EEF0" w:rsidR="00CA22A4" w:rsidRPr="00CA22A4" w:rsidRDefault="00563545" w:rsidP="00DB5964">
      <w:pPr>
        <w:spacing w:line="276" w:lineRule="auto"/>
        <w:rPr>
          <w:rFonts w:ascii="Times New Roman" w:hAnsi="Times New Roman" w:cs="Times New Roman"/>
          <w:sz w:val="22"/>
          <w:szCs w:val="22"/>
        </w:rPr>
      </w:pPr>
      <w:r>
        <w:rPr>
          <w:rFonts w:ascii="Times New Roman" w:hAnsi="Times New Roman" w:cs="Times New Roman"/>
          <w:sz w:val="22"/>
          <w:szCs w:val="22"/>
        </w:rPr>
        <w:tab/>
      </w:r>
      <w:r w:rsidR="006316FD" w:rsidRPr="00CA22A4">
        <w:rPr>
          <w:rFonts w:ascii="Times New Roman" w:hAnsi="Times New Roman" w:cs="Times New Roman"/>
          <w:sz w:val="22"/>
          <w:szCs w:val="22"/>
        </w:rPr>
        <w:t>The</w:t>
      </w:r>
      <w:r w:rsidR="00C46FF0">
        <w:rPr>
          <w:rFonts w:ascii="Times New Roman" w:hAnsi="Times New Roman" w:cs="Times New Roman"/>
          <w:sz w:val="22"/>
          <w:szCs w:val="22"/>
        </w:rPr>
        <w:t>refore, this</w:t>
      </w:r>
      <w:r w:rsidR="006316FD" w:rsidRPr="00CA22A4">
        <w:rPr>
          <w:rFonts w:ascii="Times New Roman" w:hAnsi="Times New Roman" w:cs="Times New Roman"/>
          <w:sz w:val="22"/>
          <w:szCs w:val="22"/>
        </w:rPr>
        <w:t xml:space="preserve"> project focuses on two sets of independent variables</w:t>
      </w:r>
      <w:r w:rsidR="00C46FF0">
        <w:rPr>
          <w:rFonts w:ascii="Times New Roman" w:hAnsi="Times New Roman" w:cs="Times New Roman"/>
          <w:sz w:val="22"/>
          <w:szCs w:val="22"/>
        </w:rPr>
        <w:t xml:space="preserve">: </w:t>
      </w:r>
      <w:r w:rsidR="006316FD" w:rsidRPr="00CA22A4">
        <w:rPr>
          <w:rFonts w:ascii="Times New Roman" w:hAnsi="Times New Roman" w:cs="Times New Roman"/>
          <w:sz w:val="22"/>
          <w:szCs w:val="22"/>
        </w:rPr>
        <w:t>economic versus social contact, and military versus non</w:t>
      </w:r>
      <w:r w:rsidR="00592470">
        <w:rPr>
          <w:rFonts w:ascii="Times New Roman" w:hAnsi="Times New Roman" w:cs="Times New Roman"/>
          <w:sz w:val="22"/>
          <w:szCs w:val="22"/>
        </w:rPr>
        <w:t>-</w:t>
      </w:r>
      <w:r w:rsidR="006316FD" w:rsidRPr="00CA22A4">
        <w:rPr>
          <w:rFonts w:ascii="Times New Roman" w:hAnsi="Times New Roman" w:cs="Times New Roman"/>
          <w:sz w:val="22"/>
          <w:szCs w:val="22"/>
        </w:rPr>
        <w:t>military contact</w:t>
      </w:r>
      <w:r w:rsidR="00C46FF0">
        <w:rPr>
          <w:rFonts w:ascii="Times New Roman" w:hAnsi="Times New Roman" w:cs="Times New Roman"/>
          <w:sz w:val="22"/>
          <w:szCs w:val="22"/>
        </w:rPr>
        <w:t xml:space="preserve">. We analyze their effects </w:t>
      </w:r>
      <w:r w:rsidR="006316FD" w:rsidRPr="00CA22A4">
        <w:rPr>
          <w:rFonts w:ascii="Times New Roman" w:hAnsi="Times New Roman" w:cs="Times New Roman"/>
          <w:sz w:val="22"/>
          <w:szCs w:val="22"/>
        </w:rPr>
        <w:t>on two main outcome variables</w:t>
      </w:r>
      <w:r w:rsidR="00C46FF0">
        <w:rPr>
          <w:rFonts w:ascii="Times New Roman" w:hAnsi="Times New Roman" w:cs="Times New Roman"/>
          <w:sz w:val="22"/>
          <w:szCs w:val="22"/>
        </w:rPr>
        <w:t xml:space="preserve">: </w:t>
      </w:r>
      <w:r w:rsidR="006316FD" w:rsidRPr="00CA22A4">
        <w:rPr>
          <w:rFonts w:ascii="Times New Roman" w:hAnsi="Times New Roman" w:cs="Times New Roman"/>
          <w:sz w:val="22"/>
          <w:szCs w:val="22"/>
        </w:rPr>
        <w:t>public and elite perceptions of China and the U</w:t>
      </w:r>
      <w:r w:rsidR="006316FD">
        <w:rPr>
          <w:rFonts w:ascii="Times New Roman" w:hAnsi="Times New Roman" w:cs="Times New Roman"/>
          <w:sz w:val="22"/>
          <w:szCs w:val="22"/>
        </w:rPr>
        <w:t xml:space="preserve">nited </w:t>
      </w:r>
      <w:r w:rsidR="006316FD" w:rsidRPr="00CA22A4">
        <w:rPr>
          <w:rFonts w:ascii="Times New Roman" w:hAnsi="Times New Roman" w:cs="Times New Roman"/>
          <w:sz w:val="22"/>
          <w:szCs w:val="22"/>
        </w:rPr>
        <w:t>S</w:t>
      </w:r>
      <w:r w:rsidR="006316FD">
        <w:rPr>
          <w:rFonts w:ascii="Times New Roman" w:hAnsi="Times New Roman" w:cs="Times New Roman"/>
          <w:sz w:val="22"/>
          <w:szCs w:val="22"/>
        </w:rPr>
        <w:t>tates</w:t>
      </w:r>
      <w:r w:rsidR="00C46FF0">
        <w:rPr>
          <w:rFonts w:ascii="Times New Roman" w:hAnsi="Times New Roman" w:cs="Times New Roman"/>
          <w:sz w:val="22"/>
          <w:szCs w:val="22"/>
        </w:rPr>
        <w:t>,</w:t>
      </w:r>
      <w:r w:rsidR="006316FD" w:rsidRPr="00CA22A4">
        <w:rPr>
          <w:rFonts w:ascii="Times New Roman" w:hAnsi="Times New Roman" w:cs="Times New Roman"/>
          <w:sz w:val="22"/>
          <w:szCs w:val="22"/>
        </w:rPr>
        <w:t xml:space="preserve"> and support for hosting a foreign military presence </w:t>
      </w:r>
      <w:r w:rsidR="006316FD">
        <w:rPr>
          <w:rFonts w:ascii="Times New Roman" w:hAnsi="Times New Roman" w:cs="Times New Roman"/>
          <w:sz w:val="22"/>
          <w:szCs w:val="22"/>
        </w:rPr>
        <w:t>from th</w:t>
      </w:r>
      <w:r w:rsidR="00C46FF0">
        <w:rPr>
          <w:rFonts w:ascii="Times New Roman" w:hAnsi="Times New Roman" w:cs="Times New Roman"/>
          <w:sz w:val="22"/>
          <w:szCs w:val="22"/>
        </w:rPr>
        <w:t>e</w:t>
      </w:r>
      <w:r w:rsidR="006316FD">
        <w:rPr>
          <w:rFonts w:ascii="Times New Roman" w:hAnsi="Times New Roman" w:cs="Times New Roman"/>
          <w:sz w:val="22"/>
          <w:szCs w:val="22"/>
        </w:rPr>
        <w:t>se countries</w:t>
      </w:r>
      <w:r w:rsidR="006316FD" w:rsidRPr="00CA22A4">
        <w:rPr>
          <w:rFonts w:ascii="Times New Roman" w:hAnsi="Times New Roman" w:cs="Times New Roman"/>
          <w:sz w:val="22"/>
          <w:szCs w:val="22"/>
        </w:rPr>
        <w:t>.</w:t>
      </w:r>
      <w:r w:rsidR="006316FD">
        <w:rPr>
          <w:rFonts w:ascii="Times New Roman" w:hAnsi="Times New Roman" w:cs="Times New Roman"/>
          <w:sz w:val="22"/>
          <w:szCs w:val="22"/>
        </w:rPr>
        <w:t xml:space="preserve"> </w:t>
      </w:r>
      <w:r w:rsidR="00BF7446">
        <w:rPr>
          <w:rFonts w:ascii="Times New Roman" w:hAnsi="Times New Roman" w:cs="Times New Roman"/>
          <w:sz w:val="22"/>
          <w:szCs w:val="22"/>
        </w:rPr>
        <w:t xml:space="preserve">This project builds </w:t>
      </w:r>
      <w:r w:rsidR="00C46FF0">
        <w:rPr>
          <w:rFonts w:ascii="Times New Roman" w:hAnsi="Times New Roman" w:cs="Times New Roman"/>
          <w:sz w:val="22"/>
          <w:szCs w:val="22"/>
        </w:rPr>
        <w:t>upon previous findings</w:t>
      </w:r>
      <w:r w:rsidR="00BF7446">
        <w:rPr>
          <w:rFonts w:ascii="Times New Roman" w:hAnsi="Times New Roman" w:cs="Times New Roman"/>
          <w:sz w:val="22"/>
          <w:szCs w:val="22"/>
        </w:rPr>
        <w:t xml:space="preserve">, which </w:t>
      </w:r>
      <w:r w:rsidR="00C46FF0">
        <w:rPr>
          <w:rFonts w:ascii="Times New Roman" w:hAnsi="Times New Roman" w:cs="Times New Roman"/>
          <w:sz w:val="22"/>
          <w:szCs w:val="22"/>
        </w:rPr>
        <w:t>demonstrate</w:t>
      </w:r>
      <w:r w:rsidR="00BF7446">
        <w:rPr>
          <w:rFonts w:ascii="Times New Roman" w:hAnsi="Times New Roman" w:cs="Times New Roman"/>
          <w:sz w:val="22"/>
          <w:szCs w:val="22"/>
        </w:rPr>
        <w:t xml:space="preserve"> that countries </w:t>
      </w:r>
      <w:r w:rsidR="00C46FF0" w:rsidRPr="00C46FF0">
        <w:rPr>
          <w:rFonts w:ascii="Times New Roman" w:hAnsi="Times New Roman" w:cs="Times New Roman"/>
          <w:sz w:val="22"/>
          <w:szCs w:val="22"/>
        </w:rPr>
        <w:t>use financial incentives to garner public support for basing (Blankenship and Joyce 2020), and that social and economic contact with military personnel can both positively and negatively shape public perceptions of their presence (Allen et al. 2022).</w:t>
      </w:r>
    </w:p>
    <w:p w14:paraId="574C29E6" w14:textId="77777777" w:rsidR="00563545" w:rsidRPr="00DB5964" w:rsidRDefault="00563545" w:rsidP="00DB5964">
      <w:pPr>
        <w:spacing w:line="276" w:lineRule="auto"/>
        <w:rPr>
          <w:rFonts w:ascii="Times New Roman" w:hAnsi="Times New Roman" w:cs="Times New Roman"/>
          <w:b/>
          <w:sz w:val="22"/>
          <w:szCs w:val="22"/>
        </w:rPr>
      </w:pPr>
    </w:p>
    <w:p w14:paraId="7492067C" w14:textId="6DB15333" w:rsidR="002D5C41" w:rsidRPr="008A0B8F" w:rsidRDefault="00563545" w:rsidP="00DB5964">
      <w:pPr>
        <w:spacing w:line="276" w:lineRule="auto"/>
        <w:rPr>
          <w:rFonts w:cstheme="majorHAnsi"/>
          <w:szCs w:val="22"/>
        </w:rPr>
      </w:pPr>
      <w:r>
        <w:rPr>
          <w:rFonts w:asciiTheme="majorHAnsi" w:hAnsiTheme="majorHAnsi" w:cstheme="majorHAnsi"/>
          <w:b/>
          <w:szCs w:val="22"/>
        </w:rPr>
        <w:t xml:space="preserve">2. </w:t>
      </w:r>
      <w:r w:rsidR="002D5C41" w:rsidRPr="00DB5964">
        <w:rPr>
          <w:rFonts w:asciiTheme="majorHAnsi" w:hAnsiTheme="majorHAnsi" w:cstheme="majorHAnsi"/>
          <w:b/>
          <w:szCs w:val="22"/>
        </w:rPr>
        <w:t>Rationale and Significance</w:t>
      </w:r>
    </w:p>
    <w:p w14:paraId="11E71649" w14:textId="2DE0E326" w:rsidR="00EB481B" w:rsidRPr="00CA22A4" w:rsidRDefault="00C46FF0" w:rsidP="00DB5964">
      <w:pPr>
        <w:spacing w:line="276" w:lineRule="auto"/>
        <w:rPr>
          <w:rFonts w:ascii="Times New Roman" w:hAnsi="Times New Roman" w:cs="Times New Roman"/>
        </w:rPr>
      </w:pPr>
      <w:r w:rsidRPr="00DB5964">
        <w:rPr>
          <w:rFonts w:ascii="Times New Roman" w:hAnsi="Times New Roman" w:cs="Times New Roman"/>
          <w:sz w:val="22"/>
          <w:szCs w:val="22"/>
        </w:rPr>
        <w:t>This</w:t>
      </w:r>
      <w:r w:rsidR="00EB481B" w:rsidRPr="00C46FF0">
        <w:rPr>
          <w:rFonts w:ascii="Times New Roman" w:hAnsi="Times New Roman" w:cs="Times New Roman"/>
          <w:sz w:val="22"/>
          <w:szCs w:val="22"/>
        </w:rPr>
        <w:t xml:space="preserve"> project</w:t>
      </w:r>
      <w:r w:rsidR="00EB481B" w:rsidRPr="00CA22A4">
        <w:rPr>
          <w:rFonts w:ascii="Times New Roman" w:hAnsi="Times New Roman" w:cs="Times New Roman"/>
          <w:sz w:val="22"/>
          <w:szCs w:val="22"/>
        </w:rPr>
        <w:t xml:space="preserve"> </w:t>
      </w:r>
      <w:r>
        <w:rPr>
          <w:rFonts w:ascii="Times New Roman" w:hAnsi="Times New Roman" w:cs="Times New Roman"/>
          <w:sz w:val="22"/>
          <w:szCs w:val="22"/>
        </w:rPr>
        <w:t>has three overarching goals</w:t>
      </w:r>
      <w:r w:rsidR="00EB481B" w:rsidRPr="00CA22A4">
        <w:rPr>
          <w:rFonts w:ascii="Times New Roman" w:hAnsi="Times New Roman" w:cs="Times New Roman"/>
          <w:sz w:val="22"/>
          <w:szCs w:val="22"/>
        </w:rPr>
        <w:t xml:space="preserve">. First, it </w:t>
      </w:r>
      <w:r>
        <w:rPr>
          <w:rFonts w:ascii="Times New Roman" w:hAnsi="Times New Roman" w:cs="Times New Roman"/>
          <w:sz w:val="22"/>
          <w:szCs w:val="22"/>
        </w:rPr>
        <w:t>aims</w:t>
      </w:r>
      <w:r w:rsidR="00EB481B" w:rsidRPr="00CA22A4">
        <w:rPr>
          <w:rFonts w:ascii="Times New Roman" w:hAnsi="Times New Roman" w:cs="Times New Roman"/>
          <w:sz w:val="22"/>
          <w:szCs w:val="22"/>
        </w:rPr>
        <w:t xml:space="preserve"> to understand how social and economic contact with foreign military forces shape</w:t>
      </w:r>
      <w:r w:rsidR="00592470">
        <w:rPr>
          <w:rFonts w:ascii="Times New Roman" w:hAnsi="Times New Roman" w:cs="Times New Roman"/>
          <w:sz w:val="22"/>
          <w:szCs w:val="22"/>
        </w:rPr>
        <w:t>s</w:t>
      </w:r>
      <w:r w:rsidR="00EB481B" w:rsidRPr="00CA22A4">
        <w:rPr>
          <w:rFonts w:ascii="Times New Roman" w:hAnsi="Times New Roman" w:cs="Times New Roman"/>
          <w:sz w:val="22"/>
          <w:szCs w:val="22"/>
        </w:rPr>
        <w:t xml:space="preserve"> perceptions of the sending country and support for its military presence in the host country. Second, it </w:t>
      </w:r>
      <w:r>
        <w:rPr>
          <w:rFonts w:ascii="Times New Roman" w:hAnsi="Times New Roman" w:cs="Times New Roman"/>
          <w:sz w:val="22"/>
          <w:szCs w:val="22"/>
        </w:rPr>
        <w:t>seeks</w:t>
      </w:r>
      <w:r w:rsidRPr="00CA22A4">
        <w:rPr>
          <w:rFonts w:ascii="Times New Roman" w:hAnsi="Times New Roman" w:cs="Times New Roman"/>
          <w:sz w:val="22"/>
          <w:szCs w:val="22"/>
        </w:rPr>
        <w:t xml:space="preserve"> </w:t>
      </w:r>
      <w:r w:rsidR="00EB481B" w:rsidRPr="00CA22A4">
        <w:rPr>
          <w:rFonts w:ascii="Times New Roman" w:hAnsi="Times New Roman" w:cs="Times New Roman"/>
          <w:sz w:val="22"/>
          <w:szCs w:val="22"/>
        </w:rPr>
        <w:t xml:space="preserve">to assess how the effects of </w:t>
      </w:r>
      <w:r>
        <w:rPr>
          <w:rFonts w:ascii="Times New Roman" w:hAnsi="Times New Roman" w:cs="Times New Roman"/>
          <w:sz w:val="22"/>
          <w:szCs w:val="22"/>
        </w:rPr>
        <w:t>this</w:t>
      </w:r>
      <w:r w:rsidRPr="00CA22A4">
        <w:rPr>
          <w:rFonts w:ascii="Times New Roman" w:hAnsi="Times New Roman" w:cs="Times New Roman"/>
          <w:sz w:val="22"/>
          <w:szCs w:val="22"/>
        </w:rPr>
        <w:t xml:space="preserve"> </w:t>
      </w:r>
      <w:r w:rsidR="00EB481B" w:rsidRPr="00CA22A4">
        <w:rPr>
          <w:rFonts w:ascii="Times New Roman" w:hAnsi="Times New Roman" w:cs="Times New Roman"/>
          <w:sz w:val="22"/>
          <w:szCs w:val="22"/>
        </w:rPr>
        <w:t xml:space="preserve">contact are moderated by host country </w:t>
      </w:r>
      <w:r>
        <w:rPr>
          <w:rFonts w:ascii="Times New Roman" w:hAnsi="Times New Roman" w:cs="Times New Roman"/>
          <w:sz w:val="22"/>
          <w:szCs w:val="22"/>
        </w:rPr>
        <w:t xml:space="preserve">interactions </w:t>
      </w:r>
      <w:r w:rsidR="00EB481B" w:rsidRPr="00CA22A4">
        <w:rPr>
          <w:rFonts w:ascii="Times New Roman" w:hAnsi="Times New Roman" w:cs="Times New Roman"/>
          <w:sz w:val="22"/>
          <w:szCs w:val="22"/>
        </w:rPr>
        <w:t>with rival third part</w:t>
      </w:r>
      <w:r w:rsidR="00985C7F">
        <w:rPr>
          <w:rFonts w:ascii="Times New Roman" w:hAnsi="Times New Roman" w:cs="Times New Roman"/>
          <w:sz w:val="22"/>
          <w:szCs w:val="22"/>
        </w:rPr>
        <w:t>y countries</w:t>
      </w:r>
      <w:r w:rsidR="00EB481B" w:rsidRPr="00CA22A4">
        <w:rPr>
          <w:rFonts w:ascii="Times New Roman" w:hAnsi="Times New Roman" w:cs="Times New Roman"/>
          <w:sz w:val="22"/>
          <w:szCs w:val="22"/>
        </w:rPr>
        <w:t xml:space="preserve">. Third, it compares the </w:t>
      </w:r>
      <w:r>
        <w:rPr>
          <w:rFonts w:ascii="Times New Roman" w:hAnsi="Times New Roman" w:cs="Times New Roman"/>
          <w:sz w:val="22"/>
          <w:szCs w:val="22"/>
        </w:rPr>
        <w:t>impact</w:t>
      </w:r>
      <w:r w:rsidRPr="00CA22A4">
        <w:rPr>
          <w:rFonts w:ascii="Times New Roman" w:hAnsi="Times New Roman" w:cs="Times New Roman"/>
          <w:sz w:val="22"/>
          <w:szCs w:val="22"/>
        </w:rPr>
        <w:t xml:space="preserve"> </w:t>
      </w:r>
      <w:r w:rsidR="00EB481B" w:rsidRPr="00CA22A4">
        <w:rPr>
          <w:rFonts w:ascii="Times New Roman" w:hAnsi="Times New Roman" w:cs="Times New Roman"/>
          <w:sz w:val="22"/>
          <w:szCs w:val="22"/>
        </w:rPr>
        <w:t>of military contact to non</w:t>
      </w:r>
      <w:r w:rsidR="00592470">
        <w:rPr>
          <w:rFonts w:ascii="Times New Roman" w:hAnsi="Times New Roman" w:cs="Times New Roman"/>
          <w:sz w:val="22"/>
          <w:szCs w:val="22"/>
        </w:rPr>
        <w:t>-</w:t>
      </w:r>
      <w:r w:rsidR="00EB481B" w:rsidRPr="00CA22A4">
        <w:rPr>
          <w:rFonts w:ascii="Times New Roman" w:hAnsi="Times New Roman" w:cs="Times New Roman"/>
          <w:sz w:val="22"/>
          <w:szCs w:val="22"/>
        </w:rPr>
        <w:t xml:space="preserve">military contact </w:t>
      </w:r>
      <w:r>
        <w:rPr>
          <w:rFonts w:ascii="Times New Roman" w:hAnsi="Times New Roman" w:cs="Times New Roman"/>
          <w:sz w:val="22"/>
          <w:szCs w:val="22"/>
        </w:rPr>
        <w:t>to determine</w:t>
      </w:r>
      <w:r w:rsidR="00EB481B" w:rsidRPr="00CA22A4">
        <w:rPr>
          <w:rFonts w:ascii="Times New Roman" w:hAnsi="Times New Roman" w:cs="Times New Roman"/>
          <w:sz w:val="22"/>
          <w:szCs w:val="22"/>
        </w:rPr>
        <w:t xml:space="preserve"> whether non</w:t>
      </w:r>
      <w:r w:rsidR="00592470">
        <w:rPr>
          <w:rFonts w:ascii="Times New Roman" w:hAnsi="Times New Roman" w:cs="Times New Roman"/>
          <w:sz w:val="22"/>
          <w:szCs w:val="22"/>
        </w:rPr>
        <w:t>-</w:t>
      </w:r>
      <w:r w:rsidR="00EB481B" w:rsidRPr="00CA22A4">
        <w:rPr>
          <w:rFonts w:ascii="Times New Roman" w:hAnsi="Times New Roman" w:cs="Times New Roman"/>
          <w:sz w:val="22"/>
          <w:szCs w:val="22"/>
        </w:rPr>
        <w:t>military co</w:t>
      </w:r>
      <w:r w:rsidR="00985C7F">
        <w:rPr>
          <w:rFonts w:ascii="Times New Roman" w:hAnsi="Times New Roman" w:cs="Times New Roman"/>
          <w:sz w:val="22"/>
          <w:szCs w:val="22"/>
        </w:rPr>
        <w:t>ntact</w:t>
      </w:r>
      <w:r w:rsidR="00EB481B" w:rsidRPr="00CA22A4">
        <w:rPr>
          <w:rFonts w:ascii="Times New Roman" w:hAnsi="Times New Roman" w:cs="Times New Roman"/>
          <w:sz w:val="22"/>
          <w:szCs w:val="22"/>
        </w:rPr>
        <w:t xml:space="preserve"> is more or less effective in building </w:t>
      </w:r>
      <w:r w:rsidR="005B6F8E" w:rsidRPr="00CA22A4">
        <w:rPr>
          <w:rFonts w:ascii="Times New Roman" w:hAnsi="Times New Roman" w:cs="Times New Roman"/>
          <w:sz w:val="22"/>
          <w:szCs w:val="22"/>
        </w:rPr>
        <w:t>goodwill and support for hosting a foreign military presence.</w:t>
      </w:r>
    </w:p>
    <w:p w14:paraId="1DC621F0" w14:textId="73AB4177" w:rsidR="002129B8" w:rsidRPr="00CA22A4" w:rsidRDefault="00EB481B" w:rsidP="00DB5964">
      <w:pPr>
        <w:spacing w:line="276" w:lineRule="auto"/>
        <w:ind w:firstLine="720"/>
        <w:rPr>
          <w:rFonts w:ascii="Times New Roman" w:hAnsi="Times New Roman" w:cs="Times New Roman"/>
          <w:sz w:val="22"/>
          <w:szCs w:val="22"/>
        </w:rPr>
      </w:pPr>
      <w:r w:rsidRPr="00CA22A4">
        <w:rPr>
          <w:rFonts w:ascii="Times New Roman" w:hAnsi="Times New Roman" w:cs="Times New Roman"/>
          <w:sz w:val="22"/>
          <w:szCs w:val="22"/>
        </w:rPr>
        <w:t xml:space="preserve">Achieving these goals </w:t>
      </w:r>
      <w:r w:rsidR="00C46FF0">
        <w:rPr>
          <w:rFonts w:ascii="Times New Roman" w:hAnsi="Times New Roman" w:cs="Times New Roman"/>
          <w:sz w:val="22"/>
          <w:szCs w:val="22"/>
        </w:rPr>
        <w:t>is</w:t>
      </w:r>
      <w:r w:rsidRPr="00CA22A4">
        <w:rPr>
          <w:rFonts w:ascii="Times New Roman" w:hAnsi="Times New Roman" w:cs="Times New Roman"/>
          <w:sz w:val="22"/>
          <w:szCs w:val="22"/>
        </w:rPr>
        <w:t xml:space="preserve"> important for three reasons.</w:t>
      </w:r>
      <w:r w:rsidR="002129B8" w:rsidRPr="00CA22A4">
        <w:rPr>
          <w:rFonts w:ascii="Times New Roman" w:hAnsi="Times New Roman" w:cs="Times New Roman"/>
          <w:sz w:val="22"/>
          <w:szCs w:val="22"/>
        </w:rPr>
        <w:t xml:space="preserve"> </w:t>
      </w:r>
      <w:r w:rsidR="00C46FF0">
        <w:rPr>
          <w:rFonts w:ascii="Times New Roman" w:hAnsi="Times New Roman" w:cs="Times New Roman"/>
          <w:sz w:val="22"/>
          <w:szCs w:val="22"/>
        </w:rPr>
        <w:t>First, it</w:t>
      </w:r>
      <w:r w:rsidR="002129B8" w:rsidRPr="00CA22A4">
        <w:rPr>
          <w:rFonts w:ascii="Times New Roman" w:hAnsi="Times New Roman" w:cs="Times New Roman"/>
          <w:sz w:val="22"/>
          <w:szCs w:val="22"/>
        </w:rPr>
        <w:t xml:space="preserve"> contribute</w:t>
      </w:r>
      <w:r w:rsidR="00C46FF0">
        <w:rPr>
          <w:rFonts w:ascii="Times New Roman" w:hAnsi="Times New Roman" w:cs="Times New Roman"/>
          <w:sz w:val="22"/>
          <w:szCs w:val="22"/>
        </w:rPr>
        <w:t>s</w:t>
      </w:r>
      <w:r w:rsidR="002129B8" w:rsidRPr="00CA22A4">
        <w:rPr>
          <w:rFonts w:ascii="Times New Roman" w:hAnsi="Times New Roman" w:cs="Times New Roman"/>
          <w:sz w:val="22"/>
          <w:szCs w:val="22"/>
        </w:rPr>
        <w:t xml:space="preserve"> to the literature on foreign basing</w:t>
      </w:r>
      <w:r w:rsidR="00C46FF0">
        <w:rPr>
          <w:rFonts w:ascii="Times New Roman" w:hAnsi="Times New Roman" w:cs="Times New Roman"/>
          <w:sz w:val="22"/>
          <w:szCs w:val="22"/>
        </w:rPr>
        <w:t>, which has extensively examined the</w:t>
      </w:r>
      <w:r w:rsidR="002129B8" w:rsidRPr="00CA22A4">
        <w:rPr>
          <w:rFonts w:ascii="Times New Roman" w:hAnsi="Times New Roman" w:cs="Times New Roman"/>
          <w:sz w:val="22"/>
          <w:szCs w:val="22"/>
        </w:rPr>
        <w:t xml:space="preserve"> domestic politics of bases, including the effects of interpersonal contact on support for foreign bases</w:t>
      </w:r>
      <w:r w:rsidR="00C46FF0">
        <w:rPr>
          <w:rFonts w:ascii="Times New Roman" w:hAnsi="Times New Roman" w:cs="Times New Roman"/>
          <w:sz w:val="22"/>
          <w:szCs w:val="22"/>
        </w:rPr>
        <w:t xml:space="preserve">. However, </w:t>
      </w:r>
      <w:r w:rsidR="00122AD2">
        <w:rPr>
          <w:rFonts w:ascii="Times New Roman" w:hAnsi="Times New Roman" w:cs="Times New Roman"/>
          <w:sz w:val="22"/>
          <w:szCs w:val="22"/>
        </w:rPr>
        <w:t xml:space="preserve">these studies have </w:t>
      </w:r>
      <w:r w:rsidR="00563545">
        <w:rPr>
          <w:rFonts w:ascii="Times New Roman" w:hAnsi="Times New Roman" w:cs="Times New Roman"/>
          <w:sz w:val="22"/>
          <w:szCs w:val="22"/>
        </w:rPr>
        <w:t xml:space="preserve">not </w:t>
      </w:r>
      <w:r w:rsidR="00122AD2">
        <w:rPr>
          <w:rFonts w:ascii="Times New Roman" w:hAnsi="Times New Roman" w:cs="Times New Roman"/>
          <w:sz w:val="22"/>
          <w:szCs w:val="22"/>
        </w:rPr>
        <w:t>provided a comparative perspective</w:t>
      </w:r>
      <w:r w:rsidR="00563545">
        <w:rPr>
          <w:rFonts w:ascii="Times New Roman" w:hAnsi="Times New Roman" w:cs="Times New Roman"/>
          <w:sz w:val="22"/>
          <w:szCs w:val="22"/>
        </w:rPr>
        <w:t xml:space="preserve"> on basing powers</w:t>
      </w:r>
      <w:r w:rsidR="00122AD2">
        <w:rPr>
          <w:rFonts w:ascii="Times New Roman" w:hAnsi="Times New Roman" w:cs="Times New Roman"/>
          <w:sz w:val="22"/>
          <w:szCs w:val="22"/>
        </w:rPr>
        <w:t>.</w:t>
      </w:r>
      <w:r w:rsidR="002129B8" w:rsidRPr="00CA22A4">
        <w:rPr>
          <w:rFonts w:ascii="Times New Roman" w:hAnsi="Times New Roman" w:cs="Times New Roman"/>
          <w:sz w:val="22"/>
          <w:szCs w:val="22"/>
        </w:rPr>
        <w:t xml:space="preserve"> This is </w:t>
      </w:r>
      <w:r w:rsidR="00563545" w:rsidRPr="00563545">
        <w:rPr>
          <w:rFonts w:ascii="Times New Roman" w:hAnsi="Times New Roman" w:cs="Times New Roman"/>
          <w:sz w:val="22"/>
          <w:szCs w:val="22"/>
        </w:rPr>
        <w:t xml:space="preserve">particularly relevant in the current context </w:t>
      </w:r>
      <w:r w:rsidR="002129B8" w:rsidRPr="00CA22A4">
        <w:rPr>
          <w:rFonts w:ascii="Times New Roman" w:hAnsi="Times New Roman" w:cs="Times New Roman"/>
          <w:sz w:val="22"/>
          <w:szCs w:val="22"/>
        </w:rPr>
        <w:t xml:space="preserve">where China’s </w:t>
      </w:r>
      <w:r w:rsidR="00563545">
        <w:rPr>
          <w:rFonts w:ascii="Times New Roman" w:hAnsi="Times New Roman" w:cs="Times New Roman"/>
          <w:sz w:val="22"/>
          <w:szCs w:val="22"/>
        </w:rPr>
        <w:t>primary</w:t>
      </w:r>
      <w:r w:rsidR="002129B8" w:rsidRPr="00CA22A4">
        <w:rPr>
          <w:rFonts w:ascii="Times New Roman" w:hAnsi="Times New Roman" w:cs="Times New Roman"/>
          <w:sz w:val="22"/>
          <w:szCs w:val="22"/>
        </w:rPr>
        <w:t xml:space="preserve"> international engagement is through its Belt and Road infrastructure projects.</w:t>
      </w:r>
    </w:p>
    <w:p w14:paraId="1C21430B" w14:textId="532A148F" w:rsidR="00EC1296" w:rsidRDefault="002129B8" w:rsidP="00DB5964">
      <w:pPr>
        <w:spacing w:line="276" w:lineRule="auto"/>
        <w:ind w:firstLine="720"/>
        <w:rPr>
          <w:rFonts w:ascii="Times New Roman" w:hAnsi="Times New Roman" w:cs="Times New Roman"/>
          <w:sz w:val="22"/>
          <w:szCs w:val="22"/>
        </w:rPr>
      </w:pPr>
      <w:r w:rsidRPr="00CA22A4">
        <w:rPr>
          <w:rFonts w:ascii="Times New Roman" w:hAnsi="Times New Roman" w:cs="Times New Roman"/>
          <w:sz w:val="22"/>
          <w:szCs w:val="22"/>
        </w:rPr>
        <w:t>Second,</w:t>
      </w:r>
      <w:r w:rsidR="00EC1296">
        <w:rPr>
          <w:rFonts w:ascii="Times New Roman" w:hAnsi="Times New Roman" w:cs="Times New Roman"/>
          <w:sz w:val="22"/>
          <w:szCs w:val="22"/>
        </w:rPr>
        <w:t xml:space="preserve"> r</w:t>
      </w:r>
      <w:r w:rsidR="00EC1296" w:rsidRPr="00CA22A4">
        <w:rPr>
          <w:rFonts w:ascii="Times New Roman" w:hAnsi="Times New Roman" w:cs="Times New Roman"/>
          <w:sz w:val="22"/>
          <w:szCs w:val="22"/>
        </w:rPr>
        <w:t xml:space="preserve">esearch on great power competition for overseas bases </w:t>
      </w:r>
      <w:r w:rsidR="00563545">
        <w:rPr>
          <w:rFonts w:ascii="Times New Roman" w:hAnsi="Times New Roman" w:cs="Times New Roman"/>
          <w:sz w:val="22"/>
          <w:szCs w:val="22"/>
        </w:rPr>
        <w:t xml:space="preserve">has mainly focused </w:t>
      </w:r>
      <w:r w:rsidR="00EC1296" w:rsidRPr="00CA22A4">
        <w:rPr>
          <w:rFonts w:ascii="Times New Roman" w:hAnsi="Times New Roman" w:cs="Times New Roman"/>
          <w:sz w:val="22"/>
          <w:szCs w:val="22"/>
        </w:rPr>
        <w:t>on the United States and the USSR</w:t>
      </w:r>
      <w:r w:rsidR="00563545">
        <w:rPr>
          <w:rFonts w:ascii="Times New Roman" w:hAnsi="Times New Roman" w:cs="Times New Roman"/>
          <w:sz w:val="22"/>
          <w:szCs w:val="22"/>
        </w:rPr>
        <w:t xml:space="preserve">, which is valuable but limited in understanding </w:t>
      </w:r>
      <w:r w:rsidR="00EC1296" w:rsidRPr="00CA22A4">
        <w:rPr>
          <w:rFonts w:ascii="Times New Roman" w:hAnsi="Times New Roman" w:cs="Times New Roman"/>
          <w:sz w:val="22"/>
          <w:szCs w:val="22"/>
        </w:rPr>
        <w:t xml:space="preserve">the dynamics of Sino-American competition. </w:t>
      </w:r>
      <w:r w:rsidR="00563545" w:rsidRPr="00CA22A4">
        <w:rPr>
          <w:rFonts w:ascii="Times New Roman" w:hAnsi="Times New Roman" w:cs="Times New Roman"/>
          <w:sz w:val="22"/>
          <w:szCs w:val="22"/>
        </w:rPr>
        <w:t>Th</w:t>
      </w:r>
      <w:r w:rsidR="00563545">
        <w:rPr>
          <w:rFonts w:ascii="Times New Roman" w:hAnsi="Times New Roman" w:cs="Times New Roman"/>
          <w:sz w:val="22"/>
          <w:szCs w:val="22"/>
        </w:rPr>
        <w:t xml:space="preserve">e </w:t>
      </w:r>
      <w:r w:rsidR="00EC1296" w:rsidRPr="00CA22A4">
        <w:rPr>
          <w:rFonts w:ascii="Times New Roman" w:hAnsi="Times New Roman" w:cs="Times New Roman"/>
          <w:sz w:val="22"/>
          <w:szCs w:val="22"/>
        </w:rPr>
        <w:t>new competition occurs in a world characterized by strong norms of sovereignty</w:t>
      </w:r>
      <w:r w:rsidR="00122AD2">
        <w:rPr>
          <w:rFonts w:ascii="Times New Roman" w:hAnsi="Times New Roman" w:cs="Times New Roman"/>
          <w:sz w:val="22"/>
          <w:szCs w:val="22"/>
        </w:rPr>
        <w:t xml:space="preserve"> and democratization</w:t>
      </w:r>
      <w:r w:rsidR="00EC1296" w:rsidRPr="00CA22A4">
        <w:rPr>
          <w:rFonts w:ascii="Times New Roman" w:hAnsi="Times New Roman" w:cs="Times New Roman"/>
          <w:sz w:val="22"/>
          <w:szCs w:val="22"/>
        </w:rPr>
        <w:t xml:space="preserve">. </w:t>
      </w:r>
      <w:r w:rsidR="00563545">
        <w:rPr>
          <w:rFonts w:ascii="Times New Roman" w:hAnsi="Times New Roman" w:cs="Times New Roman"/>
          <w:sz w:val="22"/>
          <w:szCs w:val="22"/>
        </w:rPr>
        <w:t>Therefore</w:t>
      </w:r>
      <w:r w:rsidR="00EC1296" w:rsidRPr="00CA22A4">
        <w:rPr>
          <w:rFonts w:ascii="Times New Roman" w:hAnsi="Times New Roman" w:cs="Times New Roman"/>
          <w:sz w:val="22"/>
          <w:szCs w:val="22"/>
        </w:rPr>
        <w:t xml:space="preserve">, understanding the mechanisms </w:t>
      </w:r>
      <w:r w:rsidR="00563545">
        <w:rPr>
          <w:rFonts w:ascii="Times New Roman" w:hAnsi="Times New Roman" w:cs="Times New Roman"/>
          <w:sz w:val="22"/>
          <w:szCs w:val="22"/>
        </w:rPr>
        <w:t xml:space="preserve">that govern </w:t>
      </w:r>
      <w:r w:rsidR="00EC1296" w:rsidRPr="00CA22A4">
        <w:rPr>
          <w:rFonts w:ascii="Times New Roman" w:hAnsi="Times New Roman" w:cs="Times New Roman"/>
          <w:sz w:val="22"/>
          <w:szCs w:val="22"/>
        </w:rPr>
        <w:t xml:space="preserve">the consent of domestic populations </w:t>
      </w:r>
      <w:r w:rsidR="00563545">
        <w:rPr>
          <w:rFonts w:ascii="Times New Roman" w:hAnsi="Times New Roman" w:cs="Times New Roman"/>
          <w:sz w:val="22"/>
          <w:szCs w:val="22"/>
        </w:rPr>
        <w:t>toward</w:t>
      </w:r>
      <w:r w:rsidR="00563545" w:rsidRPr="00CA22A4">
        <w:rPr>
          <w:rFonts w:ascii="Times New Roman" w:hAnsi="Times New Roman" w:cs="Times New Roman"/>
          <w:sz w:val="22"/>
          <w:szCs w:val="22"/>
        </w:rPr>
        <w:t xml:space="preserve"> </w:t>
      </w:r>
      <w:r w:rsidR="00EC1296" w:rsidRPr="00CA22A4">
        <w:rPr>
          <w:rFonts w:ascii="Times New Roman" w:hAnsi="Times New Roman" w:cs="Times New Roman"/>
          <w:sz w:val="22"/>
          <w:szCs w:val="22"/>
        </w:rPr>
        <w:t xml:space="preserve">foreign military basing </w:t>
      </w:r>
      <w:r w:rsidR="00773CD9">
        <w:rPr>
          <w:rFonts w:ascii="Times New Roman" w:hAnsi="Times New Roman" w:cs="Times New Roman"/>
          <w:sz w:val="22"/>
          <w:szCs w:val="22"/>
        </w:rPr>
        <w:t xml:space="preserve">and deployments </w:t>
      </w:r>
      <w:r w:rsidR="00EC1296" w:rsidRPr="00CA22A4">
        <w:rPr>
          <w:rFonts w:ascii="Times New Roman" w:hAnsi="Times New Roman" w:cs="Times New Roman"/>
          <w:sz w:val="22"/>
          <w:szCs w:val="22"/>
        </w:rPr>
        <w:t xml:space="preserve">is </w:t>
      </w:r>
      <w:r w:rsidR="00563545">
        <w:rPr>
          <w:rFonts w:ascii="Times New Roman" w:hAnsi="Times New Roman" w:cs="Times New Roman"/>
          <w:sz w:val="22"/>
          <w:szCs w:val="22"/>
        </w:rPr>
        <w:t xml:space="preserve">crucial for comprehending </w:t>
      </w:r>
      <w:r w:rsidR="00EC1296" w:rsidRPr="00CA22A4">
        <w:rPr>
          <w:rFonts w:ascii="Times New Roman" w:hAnsi="Times New Roman" w:cs="Times New Roman"/>
          <w:sz w:val="22"/>
          <w:szCs w:val="22"/>
        </w:rPr>
        <w:t xml:space="preserve">how great powers </w:t>
      </w:r>
      <w:r w:rsidR="00563545">
        <w:rPr>
          <w:rFonts w:ascii="Times New Roman" w:hAnsi="Times New Roman" w:cs="Times New Roman"/>
          <w:sz w:val="22"/>
          <w:szCs w:val="22"/>
        </w:rPr>
        <w:t>establish</w:t>
      </w:r>
      <w:r w:rsidR="00563545" w:rsidRPr="00CA22A4">
        <w:rPr>
          <w:rFonts w:ascii="Times New Roman" w:hAnsi="Times New Roman" w:cs="Times New Roman"/>
          <w:sz w:val="22"/>
          <w:szCs w:val="22"/>
        </w:rPr>
        <w:t xml:space="preserve"> </w:t>
      </w:r>
      <w:r w:rsidR="00EC1296" w:rsidRPr="00CA22A4">
        <w:rPr>
          <w:rFonts w:ascii="Times New Roman" w:hAnsi="Times New Roman" w:cs="Times New Roman"/>
          <w:sz w:val="22"/>
          <w:szCs w:val="22"/>
        </w:rPr>
        <w:t xml:space="preserve">international and domestic orders. This project highlights unique </w:t>
      </w:r>
      <w:r w:rsidR="00563545">
        <w:rPr>
          <w:rFonts w:ascii="Times New Roman" w:hAnsi="Times New Roman" w:cs="Times New Roman"/>
          <w:sz w:val="22"/>
          <w:szCs w:val="22"/>
        </w:rPr>
        <w:t>features</w:t>
      </w:r>
      <w:r w:rsidR="00563545" w:rsidRPr="00CA22A4">
        <w:rPr>
          <w:rFonts w:ascii="Times New Roman" w:hAnsi="Times New Roman" w:cs="Times New Roman"/>
          <w:sz w:val="22"/>
          <w:szCs w:val="22"/>
        </w:rPr>
        <w:t xml:space="preserve"> </w:t>
      </w:r>
      <w:r w:rsidR="00EC1296" w:rsidRPr="00CA22A4">
        <w:rPr>
          <w:rFonts w:ascii="Times New Roman" w:hAnsi="Times New Roman" w:cs="Times New Roman"/>
          <w:sz w:val="22"/>
          <w:szCs w:val="22"/>
        </w:rPr>
        <w:t>of the China-U</w:t>
      </w:r>
      <w:r w:rsidR="00563545">
        <w:rPr>
          <w:rFonts w:ascii="Times New Roman" w:hAnsi="Times New Roman" w:cs="Times New Roman"/>
          <w:sz w:val="22"/>
          <w:szCs w:val="22"/>
        </w:rPr>
        <w:t>S</w:t>
      </w:r>
      <w:r w:rsidR="00EC1296" w:rsidRPr="00CA22A4">
        <w:rPr>
          <w:rFonts w:ascii="Times New Roman" w:hAnsi="Times New Roman" w:cs="Times New Roman"/>
          <w:sz w:val="22"/>
          <w:szCs w:val="22"/>
        </w:rPr>
        <w:t xml:space="preserve"> relationship and presents new hypotheses on </w:t>
      </w:r>
      <w:r w:rsidR="00563545" w:rsidRPr="00563545">
        <w:rPr>
          <w:rFonts w:ascii="Times New Roman" w:hAnsi="Times New Roman" w:cs="Times New Roman"/>
          <w:sz w:val="22"/>
          <w:szCs w:val="22"/>
        </w:rPr>
        <w:t>the interaction between democratic and autocratic powers in their competition for international influence.</w:t>
      </w:r>
    </w:p>
    <w:p w14:paraId="3712A0B9" w14:textId="7DE7347A" w:rsidR="00DB5964" w:rsidRDefault="00DB5964" w:rsidP="00DB5964">
      <w:pPr>
        <w:spacing w:line="276" w:lineRule="auto"/>
        <w:rPr>
          <w:rFonts w:ascii="Times New Roman" w:hAnsi="Times New Roman" w:cs="Times New Roman"/>
          <w:bCs/>
          <w:sz w:val="22"/>
          <w:szCs w:val="22"/>
        </w:rPr>
      </w:pPr>
      <w:r>
        <w:rPr>
          <w:rFonts w:ascii="Times New Roman" w:hAnsi="Times New Roman" w:cs="Times New Roman"/>
          <w:sz w:val="22"/>
          <w:szCs w:val="22"/>
        </w:rPr>
        <w:tab/>
      </w:r>
      <w:r w:rsidR="00EC1296">
        <w:rPr>
          <w:rFonts w:ascii="Times New Roman" w:hAnsi="Times New Roman" w:cs="Times New Roman"/>
          <w:sz w:val="22"/>
          <w:szCs w:val="22"/>
        </w:rPr>
        <w:t xml:space="preserve">Third, </w:t>
      </w:r>
      <w:r w:rsidR="00EC1296" w:rsidRPr="00B30D1C">
        <w:rPr>
          <w:rFonts w:ascii="Times New Roman" w:hAnsi="Times New Roman" w:cs="Times New Roman"/>
          <w:bCs/>
          <w:sz w:val="22"/>
          <w:szCs w:val="22"/>
        </w:rPr>
        <w:t xml:space="preserve">the project’s findings will </w:t>
      </w:r>
      <w:r w:rsidR="00563545">
        <w:rPr>
          <w:rFonts w:ascii="Times New Roman" w:hAnsi="Times New Roman" w:cs="Times New Roman"/>
          <w:bCs/>
          <w:sz w:val="22"/>
          <w:szCs w:val="22"/>
        </w:rPr>
        <w:t>enhance our</w:t>
      </w:r>
      <w:r w:rsidR="00EC1296" w:rsidRPr="00B30D1C">
        <w:rPr>
          <w:rFonts w:ascii="Times New Roman" w:hAnsi="Times New Roman" w:cs="Times New Roman"/>
          <w:bCs/>
          <w:sz w:val="22"/>
          <w:szCs w:val="22"/>
        </w:rPr>
        <w:t xml:space="preserve"> understanding of the microfoundations of power and influence by evaluating how </w:t>
      </w:r>
      <w:r w:rsidR="00563545">
        <w:rPr>
          <w:rFonts w:ascii="Times New Roman" w:hAnsi="Times New Roman" w:cs="Times New Roman"/>
          <w:bCs/>
          <w:sz w:val="22"/>
          <w:szCs w:val="22"/>
        </w:rPr>
        <w:t xml:space="preserve">both </w:t>
      </w:r>
      <w:r w:rsidR="00EC1296" w:rsidRPr="00B30D1C">
        <w:rPr>
          <w:rFonts w:ascii="Times New Roman" w:hAnsi="Times New Roman" w:cs="Times New Roman"/>
          <w:bCs/>
          <w:sz w:val="22"/>
          <w:szCs w:val="22"/>
        </w:rPr>
        <w:t>public</w:t>
      </w:r>
      <w:r w:rsidR="00EC1296">
        <w:rPr>
          <w:rFonts w:ascii="Times New Roman" w:hAnsi="Times New Roman" w:cs="Times New Roman"/>
          <w:bCs/>
          <w:sz w:val="22"/>
          <w:szCs w:val="22"/>
        </w:rPr>
        <w:t>s</w:t>
      </w:r>
      <w:r w:rsidR="00EC1296" w:rsidRPr="00B30D1C">
        <w:rPr>
          <w:rFonts w:ascii="Times New Roman" w:hAnsi="Times New Roman" w:cs="Times New Roman"/>
          <w:bCs/>
          <w:sz w:val="22"/>
          <w:szCs w:val="22"/>
        </w:rPr>
        <w:t xml:space="preserve"> and </w:t>
      </w:r>
      <w:r w:rsidR="00EC1296">
        <w:rPr>
          <w:rFonts w:ascii="Times New Roman" w:hAnsi="Times New Roman" w:cs="Times New Roman"/>
          <w:bCs/>
          <w:sz w:val="22"/>
          <w:szCs w:val="22"/>
        </w:rPr>
        <w:t>elites</w:t>
      </w:r>
      <w:r w:rsidR="00EC1296" w:rsidRPr="00B30D1C">
        <w:rPr>
          <w:rFonts w:ascii="Times New Roman" w:hAnsi="Times New Roman" w:cs="Times New Roman"/>
          <w:bCs/>
          <w:sz w:val="22"/>
          <w:szCs w:val="22"/>
        </w:rPr>
        <w:t xml:space="preserve"> </w:t>
      </w:r>
      <w:r w:rsidR="00563545">
        <w:rPr>
          <w:rFonts w:ascii="Times New Roman" w:hAnsi="Times New Roman" w:cs="Times New Roman"/>
          <w:bCs/>
          <w:sz w:val="22"/>
          <w:szCs w:val="22"/>
        </w:rPr>
        <w:t>perceive</w:t>
      </w:r>
      <w:r w:rsidR="00563545" w:rsidRPr="00B30D1C">
        <w:rPr>
          <w:rFonts w:ascii="Times New Roman" w:hAnsi="Times New Roman" w:cs="Times New Roman"/>
          <w:bCs/>
          <w:sz w:val="22"/>
          <w:szCs w:val="22"/>
        </w:rPr>
        <w:t xml:space="preserve"> </w:t>
      </w:r>
      <w:r w:rsidR="00EC1296" w:rsidRPr="00B30D1C">
        <w:rPr>
          <w:rFonts w:ascii="Times New Roman" w:hAnsi="Times New Roman" w:cs="Times New Roman"/>
          <w:bCs/>
          <w:sz w:val="22"/>
          <w:szCs w:val="22"/>
        </w:rPr>
        <w:t>and respond to different instruments</w:t>
      </w:r>
      <w:r w:rsidR="00EC1296">
        <w:rPr>
          <w:rFonts w:ascii="Times New Roman" w:hAnsi="Times New Roman" w:cs="Times New Roman"/>
          <w:bCs/>
          <w:sz w:val="22"/>
          <w:szCs w:val="22"/>
        </w:rPr>
        <w:t xml:space="preserve"> of influence </w:t>
      </w:r>
      <w:r w:rsidR="00563545">
        <w:rPr>
          <w:rFonts w:ascii="Times New Roman" w:hAnsi="Times New Roman" w:cs="Times New Roman"/>
          <w:bCs/>
          <w:sz w:val="22"/>
          <w:szCs w:val="22"/>
        </w:rPr>
        <w:t xml:space="preserve">used </w:t>
      </w:r>
      <w:r w:rsidR="00EC1296">
        <w:rPr>
          <w:rFonts w:ascii="Times New Roman" w:hAnsi="Times New Roman" w:cs="Times New Roman"/>
          <w:bCs/>
          <w:sz w:val="22"/>
          <w:szCs w:val="22"/>
        </w:rPr>
        <w:t xml:space="preserve">by the United States and China. </w:t>
      </w:r>
      <w:r w:rsidR="00EC1296" w:rsidRPr="00B30D1C">
        <w:rPr>
          <w:rFonts w:ascii="Times New Roman" w:hAnsi="Times New Roman" w:cs="Times New Roman"/>
          <w:bCs/>
          <w:sz w:val="22"/>
          <w:szCs w:val="22"/>
        </w:rPr>
        <w:t xml:space="preserve">It will </w:t>
      </w:r>
      <w:r w:rsidR="00563545">
        <w:rPr>
          <w:rFonts w:ascii="Times New Roman" w:hAnsi="Times New Roman" w:cs="Times New Roman"/>
          <w:bCs/>
          <w:sz w:val="22"/>
          <w:szCs w:val="22"/>
        </w:rPr>
        <w:t xml:space="preserve">underscore the challenges faced by </w:t>
      </w:r>
      <w:r w:rsidR="00EC1296" w:rsidRPr="00B30D1C">
        <w:rPr>
          <w:rFonts w:ascii="Times New Roman" w:hAnsi="Times New Roman" w:cs="Times New Roman"/>
          <w:bCs/>
          <w:sz w:val="22"/>
          <w:szCs w:val="22"/>
        </w:rPr>
        <w:t>major powers in a</w:t>
      </w:r>
      <w:r w:rsidR="009627BD">
        <w:rPr>
          <w:rFonts w:ascii="Times New Roman" w:hAnsi="Times New Roman" w:cs="Times New Roman"/>
          <w:bCs/>
          <w:sz w:val="22"/>
          <w:szCs w:val="22"/>
        </w:rPr>
        <w:t xml:space="preserve"> </w:t>
      </w:r>
      <w:r w:rsidR="00EC1296" w:rsidRPr="00B30D1C">
        <w:rPr>
          <w:rFonts w:ascii="Times New Roman" w:hAnsi="Times New Roman" w:cs="Times New Roman"/>
          <w:bCs/>
          <w:sz w:val="22"/>
          <w:szCs w:val="22"/>
        </w:rPr>
        <w:t xml:space="preserve">democratizing world where they need to </w:t>
      </w:r>
      <w:r w:rsidR="00563545">
        <w:rPr>
          <w:rFonts w:ascii="Times New Roman" w:hAnsi="Times New Roman" w:cs="Times New Roman"/>
          <w:bCs/>
          <w:sz w:val="22"/>
          <w:szCs w:val="22"/>
        </w:rPr>
        <w:t>garner</w:t>
      </w:r>
      <w:r w:rsidR="00563545" w:rsidRPr="00B30D1C">
        <w:rPr>
          <w:rFonts w:ascii="Times New Roman" w:hAnsi="Times New Roman" w:cs="Times New Roman"/>
          <w:bCs/>
          <w:sz w:val="22"/>
          <w:szCs w:val="22"/>
        </w:rPr>
        <w:t xml:space="preserve"> </w:t>
      </w:r>
      <w:r w:rsidR="00EC1296" w:rsidRPr="00B30D1C">
        <w:rPr>
          <w:rFonts w:ascii="Times New Roman" w:hAnsi="Times New Roman" w:cs="Times New Roman"/>
          <w:bCs/>
          <w:sz w:val="22"/>
          <w:szCs w:val="22"/>
        </w:rPr>
        <w:t xml:space="preserve">support </w:t>
      </w:r>
      <w:r w:rsidR="00563545">
        <w:rPr>
          <w:rFonts w:ascii="Times New Roman" w:hAnsi="Times New Roman" w:cs="Times New Roman"/>
          <w:bCs/>
          <w:sz w:val="22"/>
          <w:szCs w:val="22"/>
        </w:rPr>
        <w:t>from</w:t>
      </w:r>
      <w:r w:rsidR="00563545" w:rsidRPr="00B30D1C">
        <w:rPr>
          <w:rFonts w:ascii="Times New Roman" w:hAnsi="Times New Roman" w:cs="Times New Roman"/>
          <w:bCs/>
          <w:sz w:val="22"/>
          <w:szCs w:val="22"/>
        </w:rPr>
        <w:t xml:space="preserve"> </w:t>
      </w:r>
      <w:r w:rsidR="00EC1296" w:rsidRPr="00B30D1C">
        <w:rPr>
          <w:rFonts w:ascii="Times New Roman" w:hAnsi="Times New Roman" w:cs="Times New Roman"/>
          <w:bCs/>
          <w:sz w:val="22"/>
          <w:szCs w:val="22"/>
        </w:rPr>
        <w:t>both</w:t>
      </w:r>
      <w:r w:rsidR="00EC1296">
        <w:rPr>
          <w:rFonts w:ascii="Times New Roman" w:hAnsi="Times New Roman" w:cs="Times New Roman"/>
          <w:bCs/>
          <w:sz w:val="22"/>
          <w:szCs w:val="22"/>
        </w:rPr>
        <w:t xml:space="preserve"> </w:t>
      </w:r>
      <w:r w:rsidR="00EC1296" w:rsidRPr="00B30D1C">
        <w:rPr>
          <w:rFonts w:ascii="Times New Roman" w:hAnsi="Times New Roman" w:cs="Times New Roman"/>
          <w:bCs/>
          <w:sz w:val="22"/>
          <w:szCs w:val="22"/>
        </w:rPr>
        <w:t xml:space="preserve">elites and </w:t>
      </w:r>
      <w:r w:rsidR="00EC1296">
        <w:rPr>
          <w:rFonts w:ascii="Times New Roman" w:hAnsi="Times New Roman" w:cs="Times New Roman"/>
          <w:bCs/>
          <w:sz w:val="22"/>
          <w:szCs w:val="22"/>
        </w:rPr>
        <w:t>publics</w:t>
      </w:r>
      <w:r w:rsidR="00EC1296" w:rsidRPr="00B30D1C">
        <w:rPr>
          <w:rFonts w:ascii="Times New Roman" w:hAnsi="Times New Roman" w:cs="Times New Roman"/>
          <w:bCs/>
          <w:sz w:val="22"/>
          <w:szCs w:val="22"/>
        </w:rPr>
        <w:t xml:space="preserve"> of minor powers. </w:t>
      </w:r>
    </w:p>
    <w:p w14:paraId="04B0E19E" w14:textId="77777777" w:rsidR="009627BD" w:rsidRDefault="009627BD" w:rsidP="00DB5964">
      <w:pPr>
        <w:spacing w:line="276" w:lineRule="auto"/>
        <w:ind w:firstLine="720"/>
        <w:rPr>
          <w:rFonts w:ascii="Times New Roman" w:hAnsi="Times New Roman" w:cs="Times New Roman"/>
          <w:bCs/>
          <w:sz w:val="22"/>
          <w:szCs w:val="22"/>
        </w:rPr>
      </w:pPr>
    </w:p>
    <w:p w14:paraId="5B3BC4AD" w14:textId="358ABC47" w:rsidR="002D5C41" w:rsidRPr="005E1160" w:rsidRDefault="00563545" w:rsidP="00DB5964">
      <w:pPr>
        <w:spacing w:line="276" w:lineRule="auto"/>
      </w:pPr>
      <w:r>
        <w:rPr>
          <w:rFonts w:asciiTheme="majorHAnsi" w:hAnsiTheme="majorHAnsi" w:cstheme="majorHAnsi"/>
          <w:b/>
          <w:szCs w:val="22"/>
        </w:rPr>
        <w:t xml:space="preserve">3. </w:t>
      </w:r>
      <w:r w:rsidR="002D5C41" w:rsidRPr="00DB5964">
        <w:rPr>
          <w:rFonts w:asciiTheme="majorHAnsi" w:hAnsiTheme="majorHAnsi" w:cstheme="majorHAnsi"/>
          <w:b/>
          <w:szCs w:val="22"/>
        </w:rPr>
        <w:t>Project Methods and Workplan</w:t>
      </w:r>
    </w:p>
    <w:p w14:paraId="3764DEEE" w14:textId="3CECB8C8" w:rsidR="006260C3" w:rsidRDefault="008A0B8F" w:rsidP="00DB5964">
      <w:pPr>
        <w:spacing w:line="276" w:lineRule="auto"/>
        <w:rPr>
          <w:rFonts w:ascii="Times New Roman" w:hAnsi="Times New Roman" w:cs="Times New Roman"/>
          <w:sz w:val="22"/>
          <w:szCs w:val="22"/>
        </w:rPr>
      </w:pPr>
      <w:r>
        <w:rPr>
          <w:rFonts w:ascii="Times New Roman" w:hAnsi="Times New Roman" w:cs="Times New Roman"/>
          <w:sz w:val="22"/>
          <w:szCs w:val="22"/>
        </w:rPr>
        <w:t>T</w:t>
      </w:r>
      <w:r w:rsidR="00B36303">
        <w:rPr>
          <w:rFonts w:ascii="Times New Roman" w:hAnsi="Times New Roman" w:cs="Times New Roman"/>
          <w:sz w:val="22"/>
          <w:szCs w:val="22"/>
        </w:rPr>
        <w:t xml:space="preserve">he project will </w:t>
      </w:r>
      <w:r>
        <w:rPr>
          <w:rFonts w:ascii="Times New Roman" w:hAnsi="Times New Roman" w:cs="Times New Roman"/>
          <w:sz w:val="22"/>
          <w:szCs w:val="22"/>
        </w:rPr>
        <w:t>use</w:t>
      </w:r>
      <w:r w:rsidR="00B36303">
        <w:rPr>
          <w:rFonts w:ascii="Times New Roman" w:hAnsi="Times New Roman" w:cs="Times New Roman"/>
          <w:sz w:val="22"/>
          <w:szCs w:val="22"/>
        </w:rPr>
        <w:t xml:space="preserve"> public surveys and elite interviews </w:t>
      </w:r>
      <w:r w:rsidR="006260C3">
        <w:rPr>
          <w:rFonts w:ascii="Times New Roman" w:hAnsi="Times New Roman" w:cs="Times New Roman"/>
          <w:sz w:val="22"/>
          <w:szCs w:val="22"/>
        </w:rPr>
        <w:t xml:space="preserve">to </w:t>
      </w:r>
      <w:r>
        <w:rPr>
          <w:rFonts w:ascii="Times New Roman" w:hAnsi="Times New Roman" w:cs="Times New Roman"/>
          <w:sz w:val="22"/>
          <w:szCs w:val="22"/>
        </w:rPr>
        <w:t>understand</w:t>
      </w:r>
      <w:r w:rsidR="006260C3">
        <w:rPr>
          <w:rFonts w:ascii="Times New Roman" w:hAnsi="Times New Roman" w:cs="Times New Roman"/>
          <w:sz w:val="22"/>
          <w:szCs w:val="22"/>
        </w:rPr>
        <w:t xml:space="preserve"> perceptions of the United States and China</w:t>
      </w:r>
      <w:r>
        <w:rPr>
          <w:rFonts w:ascii="Times New Roman" w:hAnsi="Times New Roman" w:cs="Times New Roman"/>
          <w:sz w:val="22"/>
          <w:szCs w:val="22"/>
        </w:rPr>
        <w:t>. This approach is important because</w:t>
      </w:r>
      <w:r w:rsidR="006260C3">
        <w:rPr>
          <w:rFonts w:ascii="Times New Roman" w:hAnsi="Times New Roman" w:cs="Times New Roman"/>
          <w:sz w:val="22"/>
          <w:szCs w:val="22"/>
        </w:rPr>
        <w:t xml:space="preserve"> the costs </w:t>
      </w:r>
      <w:r w:rsidR="00592470">
        <w:rPr>
          <w:rFonts w:ascii="Times New Roman" w:hAnsi="Times New Roman" w:cs="Times New Roman"/>
          <w:sz w:val="22"/>
          <w:szCs w:val="22"/>
        </w:rPr>
        <w:t xml:space="preserve">and benefits </w:t>
      </w:r>
      <w:r w:rsidR="006260C3">
        <w:rPr>
          <w:rFonts w:ascii="Times New Roman" w:hAnsi="Times New Roman" w:cs="Times New Roman"/>
          <w:sz w:val="22"/>
          <w:szCs w:val="22"/>
        </w:rPr>
        <w:t xml:space="preserve">of basing can </w:t>
      </w:r>
      <w:r>
        <w:rPr>
          <w:rFonts w:ascii="Times New Roman" w:hAnsi="Times New Roman" w:cs="Times New Roman"/>
          <w:sz w:val="22"/>
          <w:szCs w:val="22"/>
        </w:rPr>
        <w:t>affect</w:t>
      </w:r>
      <w:r w:rsidR="006260C3">
        <w:rPr>
          <w:rFonts w:ascii="Times New Roman" w:hAnsi="Times New Roman" w:cs="Times New Roman"/>
          <w:sz w:val="22"/>
          <w:szCs w:val="22"/>
        </w:rPr>
        <w:t xml:space="preserve"> the public and government</w:t>
      </w:r>
      <w:r>
        <w:rPr>
          <w:rFonts w:ascii="Times New Roman" w:hAnsi="Times New Roman" w:cs="Times New Roman"/>
          <w:sz w:val="22"/>
          <w:szCs w:val="22"/>
        </w:rPr>
        <w:t xml:space="preserve"> officials differently</w:t>
      </w:r>
      <w:r w:rsidR="006260C3">
        <w:rPr>
          <w:rFonts w:ascii="Times New Roman" w:hAnsi="Times New Roman" w:cs="Times New Roman"/>
          <w:sz w:val="22"/>
          <w:szCs w:val="22"/>
        </w:rPr>
        <w:t>.</w:t>
      </w:r>
      <w:r>
        <w:rPr>
          <w:rFonts w:ascii="Times New Roman" w:hAnsi="Times New Roman" w:cs="Times New Roman"/>
          <w:sz w:val="22"/>
          <w:szCs w:val="22"/>
        </w:rPr>
        <w:t xml:space="preserve"> </w:t>
      </w:r>
      <w:r w:rsidR="006260C3">
        <w:rPr>
          <w:rFonts w:ascii="Times New Roman" w:hAnsi="Times New Roman" w:cs="Times New Roman"/>
          <w:sz w:val="22"/>
          <w:szCs w:val="22"/>
        </w:rPr>
        <w:t xml:space="preserve">The project will focus on </w:t>
      </w:r>
      <w:r w:rsidR="00B36303">
        <w:rPr>
          <w:rFonts w:ascii="Times New Roman" w:hAnsi="Times New Roman" w:cs="Times New Roman"/>
          <w:sz w:val="22"/>
          <w:szCs w:val="22"/>
        </w:rPr>
        <w:t>four countries</w:t>
      </w:r>
      <w:r>
        <w:rPr>
          <w:rFonts w:ascii="Times New Roman" w:hAnsi="Times New Roman" w:cs="Times New Roman"/>
          <w:sz w:val="22"/>
          <w:szCs w:val="22"/>
        </w:rPr>
        <w:t>: Djibouti, Kenya, Cambodia, and the Solomon Islands</w:t>
      </w:r>
      <w:r w:rsidR="00B36303">
        <w:rPr>
          <w:rFonts w:ascii="Times New Roman" w:hAnsi="Times New Roman" w:cs="Times New Roman"/>
          <w:sz w:val="22"/>
          <w:szCs w:val="22"/>
        </w:rPr>
        <w:t xml:space="preserve">. </w:t>
      </w:r>
      <w:r>
        <w:rPr>
          <w:rFonts w:ascii="Times New Roman" w:hAnsi="Times New Roman" w:cs="Times New Roman"/>
          <w:sz w:val="22"/>
          <w:szCs w:val="22"/>
        </w:rPr>
        <w:t xml:space="preserve">In </w:t>
      </w:r>
      <w:r w:rsidR="00B36303">
        <w:rPr>
          <w:rFonts w:ascii="Times New Roman" w:hAnsi="Times New Roman" w:cs="Times New Roman"/>
          <w:sz w:val="22"/>
          <w:szCs w:val="22"/>
        </w:rPr>
        <w:t xml:space="preserve">Djibouti, </w:t>
      </w:r>
      <w:r>
        <w:rPr>
          <w:rFonts w:ascii="Times New Roman" w:hAnsi="Times New Roman" w:cs="Times New Roman"/>
          <w:sz w:val="22"/>
          <w:szCs w:val="22"/>
        </w:rPr>
        <w:t>both the United States and China</w:t>
      </w:r>
      <w:r w:rsidR="00B36303">
        <w:rPr>
          <w:rFonts w:ascii="Times New Roman" w:hAnsi="Times New Roman" w:cs="Times New Roman"/>
          <w:sz w:val="22"/>
          <w:szCs w:val="22"/>
        </w:rPr>
        <w:t xml:space="preserve"> have a military presence</w:t>
      </w:r>
      <w:r w:rsidR="00CD45ED">
        <w:rPr>
          <w:rFonts w:ascii="Times New Roman" w:hAnsi="Times New Roman" w:cs="Times New Roman"/>
          <w:sz w:val="22"/>
          <w:szCs w:val="22"/>
        </w:rPr>
        <w:t xml:space="preserve">. </w:t>
      </w:r>
      <w:r>
        <w:rPr>
          <w:rFonts w:ascii="Times New Roman" w:hAnsi="Times New Roman" w:cs="Times New Roman"/>
          <w:sz w:val="22"/>
          <w:szCs w:val="22"/>
        </w:rPr>
        <w:t xml:space="preserve">In </w:t>
      </w:r>
      <w:r w:rsidR="00CD45ED">
        <w:rPr>
          <w:rFonts w:ascii="Times New Roman" w:hAnsi="Times New Roman" w:cs="Times New Roman"/>
          <w:sz w:val="22"/>
          <w:szCs w:val="22"/>
        </w:rPr>
        <w:t xml:space="preserve">Kenya, the United States has a military presence </w:t>
      </w:r>
      <w:r>
        <w:rPr>
          <w:rFonts w:ascii="Times New Roman" w:hAnsi="Times New Roman" w:cs="Times New Roman"/>
          <w:sz w:val="22"/>
          <w:szCs w:val="22"/>
        </w:rPr>
        <w:t>while</w:t>
      </w:r>
      <w:r w:rsidR="00CD45ED">
        <w:rPr>
          <w:rFonts w:ascii="Times New Roman" w:hAnsi="Times New Roman" w:cs="Times New Roman"/>
          <w:sz w:val="22"/>
          <w:szCs w:val="22"/>
        </w:rPr>
        <w:t xml:space="preserve"> China has a </w:t>
      </w:r>
      <w:r>
        <w:rPr>
          <w:rFonts w:ascii="Times New Roman" w:hAnsi="Times New Roman" w:cs="Times New Roman"/>
          <w:sz w:val="22"/>
          <w:szCs w:val="22"/>
        </w:rPr>
        <w:t>significant</w:t>
      </w:r>
      <w:r w:rsidR="00CD45ED">
        <w:rPr>
          <w:rFonts w:ascii="Times New Roman" w:hAnsi="Times New Roman" w:cs="Times New Roman"/>
          <w:sz w:val="22"/>
          <w:szCs w:val="22"/>
        </w:rPr>
        <w:t xml:space="preserve"> economic presence that </w:t>
      </w:r>
      <w:r>
        <w:rPr>
          <w:rFonts w:ascii="Times New Roman" w:hAnsi="Times New Roman" w:cs="Times New Roman"/>
          <w:sz w:val="22"/>
          <w:szCs w:val="22"/>
        </w:rPr>
        <w:t>US</w:t>
      </w:r>
      <w:r w:rsidR="00CD45ED">
        <w:rPr>
          <w:rFonts w:ascii="Times New Roman" w:hAnsi="Times New Roman" w:cs="Times New Roman"/>
          <w:sz w:val="22"/>
          <w:szCs w:val="22"/>
        </w:rPr>
        <w:t xml:space="preserve"> policymakers worry might jeopardize </w:t>
      </w:r>
      <w:r>
        <w:rPr>
          <w:rFonts w:ascii="Times New Roman" w:hAnsi="Times New Roman" w:cs="Times New Roman"/>
          <w:sz w:val="22"/>
          <w:szCs w:val="22"/>
        </w:rPr>
        <w:t>US</w:t>
      </w:r>
      <w:r w:rsidR="00CD45ED">
        <w:rPr>
          <w:rFonts w:ascii="Times New Roman" w:hAnsi="Times New Roman" w:cs="Times New Roman"/>
          <w:sz w:val="22"/>
          <w:szCs w:val="22"/>
        </w:rPr>
        <w:t xml:space="preserve"> access. </w:t>
      </w:r>
      <w:r w:rsidR="00592470">
        <w:rPr>
          <w:rFonts w:ascii="Times New Roman" w:hAnsi="Times New Roman" w:cs="Times New Roman"/>
          <w:sz w:val="22"/>
          <w:szCs w:val="22"/>
        </w:rPr>
        <w:t>T</w:t>
      </w:r>
      <w:r w:rsidR="00CD45ED">
        <w:rPr>
          <w:rFonts w:ascii="Times New Roman" w:hAnsi="Times New Roman" w:cs="Times New Roman"/>
          <w:sz w:val="22"/>
          <w:szCs w:val="22"/>
        </w:rPr>
        <w:t>he Solomon Islands</w:t>
      </w:r>
      <w:r>
        <w:rPr>
          <w:rFonts w:ascii="Times New Roman" w:hAnsi="Times New Roman" w:cs="Times New Roman"/>
          <w:sz w:val="22"/>
          <w:szCs w:val="22"/>
        </w:rPr>
        <w:t xml:space="preserve"> </w:t>
      </w:r>
      <w:r w:rsidR="00592470">
        <w:rPr>
          <w:rFonts w:ascii="Times New Roman" w:hAnsi="Times New Roman" w:cs="Times New Roman"/>
          <w:sz w:val="22"/>
          <w:szCs w:val="22"/>
        </w:rPr>
        <w:t xml:space="preserve">and Cambodia </w:t>
      </w:r>
      <w:r>
        <w:rPr>
          <w:rFonts w:ascii="Times New Roman" w:hAnsi="Times New Roman" w:cs="Times New Roman"/>
          <w:sz w:val="22"/>
          <w:szCs w:val="22"/>
        </w:rPr>
        <w:t>are cases where</w:t>
      </w:r>
      <w:r w:rsidR="00CD45ED">
        <w:rPr>
          <w:rFonts w:ascii="Times New Roman" w:hAnsi="Times New Roman" w:cs="Times New Roman"/>
          <w:sz w:val="22"/>
          <w:szCs w:val="22"/>
        </w:rPr>
        <w:t xml:space="preserve"> China may </w:t>
      </w:r>
      <w:r>
        <w:rPr>
          <w:rFonts w:ascii="Times New Roman" w:hAnsi="Times New Roman" w:cs="Times New Roman"/>
          <w:sz w:val="22"/>
          <w:szCs w:val="22"/>
        </w:rPr>
        <w:t>be seeking</w:t>
      </w:r>
      <w:r w:rsidR="00CD45ED">
        <w:rPr>
          <w:rFonts w:ascii="Times New Roman" w:hAnsi="Times New Roman" w:cs="Times New Roman"/>
          <w:sz w:val="22"/>
          <w:szCs w:val="22"/>
        </w:rPr>
        <w:t xml:space="preserve"> military access </w:t>
      </w:r>
      <w:r>
        <w:rPr>
          <w:rFonts w:ascii="Times New Roman" w:hAnsi="Times New Roman" w:cs="Times New Roman"/>
          <w:sz w:val="22"/>
          <w:szCs w:val="22"/>
        </w:rPr>
        <w:t>while</w:t>
      </w:r>
      <w:r w:rsidR="00CD45ED">
        <w:rPr>
          <w:rFonts w:ascii="Times New Roman" w:hAnsi="Times New Roman" w:cs="Times New Roman"/>
          <w:sz w:val="22"/>
          <w:szCs w:val="22"/>
        </w:rPr>
        <w:t xml:space="preserve"> the United States </w:t>
      </w:r>
      <w:r>
        <w:rPr>
          <w:rFonts w:ascii="Times New Roman" w:hAnsi="Times New Roman" w:cs="Times New Roman"/>
          <w:sz w:val="22"/>
          <w:szCs w:val="22"/>
        </w:rPr>
        <w:t xml:space="preserve">attempts </w:t>
      </w:r>
      <w:r w:rsidR="00CD45ED">
        <w:rPr>
          <w:rFonts w:ascii="Times New Roman" w:hAnsi="Times New Roman" w:cs="Times New Roman"/>
          <w:sz w:val="22"/>
          <w:szCs w:val="22"/>
        </w:rPr>
        <w:t xml:space="preserve">to counter Chinese influence. </w:t>
      </w:r>
    </w:p>
    <w:p w14:paraId="166AA439" w14:textId="2C62B6AF" w:rsidR="00CD45ED" w:rsidRDefault="00CD45ED" w:rsidP="00DB5964">
      <w:pPr>
        <w:spacing w:line="276" w:lineRule="auto"/>
        <w:ind w:firstLine="720"/>
        <w:rPr>
          <w:rFonts w:ascii="Times New Roman" w:hAnsi="Times New Roman" w:cs="Times New Roman"/>
          <w:sz w:val="22"/>
          <w:szCs w:val="22"/>
        </w:rPr>
      </w:pPr>
      <w:r>
        <w:rPr>
          <w:rFonts w:ascii="Times New Roman" w:hAnsi="Times New Roman" w:cs="Times New Roman"/>
          <w:sz w:val="22"/>
          <w:szCs w:val="22"/>
        </w:rPr>
        <w:t xml:space="preserve">These cases allow us to </w:t>
      </w:r>
      <w:r w:rsidR="008A0B8F">
        <w:rPr>
          <w:rFonts w:ascii="Times New Roman" w:hAnsi="Times New Roman" w:cs="Times New Roman"/>
          <w:sz w:val="22"/>
          <w:szCs w:val="22"/>
        </w:rPr>
        <w:t>examine</w:t>
      </w:r>
      <w:r>
        <w:rPr>
          <w:rFonts w:ascii="Times New Roman" w:hAnsi="Times New Roman" w:cs="Times New Roman"/>
          <w:sz w:val="22"/>
          <w:szCs w:val="22"/>
        </w:rPr>
        <w:t xml:space="preserve"> how different types and </w:t>
      </w:r>
      <w:r w:rsidR="008A0B8F">
        <w:rPr>
          <w:rFonts w:ascii="Times New Roman" w:hAnsi="Times New Roman" w:cs="Times New Roman"/>
          <w:sz w:val="22"/>
          <w:szCs w:val="22"/>
        </w:rPr>
        <w:t>levels</w:t>
      </w:r>
      <w:r>
        <w:rPr>
          <w:rFonts w:ascii="Times New Roman" w:hAnsi="Times New Roman" w:cs="Times New Roman"/>
          <w:sz w:val="22"/>
          <w:szCs w:val="22"/>
        </w:rPr>
        <w:t xml:space="preserve"> of contact with the United States and China </w:t>
      </w:r>
      <w:r w:rsidR="008A0B8F">
        <w:rPr>
          <w:rFonts w:ascii="Times New Roman" w:hAnsi="Times New Roman" w:cs="Times New Roman"/>
          <w:sz w:val="22"/>
          <w:szCs w:val="22"/>
        </w:rPr>
        <w:t>influence</w:t>
      </w:r>
      <w:r>
        <w:rPr>
          <w:rFonts w:ascii="Times New Roman" w:hAnsi="Times New Roman" w:cs="Times New Roman"/>
          <w:sz w:val="22"/>
          <w:szCs w:val="22"/>
        </w:rPr>
        <w:t xml:space="preserve"> perceptions. </w:t>
      </w:r>
      <w:r w:rsidR="008A0B8F">
        <w:rPr>
          <w:rFonts w:ascii="Times New Roman" w:hAnsi="Times New Roman" w:cs="Times New Roman"/>
          <w:sz w:val="22"/>
          <w:szCs w:val="22"/>
        </w:rPr>
        <w:t xml:space="preserve">In </w:t>
      </w:r>
      <w:r>
        <w:rPr>
          <w:rFonts w:ascii="Times New Roman" w:hAnsi="Times New Roman" w:cs="Times New Roman"/>
          <w:sz w:val="22"/>
          <w:szCs w:val="22"/>
        </w:rPr>
        <w:t>Kenya</w:t>
      </w:r>
      <w:r w:rsidR="00B52D2B">
        <w:rPr>
          <w:rFonts w:ascii="Times New Roman" w:hAnsi="Times New Roman" w:cs="Times New Roman"/>
          <w:sz w:val="22"/>
          <w:szCs w:val="22"/>
        </w:rPr>
        <w:t xml:space="preserve">, where we </w:t>
      </w:r>
      <w:del w:id="0" w:author="Carla Martinez Machain" w:date="2023-09-20T11:52:00Z">
        <w:r w:rsidR="00B52D2B" w:rsidDel="00B02F02">
          <w:rPr>
            <w:rFonts w:ascii="Times New Roman" w:hAnsi="Times New Roman" w:cs="Times New Roman"/>
            <w:sz w:val="22"/>
            <w:szCs w:val="22"/>
          </w:rPr>
          <w:delText xml:space="preserve">will </w:delText>
        </w:r>
        <w:r w:rsidR="008A0B8F" w:rsidDel="00B02F02">
          <w:rPr>
            <w:rFonts w:ascii="Times New Roman" w:hAnsi="Times New Roman" w:cs="Times New Roman"/>
            <w:sz w:val="22"/>
            <w:szCs w:val="22"/>
          </w:rPr>
          <w:delText>conduct</w:delText>
        </w:r>
      </w:del>
      <w:ins w:id="1" w:author="Carla Martinez Machain" w:date="2023-09-20T11:52:00Z">
        <w:r w:rsidR="00B02F02">
          <w:rPr>
            <w:rFonts w:ascii="Times New Roman" w:hAnsi="Times New Roman" w:cs="Times New Roman"/>
            <w:sz w:val="22"/>
            <w:szCs w:val="22"/>
          </w:rPr>
          <w:t>have recently concluded</w:t>
        </w:r>
      </w:ins>
      <w:r w:rsidR="00B52D2B">
        <w:rPr>
          <w:rFonts w:ascii="Times New Roman" w:hAnsi="Times New Roman" w:cs="Times New Roman"/>
          <w:sz w:val="22"/>
          <w:szCs w:val="22"/>
        </w:rPr>
        <w:t xml:space="preserve"> a pilot study</w:t>
      </w:r>
      <w:ins w:id="2" w:author="Carla Martinez Machain" w:date="2023-09-20T11:52:00Z">
        <w:r w:rsidR="00B02F02">
          <w:rPr>
            <w:rFonts w:ascii="Times New Roman" w:hAnsi="Times New Roman" w:cs="Times New Roman"/>
            <w:sz w:val="22"/>
            <w:szCs w:val="22"/>
          </w:rPr>
          <w:t xml:space="preserve"> that will be part of our funding proposal</w:t>
        </w:r>
      </w:ins>
      <w:r w:rsidR="00B52D2B">
        <w:rPr>
          <w:rFonts w:ascii="Times New Roman" w:hAnsi="Times New Roman" w:cs="Times New Roman"/>
          <w:sz w:val="22"/>
          <w:szCs w:val="22"/>
        </w:rPr>
        <w:t>,</w:t>
      </w:r>
      <w:r>
        <w:rPr>
          <w:rFonts w:ascii="Times New Roman" w:hAnsi="Times New Roman" w:cs="Times New Roman"/>
          <w:sz w:val="22"/>
          <w:szCs w:val="22"/>
        </w:rPr>
        <w:t xml:space="preserve"> </w:t>
      </w:r>
      <w:r w:rsidR="008A0B8F">
        <w:rPr>
          <w:rFonts w:ascii="Times New Roman" w:hAnsi="Times New Roman" w:cs="Times New Roman"/>
          <w:sz w:val="22"/>
          <w:szCs w:val="22"/>
        </w:rPr>
        <w:t>we will explore</w:t>
      </w:r>
      <w:r>
        <w:rPr>
          <w:rFonts w:ascii="Times New Roman" w:hAnsi="Times New Roman" w:cs="Times New Roman"/>
          <w:sz w:val="22"/>
          <w:szCs w:val="22"/>
        </w:rPr>
        <w:t xml:space="preserve"> how China’s economic footprint </w:t>
      </w:r>
      <w:r w:rsidR="008A0B8F">
        <w:rPr>
          <w:rFonts w:ascii="Times New Roman" w:hAnsi="Times New Roman" w:cs="Times New Roman"/>
          <w:sz w:val="22"/>
          <w:szCs w:val="22"/>
        </w:rPr>
        <w:t>affects</w:t>
      </w:r>
      <w:r>
        <w:rPr>
          <w:rFonts w:ascii="Times New Roman" w:hAnsi="Times New Roman" w:cs="Times New Roman"/>
          <w:sz w:val="22"/>
          <w:szCs w:val="22"/>
        </w:rPr>
        <w:t xml:space="preserve"> support for the U</w:t>
      </w:r>
      <w:r w:rsidR="008A0B8F">
        <w:rPr>
          <w:rFonts w:ascii="Times New Roman" w:hAnsi="Times New Roman" w:cs="Times New Roman"/>
          <w:sz w:val="22"/>
          <w:szCs w:val="22"/>
        </w:rPr>
        <w:t>S</w:t>
      </w:r>
      <w:r>
        <w:rPr>
          <w:rFonts w:ascii="Times New Roman" w:hAnsi="Times New Roman" w:cs="Times New Roman"/>
          <w:sz w:val="22"/>
          <w:szCs w:val="22"/>
        </w:rPr>
        <w:t xml:space="preserve"> military presence</w:t>
      </w:r>
      <w:r w:rsidR="008A0B8F">
        <w:rPr>
          <w:rFonts w:ascii="Times New Roman" w:hAnsi="Times New Roman" w:cs="Times New Roman"/>
          <w:sz w:val="22"/>
          <w:szCs w:val="22"/>
        </w:rPr>
        <w:t>.</w:t>
      </w:r>
      <w:r>
        <w:rPr>
          <w:rFonts w:ascii="Times New Roman" w:hAnsi="Times New Roman" w:cs="Times New Roman"/>
          <w:sz w:val="22"/>
          <w:szCs w:val="22"/>
        </w:rPr>
        <w:t xml:space="preserve"> </w:t>
      </w:r>
      <w:r w:rsidR="00592470">
        <w:rPr>
          <w:rFonts w:ascii="Times New Roman" w:hAnsi="Times New Roman" w:cs="Times New Roman"/>
          <w:sz w:val="22"/>
          <w:szCs w:val="22"/>
        </w:rPr>
        <w:t>T</w:t>
      </w:r>
      <w:r>
        <w:rPr>
          <w:rFonts w:ascii="Times New Roman" w:hAnsi="Times New Roman" w:cs="Times New Roman"/>
          <w:sz w:val="22"/>
          <w:szCs w:val="22"/>
        </w:rPr>
        <w:t xml:space="preserve">he Solomon Islands </w:t>
      </w:r>
      <w:r w:rsidR="00592470">
        <w:rPr>
          <w:rFonts w:ascii="Times New Roman" w:hAnsi="Times New Roman" w:cs="Times New Roman"/>
          <w:sz w:val="22"/>
          <w:szCs w:val="22"/>
        </w:rPr>
        <w:t xml:space="preserve">and Cambodia </w:t>
      </w:r>
      <w:r w:rsidR="008A0B8F">
        <w:rPr>
          <w:rFonts w:ascii="Times New Roman" w:hAnsi="Times New Roman" w:cs="Times New Roman"/>
          <w:sz w:val="22"/>
          <w:szCs w:val="22"/>
        </w:rPr>
        <w:t xml:space="preserve">will help us understand </w:t>
      </w:r>
      <w:r>
        <w:rPr>
          <w:rFonts w:ascii="Times New Roman" w:hAnsi="Times New Roman" w:cs="Times New Roman"/>
          <w:sz w:val="22"/>
          <w:szCs w:val="22"/>
        </w:rPr>
        <w:t xml:space="preserve">how competing influence attempts shape support for Chinese military presence in cases where neither country has an existing </w:t>
      </w:r>
      <w:r w:rsidR="00592470">
        <w:rPr>
          <w:rFonts w:ascii="Times New Roman" w:hAnsi="Times New Roman" w:cs="Times New Roman"/>
          <w:sz w:val="22"/>
          <w:szCs w:val="22"/>
        </w:rPr>
        <w:t xml:space="preserve">(or officially acknowledged) </w:t>
      </w:r>
      <w:r>
        <w:rPr>
          <w:rFonts w:ascii="Times New Roman" w:hAnsi="Times New Roman" w:cs="Times New Roman"/>
          <w:sz w:val="22"/>
          <w:szCs w:val="22"/>
        </w:rPr>
        <w:t xml:space="preserve">military </w:t>
      </w:r>
      <w:r w:rsidR="008A0B8F">
        <w:rPr>
          <w:rFonts w:ascii="Times New Roman" w:hAnsi="Times New Roman" w:cs="Times New Roman"/>
          <w:sz w:val="22"/>
          <w:szCs w:val="22"/>
        </w:rPr>
        <w:t>presence</w:t>
      </w:r>
      <w:r>
        <w:rPr>
          <w:rFonts w:ascii="Times New Roman" w:hAnsi="Times New Roman" w:cs="Times New Roman"/>
          <w:sz w:val="22"/>
          <w:szCs w:val="22"/>
        </w:rPr>
        <w:t xml:space="preserve">. Finally, Djibouti allows us to directly </w:t>
      </w:r>
      <w:r w:rsidR="008A0B8F">
        <w:rPr>
          <w:rFonts w:ascii="Times New Roman" w:hAnsi="Times New Roman" w:cs="Times New Roman"/>
          <w:sz w:val="22"/>
          <w:szCs w:val="22"/>
        </w:rPr>
        <w:t>assess the interaction</w:t>
      </w:r>
      <w:r>
        <w:rPr>
          <w:rFonts w:ascii="Times New Roman" w:hAnsi="Times New Roman" w:cs="Times New Roman"/>
          <w:sz w:val="22"/>
          <w:szCs w:val="22"/>
        </w:rPr>
        <w:t xml:space="preserve"> of US and Chinese military presence</w:t>
      </w:r>
      <w:r w:rsidR="008A0B8F">
        <w:rPr>
          <w:rFonts w:ascii="Times New Roman" w:hAnsi="Times New Roman" w:cs="Times New Roman"/>
          <w:sz w:val="22"/>
          <w:szCs w:val="22"/>
        </w:rPr>
        <w:t>, as it is</w:t>
      </w:r>
      <w:r>
        <w:rPr>
          <w:rFonts w:ascii="Times New Roman" w:hAnsi="Times New Roman" w:cs="Times New Roman"/>
          <w:sz w:val="22"/>
          <w:szCs w:val="22"/>
        </w:rPr>
        <w:t xml:space="preserve"> the only countr</w:t>
      </w:r>
      <w:r w:rsidR="007A1ED3">
        <w:rPr>
          <w:rFonts w:ascii="Times New Roman" w:hAnsi="Times New Roman" w:cs="Times New Roman"/>
          <w:sz w:val="22"/>
          <w:szCs w:val="22"/>
        </w:rPr>
        <w:t>y where both powers have bases.</w:t>
      </w:r>
    </w:p>
    <w:p w14:paraId="30A1C455" w14:textId="1FB5C88A" w:rsidR="00EC1DDA" w:rsidRDefault="005C7C08" w:rsidP="00DB5964">
      <w:pPr>
        <w:spacing w:line="276" w:lineRule="auto"/>
        <w:ind w:firstLine="720"/>
        <w:rPr>
          <w:rFonts w:ascii="Times New Roman" w:hAnsi="Times New Roman" w:cs="Times New Roman"/>
          <w:sz w:val="22"/>
          <w:szCs w:val="22"/>
        </w:rPr>
      </w:pPr>
      <w:r>
        <w:rPr>
          <w:rFonts w:ascii="Times New Roman" w:hAnsi="Times New Roman" w:cs="Times New Roman"/>
          <w:sz w:val="22"/>
          <w:szCs w:val="22"/>
        </w:rPr>
        <w:t>T</w:t>
      </w:r>
      <w:r w:rsidR="007A1ED3" w:rsidRPr="007A1ED3">
        <w:rPr>
          <w:rFonts w:ascii="Times New Roman" w:hAnsi="Times New Roman" w:cs="Times New Roman"/>
          <w:sz w:val="22"/>
          <w:szCs w:val="22"/>
        </w:rPr>
        <w:t>he surveys</w:t>
      </w:r>
      <w:r w:rsidR="006260C3">
        <w:rPr>
          <w:rFonts w:ascii="Times New Roman" w:hAnsi="Times New Roman" w:cs="Times New Roman"/>
          <w:sz w:val="22"/>
          <w:szCs w:val="22"/>
        </w:rPr>
        <w:t xml:space="preserve"> and interviews</w:t>
      </w:r>
      <w:r>
        <w:rPr>
          <w:rFonts w:ascii="Times New Roman" w:hAnsi="Times New Roman" w:cs="Times New Roman"/>
          <w:sz w:val="22"/>
          <w:szCs w:val="22"/>
        </w:rPr>
        <w:t xml:space="preserve"> will gather responses on the</w:t>
      </w:r>
      <w:r w:rsidR="007A1ED3" w:rsidRPr="007A1ED3">
        <w:rPr>
          <w:rFonts w:ascii="Times New Roman" w:hAnsi="Times New Roman" w:cs="Times New Roman"/>
          <w:sz w:val="22"/>
          <w:szCs w:val="22"/>
        </w:rPr>
        <w:t xml:space="preserve"> frequency and nature of contact with and financial benefits from the United States and China. </w:t>
      </w:r>
      <w:r>
        <w:rPr>
          <w:rFonts w:ascii="Times New Roman" w:hAnsi="Times New Roman" w:cs="Times New Roman"/>
          <w:sz w:val="22"/>
          <w:szCs w:val="22"/>
        </w:rPr>
        <w:t xml:space="preserve">We will examine if </w:t>
      </w:r>
      <w:r w:rsidR="007A1ED3" w:rsidRPr="007A1ED3">
        <w:rPr>
          <w:rFonts w:ascii="Times New Roman" w:hAnsi="Times New Roman" w:cs="Times New Roman"/>
          <w:sz w:val="22"/>
          <w:szCs w:val="22"/>
        </w:rPr>
        <w:t xml:space="preserve">interactions with military personnel or non-military citizens influence views of the </w:t>
      </w:r>
      <w:r w:rsidR="00592470">
        <w:rPr>
          <w:rFonts w:ascii="Times New Roman" w:hAnsi="Times New Roman" w:cs="Times New Roman"/>
          <w:sz w:val="22"/>
          <w:szCs w:val="22"/>
        </w:rPr>
        <w:t>sending</w:t>
      </w:r>
      <w:r w:rsidR="00592470" w:rsidRPr="007A1ED3">
        <w:rPr>
          <w:rFonts w:ascii="Times New Roman" w:hAnsi="Times New Roman" w:cs="Times New Roman"/>
          <w:sz w:val="22"/>
          <w:szCs w:val="22"/>
        </w:rPr>
        <w:t xml:space="preserve"> </w:t>
      </w:r>
      <w:r w:rsidR="007A1ED3" w:rsidRPr="007A1ED3">
        <w:rPr>
          <w:rFonts w:ascii="Times New Roman" w:hAnsi="Times New Roman" w:cs="Times New Roman"/>
          <w:sz w:val="22"/>
          <w:szCs w:val="22"/>
        </w:rPr>
        <w:t>country</w:t>
      </w:r>
      <w:r>
        <w:rPr>
          <w:rFonts w:ascii="Times New Roman" w:hAnsi="Times New Roman" w:cs="Times New Roman"/>
          <w:sz w:val="22"/>
          <w:szCs w:val="22"/>
        </w:rPr>
        <w:t xml:space="preserve">, and if this </w:t>
      </w:r>
      <w:r w:rsidR="007A1ED3" w:rsidRPr="007A1ED3">
        <w:rPr>
          <w:rFonts w:ascii="Times New Roman" w:hAnsi="Times New Roman" w:cs="Times New Roman"/>
          <w:sz w:val="22"/>
          <w:szCs w:val="22"/>
        </w:rPr>
        <w:t xml:space="preserve">effect varies across major powers. Surveys will include several experiments to assess attitudes toward the United States and China. For example, </w:t>
      </w:r>
      <w:r w:rsidR="00ED7321">
        <w:rPr>
          <w:rFonts w:ascii="Times New Roman" w:hAnsi="Times New Roman" w:cs="Times New Roman"/>
          <w:sz w:val="22"/>
          <w:szCs w:val="22"/>
        </w:rPr>
        <w:t xml:space="preserve">an experiment will present vignettes of actions by the United States, China, or </w:t>
      </w:r>
      <w:r w:rsidR="007A1ED3" w:rsidRPr="007A1ED3">
        <w:rPr>
          <w:rFonts w:ascii="Times New Roman" w:hAnsi="Times New Roman" w:cs="Times New Roman"/>
          <w:sz w:val="22"/>
          <w:szCs w:val="22"/>
        </w:rPr>
        <w:t>a non-basing major power</w:t>
      </w:r>
      <w:r w:rsidR="00ED7321">
        <w:rPr>
          <w:rFonts w:ascii="Times New Roman" w:hAnsi="Times New Roman" w:cs="Times New Roman"/>
          <w:sz w:val="22"/>
          <w:szCs w:val="22"/>
        </w:rPr>
        <w:t>, and respondents will evaluate their views of</w:t>
      </w:r>
      <w:r w:rsidR="007A1ED3" w:rsidRPr="007A1ED3">
        <w:rPr>
          <w:rFonts w:ascii="Times New Roman" w:hAnsi="Times New Roman" w:cs="Times New Roman"/>
          <w:sz w:val="22"/>
          <w:szCs w:val="22"/>
        </w:rPr>
        <w:t xml:space="preserve"> these actions. </w:t>
      </w:r>
    </w:p>
    <w:p w14:paraId="36275EBC" w14:textId="3E864762" w:rsidR="00EC1DDA" w:rsidRDefault="006260C3" w:rsidP="00DB5964">
      <w:pPr>
        <w:spacing w:line="276" w:lineRule="auto"/>
        <w:ind w:firstLine="720"/>
        <w:rPr>
          <w:rFonts w:ascii="Times New Roman" w:hAnsi="Times New Roman" w:cs="Times New Roman"/>
          <w:sz w:val="22"/>
          <w:szCs w:val="22"/>
        </w:rPr>
      </w:pPr>
      <w:r>
        <w:rPr>
          <w:rFonts w:ascii="Times New Roman" w:hAnsi="Times New Roman" w:cs="Times New Roman"/>
          <w:sz w:val="22"/>
          <w:szCs w:val="22"/>
        </w:rPr>
        <w:t>Our timeline for completing the project is as follows</w:t>
      </w:r>
      <w:r w:rsidR="00EC1DDA">
        <w:rPr>
          <w:rFonts w:ascii="Times New Roman" w:hAnsi="Times New Roman" w:cs="Times New Roman"/>
          <w:sz w:val="22"/>
          <w:szCs w:val="22"/>
        </w:rPr>
        <w:t>:</w:t>
      </w:r>
    </w:p>
    <w:p w14:paraId="4B20AA11" w14:textId="24FFE682" w:rsidR="00EC1DDA" w:rsidRDefault="006260C3" w:rsidP="003412BB">
      <w:pPr>
        <w:pStyle w:val="ListParagraph"/>
        <w:numPr>
          <w:ilvl w:val="0"/>
          <w:numId w:val="34"/>
        </w:numPr>
        <w:spacing w:before="0" w:after="0" w:line="276" w:lineRule="auto"/>
        <w:rPr>
          <w:rFonts w:ascii="Times New Roman" w:hAnsi="Times New Roman" w:cs="Times New Roman"/>
        </w:rPr>
      </w:pPr>
      <w:r w:rsidRPr="00DB5964">
        <w:rPr>
          <w:rFonts w:ascii="Times New Roman" w:hAnsi="Times New Roman" w:cs="Times New Roman"/>
        </w:rPr>
        <w:t>Year 1</w:t>
      </w:r>
      <w:r w:rsidR="00EC1DDA">
        <w:rPr>
          <w:rFonts w:ascii="Times New Roman" w:hAnsi="Times New Roman" w:cs="Times New Roman"/>
        </w:rPr>
        <w:t>: F</w:t>
      </w:r>
      <w:r w:rsidRPr="003412BB">
        <w:rPr>
          <w:rFonts w:ascii="Times New Roman" w:hAnsi="Times New Roman" w:cs="Times New Roman"/>
        </w:rPr>
        <w:t>inalize survey and interview questions and hold a survey design workshop to pre-test the survey experiments</w:t>
      </w:r>
      <w:r w:rsidR="00EC1DDA">
        <w:rPr>
          <w:rFonts w:ascii="Times New Roman" w:hAnsi="Times New Roman" w:cs="Times New Roman"/>
        </w:rPr>
        <w:t>.</w:t>
      </w:r>
    </w:p>
    <w:p w14:paraId="3691B162" w14:textId="124F3035" w:rsidR="00F75802" w:rsidRDefault="006260C3" w:rsidP="003412BB">
      <w:pPr>
        <w:pStyle w:val="ListParagraph"/>
        <w:numPr>
          <w:ilvl w:val="0"/>
          <w:numId w:val="34"/>
        </w:numPr>
        <w:spacing w:before="0" w:after="0" w:line="276" w:lineRule="auto"/>
        <w:rPr>
          <w:rFonts w:ascii="Times New Roman" w:hAnsi="Times New Roman" w:cs="Times New Roman"/>
        </w:rPr>
      </w:pPr>
      <w:r w:rsidRPr="003412BB">
        <w:rPr>
          <w:rFonts w:ascii="Times New Roman" w:hAnsi="Times New Roman" w:cs="Times New Roman"/>
        </w:rPr>
        <w:t>Year 2</w:t>
      </w:r>
      <w:r w:rsidR="00EC1DDA">
        <w:rPr>
          <w:rFonts w:ascii="Times New Roman" w:hAnsi="Times New Roman" w:cs="Times New Roman"/>
        </w:rPr>
        <w:t>: C</w:t>
      </w:r>
      <w:r w:rsidRPr="003412BB">
        <w:rPr>
          <w:rFonts w:ascii="Times New Roman" w:hAnsi="Times New Roman" w:cs="Times New Roman"/>
        </w:rPr>
        <w:t xml:space="preserve">onduct </w:t>
      </w:r>
      <w:r w:rsidR="00A5335D" w:rsidRPr="003412BB">
        <w:rPr>
          <w:rFonts w:ascii="Times New Roman" w:hAnsi="Times New Roman" w:cs="Times New Roman"/>
        </w:rPr>
        <w:t>field</w:t>
      </w:r>
      <w:r w:rsidRPr="003412BB">
        <w:rPr>
          <w:rFonts w:ascii="Times New Roman" w:hAnsi="Times New Roman" w:cs="Times New Roman"/>
        </w:rPr>
        <w:t xml:space="preserve">work in Djibouti and Kenya, </w:t>
      </w:r>
      <w:r w:rsidR="00EC1DDA">
        <w:rPr>
          <w:rFonts w:ascii="Times New Roman" w:hAnsi="Times New Roman" w:cs="Times New Roman"/>
        </w:rPr>
        <w:t>administering</w:t>
      </w:r>
      <w:r w:rsidRPr="003412BB">
        <w:rPr>
          <w:rFonts w:ascii="Times New Roman" w:hAnsi="Times New Roman" w:cs="Times New Roman"/>
        </w:rPr>
        <w:t xml:space="preserve"> surveys and interviews. </w:t>
      </w:r>
    </w:p>
    <w:p w14:paraId="17E8A9C2" w14:textId="706A187A" w:rsidR="00EE05EE" w:rsidRPr="003412BB" w:rsidRDefault="006260C3" w:rsidP="003412BB">
      <w:pPr>
        <w:pStyle w:val="ListParagraph"/>
        <w:numPr>
          <w:ilvl w:val="0"/>
          <w:numId w:val="34"/>
        </w:numPr>
        <w:spacing w:before="0" w:after="0" w:line="276" w:lineRule="auto"/>
        <w:rPr>
          <w:rFonts w:ascii="Times New Roman" w:hAnsi="Times New Roman" w:cs="Times New Roman"/>
        </w:rPr>
      </w:pPr>
      <w:r w:rsidRPr="003412BB">
        <w:rPr>
          <w:rFonts w:ascii="Times New Roman" w:hAnsi="Times New Roman" w:cs="Times New Roman"/>
        </w:rPr>
        <w:t>Year 3</w:t>
      </w:r>
      <w:r w:rsidR="00EC1DDA">
        <w:rPr>
          <w:rFonts w:ascii="Times New Roman" w:hAnsi="Times New Roman" w:cs="Times New Roman"/>
        </w:rPr>
        <w:t>: Repeat fieldwork</w:t>
      </w:r>
      <w:r w:rsidRPr="003412BB">
        <w:rPr>
          <w:rFonts w:ascii="Times New Roman" w:hAnsi="Times New Roman" w:cs="Times New Roman"/>
        </w:rPr>
        <w:t xml:space="preserve"> in the Solomon Islands and Cambodia. </w:t>
      </w:r>
    </w:p>
    <w:p w14:paraId="4FD98F9F" w14:textId="77777777" w:rsidR="00EE05EE" w:rsidRPr="00DB5964" w:rsidRDefault="00EE05EE" w:rsidP="00DB5964">
      <w:pPr>
        <w:spacing w:line="276" w:lineRule="auto"/>
        <w:ind w:firstLine="720"/>
        <w:rPr>
          <w:rFonts w:ascii="Times New Roman" w:hAnsi="Times New Roman" w:cs="Times New Roman"/>
          <w:b/>
          <w:sz w:val="22"/>
          <w:szCs w:val="22"/>
        </w:rPr>
      </w:pPr>
    </w:p>
    <w:p w14:paraId="63B7EC2C" w14:textId="628176CE" w:rsidR="00EE05EE" w:rsidRDefault="00EE05EE" w:rsidP="003412BB">
      <w:pPr>
        <w:spacing w:line="276" w:lineRule="auto"/>
        <w:rPr>
          <w:rFonts w:ascii="Times New Roman" w:hAnsi="Times New Roman" w:cs="Times New Roman"/>
          <w:sz w:val="22"/>
          <w:szCs w:val="22"/>
        </w:rPr>
      </w:pPr>
      <w:r>
        <w:rPr>
          <w:rFonts w:asciiTheme="majorHAnsi" w:hAnsiTheme="majorHAnsi" w:cstheme="majorHAnsi"/>
          <w:b/>
          <w:szCs w:val="22"/>
        </w:rPr>
        <w:t xml:space="preserve">4. </w:t>
      </w:r>
      <w:r w:rsidRPr="00F277F7">
        <w:rPr>
          <w:rFonts w:asciiTheme="majorHAnsi" w:hAnsiTheme="majorHAnsi" w:cstheme="majorHAnsi"/>
          <w:b/>
          <w:szCs w:val="22"/>
        </w:rPr>
        <w:t xml:space="preserve">Project </w:t>
      </w:r>
      <w:r>
        <w:rPr>
          <w:rFonts w:asciiTheme="majorHAnsi" w:hAnsiTheme="majorHAnsi" w:cstheme="majorHAnsi"/>
          <w:b/>
          <w:szCs w:val="22"/>
        </w:rPr>
        <w:t>Team and Budget</w:t>
      </w:r>
    </w:p>
    <w:p w14:paraId="34EDA4C4" w14:textId="1257D783" w:rsidR="00EC1DDA" w:rsidRDefault="006260C3" w:rsidP="00DB5964">
      <w:pPr>
        <w:spacing w:line="276" w:lineRule="auto"/>
        <w:rPr>
          <w:rFonts w:ascii="Times New Roman" w:hAnsi="Times New Roman" w:cs="Times New Roman"/>
          <w:sz w:val="22"/>
          <w:szCs w:val="22"/>
        </w:rPr>
      </w:pPr>
      <w:r w:rsidRPr="009E5273">
        <w:rPr>
          <w:rFonts w:ascii="Times New Roman" w:hAnsi="Times New Roman" w:cs="Times New Roman"/>
          <w:sz w:val="22"/>
          <w:szCs w:val="22"/>
        </w:rPr>
        <w:t>The principal investigator on this project is Renanah Miles Joyce (Brandeis University). Michael Allen (Boise State University), Brian Blankenship (University of Miami), Michael Flynn (Kansas State University), and Carla Martinez Machain (University at Buffalo) will serve as co-PIs</w:t>
      </w:r>
      <w:r w:rsidR="00B52D2B" w:rsidRPr="009E5273">
        <w:rPr>
          <w:rFonts w:ascii="Times New Roman" w:hAnsi="Times New Roman" w:cs="Times New Roman"/>
          <w:sz w:val="22"/>
          <w:szCs w:val="22"/>
        </w:rPr>
        <w:t>.</w:t>
      </w:r>
      <w:r w:rsidRPr="009E5273">
        <w:rPr>
          <w:rFonts w:ascii="Times New Roman" w:hAnsi="Times New Roman" w:cs="Times New Roman"/>
          <w:sz w:val="22"/>
          <w:szCs w:val="22"/>
        </w:rPr>
        <w:t xml:space="preserve"> </w:t>
      </w:r>
      <w:r w:rsidR="00ED7321">
        <w:rPr>
          <w:rFonts w:ascii="Times New Roman" w:hAnsi="Times New Roman" w:cs="Times New Roman"/>
          <w:sz w:val="22"/>
          <w:szCs w:val="22"/>
        </w:rPr>
        <w:t>A</w:t>
      </w:r>
      <w:r w:rsidR="00ED7321" w:rsidRPr="003412BB">
        <w:rPr>
          <w:rFonts w:ascii="Times New Roman" w:hAnsi="Times New Roman" w:cs="Times New Roman"/>
          <w:sz w:val="22"/>
          <w:szCs w:val="22"/>
        </w:rPr>
        <w:t>ll have published on topics related to power projection and influence and have extensive methodological skills</w:t>
      </w:r>
      <w:r w:rsidR="00ED7321">
        <w:rPr>
          <w:rFonts w:ascii="Times New Roman" w:hAnsi="Times New Roman" w:cs="Times New Roman"/>
          <w:sz w:val="22"/>
          <w:szCs w:val="22"/>
        </w:rPr>
        <w:t xml:space="preserve">, including fieldwork and survey experience in Asia, Africa, Latin America, and Europe. </w:t>
      </w:r>
    </w:p>
    <w:p w14:paraId="70913E2E" w14:textId="185E3000" w:rsidR="006260C3" w:rsidRPr="009E5273" w:rsidRDefault="00EC1DDA" w:rsidP="003412BB">
      <w:pPr>
        <w:spacing w:line="276" w:lineRule="auto"/>
        <w:rPr>
          <w:rFonts w:ascii="Times New Roman" w:hAnsi="Times New Roman" w:cs="Times New Roman"/>
          <w:sz w:val="22"/>
          <w:szCs w:val="22"/>
        </w:rPr>
      </w:pPr>
      <w:r>
        <w:rPr>
          <w:rFonts w:ascii="Times New Roman" w:hAnsi="Times New Roman" w:cs="Times New Roman"/>
          <w:sz w:val="22"/>
          <w:szCs w:val="22"/>
        </w:rPr>
        <w:tab/>
      </w:r>
      <w:r w:rsidR="006260C3" w:rsidRPr="009E5273">
        <w:rPr>
          <w:rFonts w:ascii="Times New Roman" w:hAnsi="Times New Roman" w:cs="Times New Roman"/>
          <w:sz w:val="22"/>
          <w:szCs w:val="22"/>
        </w:rPr>
        <w:t>The total estimated project costs</w:t>
      </w:r>
      <w:r w:rsidR="00EE05EE" w:rsidRPr="009E5273">
        <w:rPr>
          <w:rFonts w:ascii="Times New Roman" w:hAnsi="Times New Roman" w:cs="Times New Roman"/>
          <w:sz w:val="22"/>
          <w:szCs w:val="22"/>
        </w:rPr>
        <w:t>,</w:t>
      </w:r>
      <w:r w:rsidR="006260C3" w:rsidRPr="009E5273">
        <w:rPr>
          <w:rFonts w:ascii="Times New Roman" w:hAnsi="Times New Roman" w:cs="Times New Roman"/>
          <w:sz w:val="22"/>
          <w:szCs w:val="22"/>
        </w:rPr>
        <w:t xml:space="preserve"> including survey work, conferences and workshops, research assistant salaries, faculty summer salaries, and university indirects come to approximately $1.15 million.</w:t>
      </w:r>
    </w:p>
    <w:p w14:paraId="77FE9BF5" w14:textId="77777777" w:rsidR="009E5273" w:rsidRPr="003412BB" w:rsidRDefault="009E5273" w:rsidP="00DB5964">
      <w:pPr>
        <w:spacing w:line="276" w:lineRule="auto"/>
        <w:ind w:firstLine="720"/>
        <w:rPr>
          <w:rFonts w:ascii="Times New Roman" w:hAnsi="Times New Roman" w:cs="Times New Roman"/>
          <w:b/>
          <w:sz w:val="22"/>
          <w:szCs w:val="22"/>
        </w:rPr>
      </w:pPr>
    </w:p>
    <w:p w14:paraId="46D0CAB0" w14:textId="77777777" w:rsidR="00EC1DDA" w:rsidRDefault="009E5273" w:rsidP="00DB5964">
      <w:pPr>
        <w:spacing w:line="276" w:lineRule="auto"/>
        <w:rPr>
          <w:rFonts w:asciiTheme="majorHAnsi" w:hAnsiTheme="majorHAnsi" w:cstheme="majorHAnsi"/>
          <w:b/>
          <w:szCs w:val="22"/>
        </w:rPr>
      </w:pPr>
      <w:r>
        <w:rPr>
          <w:rFonts w:asciiTheme="majorHAnsi" w:hAnsiTheme="majorHAnsi" w:cstheme="majorHAnsi"/>
          <w:b/>
          <w:szCs w:val="22"/>
        </w:rPr>
        <w:t>5. Dissemination</w:t>
      </w:r>
    </w:p>
    <w:p w14:paraId="483F1BF6" w14:textId="6B66B02B" w:rsidR="00122AD2" w:rsidRPr="00CA22A4" w:rsidRDefault="00EC1DDA" w:rsidP="003412BB">
      <w:pPr>
        <w:spacing w:line="276" w:lineRule="auto"/>
        <w:rPr>
          <w:rFonts w:ascii="Times New Roman" w:hAnsi="Times New Roman" w:cs="Times New Roman"/>
        </w:rPr>
      </w:pPr>
      <w:r w:rsidRPr="00EF3182">
        <w:rPr>
          <w:rFonts w:ascii="Times New Roman" w:hAnsi="Times New Roman" w:cs="Times New Roman"/>
          <w:sz w:val="22"/>
          <w:szCs w:val="22"/>
        </w:rPr>
        <w:t xml:space="preserve">We plan to disseminate </w:t>
      </w:r>
      <w:r>
        <w:rPr>
          <w:rFonts w:ascii="Times New Roman" w:hAnsi="Times New Roman" w:cs="Times New Roman"/>
          <w:sz w:val="22"/>
          <w:szCs w:val="22"/>
        </w:rPr>
        <w:t>our findings</w:t>
      </w:r>
      <w:r w:rsidRPr="00EF3182">
        <w:rPr>
          <w:rFonts w:ascii="Times New Roman" w:hAnsi="Times New Roman" w:cs="Times New Roman"/>
          <w:sz w:val="22"/>
          <w:szCs w:val="22"/>
        </w:rPr>
        <w:t xml:space="preserve"> through academic conferences</w:t>
      </w:r>
      <w:r w:rsidRPr="003412BB">
        <w:rPr>
          <w:rFonts w:ascii="Times New Roman" w:hAnsi="Times New Roman" w:cs="Times New Roman"/>
          <w:sz w:val="22"/>
          <w:szCs w:val="22"/>
        </w:rPr>
        <w:t>, academic journal</w:t>
      </w:r>
      <w:r w:rsidRPr="00EF3182">
        <w:rPr>
          <w:rFonts w:ascii="Times New Roman" w:hAnsi="Times New Roman" w:cs="Times New Roman"/>
          <w:sz w:val="22"/>
          <w:szCs w:val="22"/>
        </w:rPr>
        <w:t xml:space="preserve"> publications, policy-oriented articles</w:t>
      </w:r>
      <w:r w:rsidRPr="003412BB">
        <w:rPr>
          <w:rFonts w:ascii="Times New Roman" w:hAnsi="Times New Roman" w:cs="Times New Roman"/>
          <w:sz w:val="22"/>
          <w:szCs w:val="22"/>
        </w:rPr>
        <w:t>,</w:t>
      </w:r>
      <w:r w:rsidRPr="00EF3182">
        <w:rPr>
          <w:rFonts w:ascii="Times New Roman" w:hAnsi="Times New Roman" w:cs="Times New Roman"/>
          <w:sz w:val="22"/>
          <w:szCs w:val="22"/>
        </w:rPr>
        <w:t xml:space="preserve"> blog posts</w:t>
      </w:r>
      <w:r w:rsidRPr="003412BB">
        <w:rPr>
          <w:rFonts w:ascii="Times New Roman" w:hAnsi="Times New Roman" w:cs="Times New Roman"/>
          <w:sz w:val="22"/>
          <w:szCs w:val="22"/>
        </w:rPr>
        <w:t>,</w:t>
      </w:r>
      <w:r w:rsidRPr="00EF3182">
        <w:rPr>
          <w:rFonts w:ascii="Times New Roman" w:hAnsi="Times New Roman" w:cs="Times New Roman"/>
          <w:sz w:val="22"/>
          <w:szCs w:val="22"/>
        </w:rPr>
        <w:t xml:space="preserve"> and presentations to practitioners.</w:t>
      </w:r>
      <w:r w:rsidR="00F75802">
        <w:rPr>
          <w:rFonts w:ascii="Times New Roman" w:hAnsi="Times New Roman" w:cs="Times New Roman"/>
          <w:sz w:val="22"/>
          <w:szCs w:val="22"/>
        </w:rPr>
        <w:t xml:space="preserve"> We will also produce a publicly available data dashboard that makes all gathered data available to other researchers within a year of project completion.</w:t>
      </w:r>
    </w:p>
    <w:sectPr w:rsidR="00122AD2" w:rsidRPr="00CA22A4" w:rsidSect="0056354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8D305" w14:textId="77777777" w:rsidR="00052418" w:rsidRDefault="00052418" w:rsidP="00985C7F">
      <w:r>
        <w:separator/>
      </w:r>
    </w:p>
  </w:endnote>
  <w:endnote w:type="continuationSeparator" w:id="0">
    <w:p w14:paraId="62FB343E" w14:textId="77777777" w:rsidR="00052418" w:rsidRDefault="00052418" w:rsidP="00985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8393583"/>
      <w:docPartObj>
        <w:docPartGallery w:val="Page Numbers (Bottom of Page)"/>
        <w:docPartUnique/>
      </w:docPartObj>
    </w:sdtPr>
    <w:sdtEndPr>
      <w:rPr>
        <w:noProof/>
        <w:sz w:val="22"/>
      </w:rPr>
    </w:sdtEndPr>
    <w:sdtContent>
      <w:p w14:paraId="28D73DC1" w14:textId="182A1DFA" w:rsidR="00C31790" w:rsidRPr="003412BB" w:rsidRDefault="00C31790">
        <w:pPr>
          <w:pStyle w:val="Footer"/>
          <w:jc w:val="center"/>
          <w:rPr>
            <w:sz w:val="22"/>
          </w:rPr>
        </w:pPr>
        <w:r w:rsidRPr="003412BB">
          <w:rPr>
            <w:sz w:val="22"/>
          </w:rPr>
          <w:fldChar w:fldCharType="begin"/>
        </w:r>
        <w:r w:rsidRPr="00592470">
          <w:rPr>
            <w:sz w:val="22"/>
          </w:rPr>
          <w:instrText xml:space="preserve"> PAGE   \* MERGEFORMAT </w:instrText>
        </w:r>
        <w:r w:rsidRPr="003412BB">
          <w:rPr>
            <w:sz w:val="22"/>
          </w:rPr>
          <w:fldChar w:fldCharType="separate"/>
        </w:r>
        <w:r w:rsidRPr="00592470">
          <w:rPr>
            <w:noProof/>
            <w:sz w:val="22"/>
          </w:rPr>
          <w:t>2</w:t>
        </w:r>
        <w:r w:rsidRPr="003412BB">
          <w:rPr>
            <w:noProof/>
            <w:sz w:val="22"/>
          </w:rPr>
          <w:fldChar w:fldCharType="end"/>
        </w:r>
      </w:p>
    </w:sdtContent>
  </w:sdt>
  <w:p w14:paraId="7ACE7BD3" w14:textId="77777777" w:rsidR="00C31790" w:rsidRDefault="00C317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8E65A" w14:textId="77777777" w:rsidR="00052418" w:rsidRDefault="00052418" w:rsidP="00985C7F">
      <w:r>
        <w:separator/>
      </w:r>
    </w:p>
  </w:footnote>
  <w:footnote w:type="continuationSeparator" w:id="0">
    <w:p w14:paraId="23259768" w14:textId="77777777" w:rsidR="00052418" w:rsidRDefault="00052418" w:rsidP="00985C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22AC0"/>
    <w:multiLevelType w:val="hybridMultilevel"/>
    <w:tmpl w:val="63D430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1C4227"/>
    <w:multiLevelType w:val="hybridMultilevel"/>
    <w:tmpl w:val="2F1EF9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EC1EFA"/>
    <w:multiLevelType w:val="hybridMultilevel"/>
    <w:tmpl w:val="84A8AE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694651"/>
    <w:multiLevelType w:val="hybridMultilevel"/>
    <w:tmpl w:val="85F8D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8B1879"/>
    <w:multiLevelType w:val="hybridMultilevel"/>
    <w:tmpl w:val="C76E7668"/>
    <w:lvl w:ilvl="0" w:tplc="835A9A62">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135352"/>
    <w:multiLevelType w:val="hybridMultilevel"/>
    <w:tmpl w:val="910A91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8F52F7"/>
    <w:multiLevelType w:val="hybridMultilevel"/>
    <w:tmpl w:val="272E5A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BD74389"/>
    <w:multiLevelType w:val="hybridMultilevel"/>
    <w:tmpl w:val="033C518C"/>
    <w:lvl w:ilvl="0" w:tplc="D51ACD20">
      <w:start w:val="1"/>
      <w:numFmt w:val="decimal"/>
      <w:lvlText w:val="%1."/>
      <w:lvlJc w:val="left"/>
      <w:pPr>
        <w:ind w:left="720" w:hanging="360"/>
      </w:pPr>
      <w:rPr>
        <w:rFonts w:asciiTheme="majorHAnsi" w:hAnsiTheme="majorHAnsi" w:cstheme="majorHAnsi" w:hint="default"/>
        <w:b/>
        <w:bCs/>
        <w:i w:val="0"/>
        <w:iCs w:val="0"/>
        <w:color w:val="4472C4" w:themeColor="accent1"/>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2C1A81"/>
    <w:multiLevelType w:val="hybridMultilevel"/>
    <w:tmpl w:val="F670BB5C"/>
    <w:lvl w:ilvl="0" w:tplc="9EC2EA2A">
      <w:numFmt w:val="bullet"/>
      <w:lvlText w:val="-"/>
      <w:lvlJc w:val="left"/>
      <w:pPr>
        <w:ind w:left="1440" w:hanging="360"/>
      </w:pPr>
      <w:rPr>
        <w:rFonts w:ascii="Calibri Light" w:eastAsiaTheme="minorEastAsia" w:hAnsi="Calibri Light" w:cs="Calibri Light"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B701574"/>
    <w:multiLevelType w:val="hybridMultilevel"/>
    <w:tmpl w:val="828A48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16cid:durableId="1329557996">
    <w:abstractNumId w:val="4"/>
  </w:num>
  <w:num w:numId="2" w16cid:durableId="150830648">
    <w:abstractNumId w:val="7"/>
  </w:num>
  <w:num w:numId="3" w16cid:durableId="1847591347">
    <w:abstractNumId w:val="6"/>
  </w:num>
  <w:num w:numId="4" w16cid:durableId="1910189639">
    <w:abstractNumId w:val="8"/>
  </w:num>
  <w:num w:numId="5" w16cid:durableId="823669923">
    <w:abstractNumId w:val="5"/>
  </w:num>
  <w:num w:numId="6" w16cid:durableId="2081514461">
    <w:abstractNumId w:val="4"/>
  </w:num>
  <w:num w:numId="7" w16cid:durableId="1810053944">
    <w:abstractNumId w:val="4"/>
  </w:num>
  <w:num w:numId="8" w16cid:durableId="1436049737">
    <w:abstractNumId w:val="9"/>
  </w:num>
  <w:num w:numId="9" w16cid:durableId="1226523705">
    <w:abstractNumId w:val="0"/>
  </w:num>
  <w:num w:numId="10" w16cid:durableId="1422987442">
    <w:abstractNumId w:val="4"/>
  </w:num>
  <w:num w:numId="11" w16cid:durableId="1629165954">
    <w:abstractNumId w:val="4"/>
  </w:num>
  <w:num w:numId="12" w16cid:durableId="1298032256">
    <w:abstractNumId w:val="4"/>
  </w:num>
  <w:num w:numId="13" w16cid:durableId="998655092">
    <w:abstractNumId w:val="4"/>
  </w:num>
  <w:num w:numId="14" w16cid:durableId="1896501718">
    <w:abstractNumId w:val="4"/>
  </w:num>
  <w:num w:numId="15" w16cid:durableId="1029527746">
    <w:abstractNumId w:val="4"/>
  </w:num>
  <w:num w:numId="16" w16cid:durableId="2105686764">
    <w:abstractNumId w:val="4"/>
  </w:num>
  <w:num w:numId="17" w16cid:durableId="1924992479">
    <w:abstractNumId w:val="4"/>
  </w:num>
  <w:num w:numId="18" w16cid:durableId="1018045805">
    <w:abstractNumId w:val="4"/>
  </w:num>
  <w:num w:numId="19" w16cid:durableId="1721902959">
    <w:abstractNumId w:val="4"/>
  </w:num>
  <w:num w:numId="20" w16cid:durableId="1137911547">
    <w:abstractNumId w:val="4"/>
  </w:num>
  <w:num w:numId="21" w16cid:durableId="631864850">
    <w:abstractNumId w:val="4"/>
  </w:num>
  <w:num w:numId="22" w16cid:durableId="899632491">
    <w:abstractNumId w:val="4"/>
  </w:num>
  <w:num w:numId="23" w16cid:durableId="1902134059">
    <w:abstractNumId w:val="4"/>
  </w:num>
  <w:num w:numId="24" w16cid:durableId="926696933">
    <w:abstractNumId w:val="4"/>
  </w:num>
  <w:num w:numId="25" w16cid:durableId="1205407979">
    <w:abstractNumId w:val="4"/>
  </w:num>
  <w:num w:numId="26" w16cid:durableId="471871720">
    <w:abstractNumId w:val="4"/>
  </w:num>
  <w:num w:numId="27" w16cid:durableId="2091265304">
    <w:abstractNumId w:val="4"/>
  </w:num>
  <w:num w:numId="28" w16cid:durableId="1377776453">
    <w:abstractNumId w:val="4"/>
  </w:num>
  <w:num w:numId="29" w16cid:durableId="540820278">
    <w:abstractNumId w:val="4"/>
  </w:num>
  <w:num w:numId="30" w16cid:durableId="841815479">
    <w:abstractNumId w:val="4"/>
  </w:num>
  <w:num w:numId="31" w16cid:durableId="1607882995">
    <w:abstractNumId w:val="4"/>
  </w:num>
  <w:num w:numId="32" w16cid:durableId="647245346">
    <w:abstractNumId w:val="1"/>
  </w:num>
  <w:num w:numId="33" w16cid:durableId="1748309546">
    <w:abstractNumId w:val="2"/>
  </w:num>
  <w:num w:numId="34" w16cid:durableId="150385705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a Martinez Machain">
    <w15:presenceInfo w15:providerId="AD" w15:userId="S::carlamm@buffalo.edu::7a0cb86b-b30b-41c0-aa0c-df093c39f1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C41"/>
    <w:rsid w:val="00017C5A"/>
    <w:rsid w:val="00052418"/>
    <w:rsid w:val="0008071F"/>
    <w:rsid w:val="0009798D"/>
    <w:rsid w:val="00122AD2"/>
    <w:rsid w:val="00171601"/>
    <w:rsid w:val="002129B8"/>
    <w:rsid w:val="00297B18"/>
    <w:rsid w:val="002A4C66"/>
    <w:rsid w:val="002D5C41"/>
    <w:rsid w:val="003412BB"/>
    <w:rsid w:val="00347533"/>
    <w:rsid w:val="0039057D"/>
    <w:rsid w:val="0045159F"/>
    <w:rsid w:val="00460AB1"/>
    <w:rsid w:val="00460D85"/>
    <w:rsid w:val="004B797A"/>
    <w:rsid w:val="004D1466"/>
    <w:rsid w:val="00527033"/>
    <w:rsid w:val="00544713"/>
    <w:rsid w:val="00563545"/>
    <w:rsid w:val="00592470"/>
    <w:rsid w:val="005B6F8E"/>
    <w:rsid w:val="005C7C08"/>
    <w:rsid w:val="005E1160"/>
    <w:rsid w:val="00623314"/>
    <w:rsid w:val="006260C3"/>
    <w:rsid w:val="006316FD"/>
    <w:rsid w:val="006A6AFC"/>
    <w:rsid w:val="006C4829"/>
    <w:rsid w:val="007671F4"/>
    <w:rsid w:val="00773CD9"/>
    <w:rsid w:val="00785040"/>
    <w:rsid w:val="007A1ED3"/>
    <w:rsid w:val="00896D8B"/>
    <w:rsid w:val="008A0B8F"/>
    <w:rsid w:val="008F59E7"/>
    <w:rsid w:val="00902445"/>
    <w:rsid w:val="009627BD"/>
    <w:rsid w:val="00985C7F"/>
    <w:rsid w:val="009D7FEE"/>
    <w:rsid w:val="009E5273"/>
    <w:rsid w:val="00A13E2C"/>
    <w:rsid w:val="00A5335D"/>
    <w:rsid w:val="00A9746B"/>
    <w:rsid w:val="00AB22E5"/>
    <w:rsid w:val="00AF33E1"/>
    <w:rsid w:val="00B02F02"/>
    <w:rsid w:val="00B2067D"/>
    <w:rsid w:val="00B36303"/>
    <w:rsid w:val="00B52D2B"/>
    <w:rsid w:val="00B62EB6"/>
    <w:rsid w:val="00BD3F00"/>
    <w:rsid w:val="00BF7446"/>
    <w:rsid w:val="00C31790"/>
    <w:rsid w:val="00C31D74"/>
    <w:rsid w:val="00C46FF0"/>
    <w:rsid w:val="00CA22A4"/>
    <w:rsid w:val="00CD45ED"/>
    <w:rsid w:val="00D73D94"/>
    <w:rsid w:val="00DA2C08"/>
    <w:rsid w:val="00DB1FC4"/>
    <w:rsid w:val="00DB5964"/>
    <w:rsid w:val="00DB5FAD"/>
    <w:rsid w:val="00E03978"/>
    <w:rsid w:val="00E31C83"/>
    <w:rsid w:val="00E6391E"/>
    <w:rsid w:val="00E73167"/>
    <w:rsid w:val="00EB481B"/>
    <w:rsid w:val="00EC1296"/>
    <w:rsid w:val="00EC1DDA"/>
    <w:rsid w:val="00ED7321"/>
    <w:rsid w:val="00EE05EE"/>
    <w:rsid w:val="00EE7FF6"/>
    <w:rsid w:val="00F628D4"/>
    <w:rsid w:val="00F75802"/>
    <w:rsid w:val="00FD5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36BD7"/>
  <w15:chartTrackingRefBased/>
  <w15:docId w15:val="{5FF939D4-6D84-CB44-A0C5-69A6B64B0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1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Q_Heading 2"/>
    <w:basedOn w:val="Normal"/>
    <w:next w:val="Normal"/>
    <w:link w:val="Heading2Char"/>
    <w:unhideWhenUsed/>
    <w:qFormat/>
    <w:rsid w:val="002D5C41"/>
    <w:pPr>
      <w:keepNext/>
      <w:keepLines/>
      <w:spacing w:before="360" w:after="120"/>
      <w:outlineLvl w:val="1"/>
    </w:pPr>
    <w:rPr>
      <w:rFonts w:asciiTheme="majorHAnsi" w:eastAsiaTheme="majorEastAsia" w:hAnsiTheme="majorHAnsi" w:cstheme="majorBidi"/>
      <w:b/>
      <w:color w:val="4F81BD"/>
      <w:kern w:val="0"/>
      <w:szCs w:val="28"/>
      <w14:ligatures w14:val="none"/>
    </w:rPr>
  </w:style>
  <w:style w:type="paragraph" w:styleId="Heading3">
    <w:name w:val="heading 3"/>
    <w:basedOn w:val="Normal"/>
    <w:next w:val="Normal"/>
    <w:link w:val="Heading3Char"/>
    <w:uiPriority w:val="9"/>
    <w:unhideWhenUsed/>
    <w:qFormat/>
    <w:rsid w:val="005E116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MQ_Heading 2 Char"/>
    <w:basedOn w:val="DefaultParagraphFont"/>
    <w:link w:val="Heading2"/>
    <w:rsid w:val="002D5C41"/>
    <w:rPr>
      <w:rFonts w:asciiTheme="majorHAnsi" w:eastAsiaTheme="majorEastAsia" w:hAnsiTheme="majorHAnsi" w:cstheme="majorBidi"/>
      <w:b/>
      <w:color w:val="4F81BD"/>
      <w:kern w:val="0"/>
      <w:szCs w:val="28"/>
      <w14:ligatures w14:val="none"/>
    </w:rPr>
  </w:style>
  <w:style w:type="paragraph" w:styleId="ListParagraph">
    <w:name w:val="List Paragraph"/>
    <w:aliases w:val="MQ_List Paragraph,Bullet List"/>
    <w:basedOn w:val="Normal"/>
    <w:link w:val="ListParagraphChar"/>
    <w:qFormat/>
    <w:rsid w:val="002D5C41"/>
    <w:pPr>
      <w:numPr>
        <w:numId w:val="1"/>
      </w:numPr>
      <w:spacing w:before="120" w:after="120"/>
      <w:contextualSpacing/>
    </w:pPr>
    <w:rPr>
      <w:rFonts w:ascii="Calibri Light" w:eastAsiaTheme="minorEastAsia" w:hAnsi="Calibri Light"/>
      <w:kern w:val="0"/>
      <w:sz w:val="22"/>
      <w:szCs w:val="22"/>
      <w14:ligatures w14:val="none"/>
    </w:rPr>
  </w:style>
  <w:style w:type="character" w:customStyle="1" w:styleId="ListParagraphChar">
    <w:name w:val="List Paragraph Char"/>
    <w:aliases w:val="MQ_List Paragraph Char,Bullet List Char"/>
    <w:basedOn w:val="DefaultParagraphFont"/>
    <w:link w:val="ListParagraph"/>
    <w:rsid w:val="002D5C41"/>
    <w:rPr>
      <w:rFonts w:ascii="Calibri Light" w:eastAsiaTheme="minorEastAsia" w:hAnsi="Calibri Light"/>
      <w:kern w:val="0"/>
      <w:sz w:val="22"/>
      <w:szCs w:val="22"/>
      <w14:ligatures w14:val="none"/>
    </w:rPr>
  </w:style>
  <w:style w:type="character" w:styleId="CommentReference">
    <w:name w:val="annotation reference"/>
    <w:basedOn w:val="DefaultParagraphFont"/>
    <w:uiPriority w:val="99"/>
    <w:semiHidden/>
    <w:unhideWhenUsed/>
    <w:rsid w:val="008F59E7"/>
    <w:rPr>
      <w:sz w:val="16"/>
      <w:szCs w:val="16"/>
    </w:rPr>
  </w:style>
  <w:style w:type="paragraph" w:styleId="CommentText">
    <w:name w:val="annotation text"/>
    <w:basedOn w:val="Normal"/>
    <w:link w:val="CommentTextChar"/>
    <w:uiPriority w:val="99"/>
    <w:unhideWhenUsed/>
    <w:rsid w:val="008F59E7"/>
    <w:rPr>
      <w:sz w:val="20"/>
      <w:szCs w:val="20"/>
    </w:rPr>
  </w:style>
  <w:style w:type="character" w:customStyle="1" w:styleId="CommentTextChar">
    <w:name w:val="Comment Text Char"/>
    <w:basedOn w:val="DefaultParagraphFont"/>
    <w:link w:val="CommentText"/>
    <w:uiPriority w:val="99"/>
    <w:rsid w:val="008F59E7"/>
    <w:rPr>
      <w:sz w:val="20"/>
      <w:szCs w:val="20"/>
    </w:rPr>
  </w:style>
  <w:style w:type="paragraph" w:styleId="CommentSubject">
    <w:name w:val="annotation subject"/>
    <w:basedOn w:val="CommentText"/>
    <w:next w:val="CommentText"/>
    <w:link w:val="CommentSubjectChar"/>
    <w:uiPriority w:val="99"/>
    <w:semiHidden/>
    <w:unhideWhenUsed/>
    <w:rsid w:val="008F59E7"/>
    <w:rPr>
      <w:b/>
      <w:bCs/>
    </w:rPr>
  </w:style>
  <w:style w:type="character" w:customStyle="1" w:styleId="CommentSubjectChar">
    <w:name w:val="Comment Subject Char"/>
    <w:basedOn w:val="CommentTextChar"/>
    <w:link w:val="CommentSubject"/>
    <w:uiPriority w:val="99"/>
    <w:semiHidden/>
    <w:rsid w:val="008F59E7"/>
    <w:rPr>
      <w:b/>
      <w:bCs/>
      <w:sz w:val="20"/>
      <w:szCs w:val="20"/>
    </w:rPr>
  </w:style>
  <w:style w:type="paragraph" w:styleId="Revision">
    <w:name w:val="Revision"/>
    <w:hidden/>
    <w:uiPriority w:val="99"/>
    <w:semiHidden/>
    <w:rsid w:val="00460D85"/>
  </w:style>
  <w:style w:type="paragraph" w:styleId="FootnoteText">
    <w:name w:val="footnote text"/>
    <w:basedOn w:val="Normal"/>
    <w:link w:val="FootnoteTextChar"/>
    <w:uiPriority w:val="99"/>
    <w:semiHidden/>
    <w:unhideWhenUsed/>
    <w:rsid w:val="00985C7F"/>
    <w:rPr>
      <w:sz w:val="20"/>
      <w:szCs w:val="20"/>
    </w:rPr>
  </w:style>
  <w:style w:type="character" w:customStyle="1" w:styleId="FootnoteTextChar">
    <w:name w:val="Footnote Text Char"/>
    <w:basedOn w:val="DefaultParagraphFont"/>
    <w:link w:val="FootnoteText"/>
    <w:uiPriority w:val="99"/>
    <w:semiHidden/>
    <w:rsid w:val="00985C7F"/>
    <w:rPr>
      <w:sz w:val="20"/>
      <w:szCs w:val="20"/>
    </w:rPr>
  </w:style>
  <w:style w:type="character" w:styleId="FootnoteReference">
    <w:name w:val="footnote reference"/>
    <w:basedOn w:val="DefaultParagraphFont"/>
    <w:uiPriority w:val="99"/>
    <w:semiHidden/>
    <w:unhideWhenUsed/>
    <w:rsid w:val="00985C7F"/>
    <w:rPr>
      <w:vertAlign w:val="superscript"/>
    </w:rPr>
  </w:style>
  <w:style w:type="paragraph" w:styleId="BalloonText">
    <w:name w:val="Balloon Text"/>
    <w:basedOn w:val="Normal"/>
    <w:link w:val="BalloonTextChar"/>
    <w:uiPriority w:val="99"/>
    <w:semiHidden/>
    <w:unhideWhenUsed/>
    <w:rsid w:val="00AB22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B22E5"/>
    <w:rPr>
      <w:rFonts w:ascii="Times New Roman" w:hAnsi="Times New Roman" w:cs="Times New Roman"/>
      <w:sz w:val="18"/>
      <w:szCs w:val="18"/>
    </w:rPr>
  </w:style>
  <w:style w:type="character" w:customStyle="1" w:styleId="Heading3Char">
    <w:name w:val="Heading 3 Char"/>
    <w:basedOn w:val="DefaultParagraphFont"/>
    <w:link w:val="Heading3"/>
    <w:uiPriority w:val="9"/>
    <w:rsid w:val="005E1160"/>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5E116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31790"/>
    <w:pPr>
      <w:tabs>
        <w:tab w:val="center" w:pos="4680"/>
        <w:tab w:val="right" w:pos="9360"/>
      </w:tabs>
    </w:pPr>
  </w:style>
  <w:style w:type="character" w:customStyle="1" w:styleId="HeaderChar">
    <w:name w:val="Header Char"/>
    <w:basedOn w:val="DefaultParagraphFont"/>
    <w:link w:val="Header"/>
    <w:uiPriority w:val="99"/>
    <w:rsid w:val="00C31790"/>
  </w:style>
  <w:style w:type="paragraph" w:styleId="Footer">
    <w:name w:val="footer"/>
    <w:basedOn w:val="Normal"/>
    <w:link w:val="FooterChar"/>
    <w:uiPriority w:val="99"/>
    <w:unhideWhenUsed/>
    <w:rsid w:val="00C31790"/>
    <w:pPr>
      <w:tabs>
        <w:tab w:val="center" w:pos="4680"/>
        <w:tab w:val="right" w:pos="9360"/>
      </w:tabs>
    </w:pPr>
  </w:style>
  <w:style w:type="character" w:customStyle="1" w:styleId="FooterChar">
    <w:name w:val="Footer Char"/>
    <w:basedOn w:val="DefaultParagraphFont"/>
    <w:link w:val="Footer"/>
    <w:uiPriority w:val="99"/>
    <w:rsid w:val="00C31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AD17D-44ED-6C4B-B9E9-6694134CB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Carla Martinez Machain</cp:lastModifiedBy>
  <cp:revision>14</cp:revision>
  <dcterms:created xsi:type="dcterms:W3CDTF">2023-06-27T00:53:00Z</dcterms:created>
  <dcterms:modified xsi:type="dcterms:W3CDTF">2023-09-20T15:52:00Z</dcterms:modified>
</cp:coreProperties>
</file>
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1C4E3" w14:textId="6A34E796" w:rsidR="00A17BC7" w:rsidRDefault="00A17BC7" w:rsidP="00DA0C6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Maintaining American Bases Abroad: International Implications of </w:t>
      </w:r>
      <w:proofErr w:type="spellStart"/>
      <w:r>
        <w:rPr>
          <w:rFonts w:ascii="Times New Roman" w:hAnsi="Times New Roman" w:cs="Times New Roman"/>
          <w:b/>
          <w:sz w:val="22"/>
          <w:szCs w:val="22"/>
        </w:rPr>
        <w:t>Servicemembers</w:t>
      </w:r>
      <w:proofErr w:type="spellEnd"/>
      <w:r>
        <w:rPr>
          <w:rFonts w:ascii="Times New Roman" w:hAnsi="Times New Roman" w:cs="Times New Roman"/>
          <w:b/>
          <w:sz w:val="22"/>
          <w:szCs w:val="22"/>
        </w:rPr>
        <w:t>’ Adverse Behaviors and Experiences</w:t>
      </w:r>
    </w:p>
    <w:p w14:paraId="24CED53D" w14:textId="77777777" w:rsidR="00DA0C66" w:rsidRPr="00A17BC7" w:rsidRDefault="00DA0C66" w:rsidP="00DA0C66">
      <w:pPr>
        <w:contextualSpacing/>
        <w:jc w:val="center"/>
        <w:rPr>
          <w:rFonts w:ascii="Times New Roman" w:hAnsi="Times New Roman" w:cs="Times New Roman"/>
          <w:b/>
          <w:sz w:val="22"/>
          <w:szCs w:val="22"/>
        </w:rPr>
      </w:pPr>
    </w:p>
    <w:p w14:paraId="59C6F175" w14:textId="77777777" w:rsidR="006D6686" w:rsidRDefault="00A14C47" w:rsidP="00153357">
      <w:pPr>
        <w:pStyle w:val="ListParagraph"/>
        <w:numPr>
          <w:ilvl w:val="0"/>
          <w:numId w:val="5"/>
        </w:numPr>
        <w:ind w:left="360"/>
        <w:rPr>
          <w:rFonts w:ascii="Times New Roman" w:hAnsi="Times New Roman" w:cs="Times New Roman"/>
          <w:b/>
          <w:sz w:val="22"/>
          <w:szCs w:val="22"/>
        </w:rPr>
      </w:pPr>
      <w:r w:rsidRPr="00A14C47">
        <w:rPr>
          <w:rFonts w:ascii="Times New Roman" w:hAnsi="Times New Roman" w:cs="Times New Roman"/>
          <w:b/>
          <w:sz w:val="22"/>
          <w:szCs w:val="22"/>
        </w:rPr>
        <w:t>Introduction</w:t>
      </w:r>
    </w:p>
    <w:p w14:paraId="47E18A04" w14:textId="58039B55" w:rsidR="00F163AC" w:rsidRPr="006D6686" w:rsidRDefault="00EE1251" w:rsidP="00DA0C66">
      <w:pPr>
        <w:contextualSpacing/>
        <w:rPr>
          <w:rFonts w:ascii="Times New Roman" w:hAnsi="Times New Roman" w:cs="Times New Roman"/>
          <w:b/>
          <w:sz w:val="22"/>
          <w:szCs w:val="22"/>
        </w:rPr>
      </w:pPr>
      <w:r w:rsidRPr="006D6686">
        <w:rPr>
          <w:rFonts w:ascii="Times New Roman" w:hAnsi="Times New Roman" w:cs="Times New Roman"/>
          <w:sz w:val="22"/>
          <w:szCs w:val="22"/>
        </w:rPr>
        <w:t>The fundamental basis of power projection, regional influence, and crisis management by global powers has been through the deployment and maintenance of a global milit</w:t>
      </w:r>
      <w:r w:rsidR="00127192">
        <w:rPr>
          <w:rFonts w:ascii="Times New Roman" w:hAnsi="Times New Roman" w:cs="Times New Roman"/>
          <w:sz w:val="22"/>
          <w:szCs w:val="22"/>
        </w:rPr>
        <w:t>ary basing network (</w:t>
      </w:r>
      <w:proofErr w:type="spellStart"/>
      <w:r w:rsidR="00127192">
        <w:rPr>
          <w:rFonts w:ascii="Times New Roman" w:hAnsi="Times New Roman" w:cs="Times New Roman"/>
          <w:sz w:val="22"/>
          <w:szCs w:val="22"/>
        </w:rPr>
        <w:t>Harkavy</w:t>
      </w:r>
      <w:proofErr w:type="spellEnd"/>
      <w:r w:rsidR="00127192">
        <w:rPr>
          <w:rFonts w:ascii="Times New Roman" w:hAnsi="Times New Roman" w:cs="Times New Roman"/>
          <w:sz w:val="22"/>
          <w:szCs w:val="22"/>
        </w:rPr>
        <w:t xml:space="preserve"> 198</w:t>
      </w:r>
      <w:ins w:id="0" w:author="Lane Gillespie" w:date="2020-07-21T16:23:00Z">
        <w:r w:rsidR="00127192">
          <w:rPr>
            <w:rFonts w:ascii="Times New Roman" w:hAnsi="Times New Roman" w:cs="Times New Roman"/>
            <w:sz w:val="22"/>
            <w:szCs w:val="22"/>
          </w:rPr>
          <w:t>9</w:t>
        </w:r>
      </w:ins>
      <w:del w:id="1" w:author="Lane Gillespie" w:date="2020-07-21T16:23:00Z">
        <w:r w:rsidR="00127192" w:rsidDel="00127192">
          <w:rPr>
            <w:rFonts w:ascii="Times New Roman" w:hAnsi="Times New Roman" w:cs="Times New Roman"/>
            <w:sz w:val="22"/>
            <w:szCs w:val="22"/>
          </w:rPr>
          <w:delText>2</w:delText>
        </w:r>
      </w:del>
      <w:r w:rsidRPr="006D6686">
        <w:rPr>
          <w:rFonts w:ascii="Times New Roman" w:hAnsi="Times New Roman" w:cs="Times New Roman"/>
          <w:sz w:val="22"/>
          <w:szCs w:val="22"/>
        </w:rPr>
        <w:t>; 2007). While</w:t>
      </w:r>
      <w:r w:rsidR="00B714C1" w:rsidRPr="006D6686">
        <w:rPr>
          <w:rFonts w:ascii="Times New Roman" w:hAnsi="Times New Roman" w:cs="Times New Roman"/>
          <w:sz w:val="22"/>
          <w:szCs w:val="22"/>
        </w:rPr>
        <w:t xml:space="preserve"> scholars and practitioners have used or proposed </w:t>
      </w:r>
      <w:r w:rsidRPr="006D6686">
        <w:rPr>
          <w:rFonts w:ascii="Times New Roman" w:hAnsi="Times New Roman" w:cs="Times New Roman"/>
          <w:sz w:val="22"/>
          <w:szCs w:val="22"/>
        </w:rPr>
        <w:t>other models of regional influence (e.g. empire-building or off-shore balancing), the enduring model adopted by the United States, since the end of the 19</w:t>
      </w:r>
      <w:r w:rsidRPr="006D6686">
        <w:rPr>
          <w:rFonts w:ascii="Times New Roman" w:hAnsi="Times New Roman" w:cs="Times New Roman"/>
          <w:sz w:val="22"/>
          <w:szCs w:val="22"/>
          <w:vertAlign w:val="superscript"/>
        </w:rPr>
        <w:t>th</w:t>
      </w:r>
      <w:r w:rsidRPr="006D6686">
        <w:rPr>
          <w:rFonts w:ascii="Times New Roman" w:hAnsi="Times New Roman" w:cs="Times New Roman"/>
          <w:sz w:val="22"/>
          <w:szCs w:val="22"/>
        </w:rPr>
        <w:t xml:space="preserve"> century, is the use of </w:t>
      </w:r>
      <w:r w:rsidR="007E4CDC">
        <w:rPr>
          <w:rFonts w:ascii="Times New Roman" w:hAnsi="Times New Roman" w:cs="Times New Roman"/>
          <w:sz w:val="22"/>
          <w:szCs w:val="22"/>
        </w:rPr>
        <w:t xml:space="preserve">military </w:t>
      </w:r>
      <w:r w:rsidRPr="006D6686">
        <w:rPr>
          <w:rFonts w:ascii="Times New Roman" w:hAnsi="Times New Roman" w:cs="Times New Roman"/>
          <w:sz w:val="22"/>
          <w:szCs w:val="22"/>
        </w:rPr>
        <w:t>bases</w:t>
      </w:r>
      <w:r w:rsidR="00B714C1" w:rsidRPr="006D6686">
        <w:rPr>
          <w:rFonts w:ascii="Times New Roman" w:hAnsi="Times New Roman" w:cs="Times New Roman"/>
          <w:sz w:val="22"/>
          <w:szCs w:val="22"/>
        </w:rPr>
        <w:t xml:space="preserve"> (</w:t>
      </w:r>
      <w:r w:rsidR="00F163AC" w:rsidRPr="006D6686">
        <w:rPr>
          <w:rFonts w:ascii="Times New Roman" w:hAnsi="Times New Roman" w:cs="Times New Roman"/>
          <w:sz w:val="22"/>
          <w:szCs w:val="22"/>
        </w:rPr>
        <w:t xml:space="preserve">Layne 1997; </w:t>
      </w:r>
      <w:proofErr w:type="spellStart"/>
      <w:r w:rsidR="00B714C1" w:rsidRPr="006D6686">
        <w:rPr>
          <w:rFonts w:ascii="Times New Roman" w:hAnsi="Times New Roman" w:cs="Times New Roman"/>
          <w:sz w:val="22"/>
          <w:szCs w:val="22"/>
        </w:rPr>
        <w:t>Ikenberry</w:t>
      </w:r>
      <w:proofErr w:type="spellEnd"/>
      <w:r w:rsidR="00B714C1" w:rsidRPr="006D6686">
        <w:rPr>
          <w:rFonts w:ascii="Times New Roman" w:hAnsi="Times New Roman" w:cs="Times New Roman"/>
          <w:sz w:val="22"/>
          <w:szCs w:val="22"/>
        </w:rPr>
        <w:t xml:space="preserve"> </w:t>
      </w:r>
      <w:r w:rsidR="00F163AC" w:rsidRPr="006D6686">
        <w:rPr>
          <w:rFonts w:ascii="Times New Roman" w:hAnsi="Times New Roman" w:cs="Times New Roman"/>
          <w:sz w:val="22"/>
          <w:szCs w:val="22"/>
        </w:rPr>
        <w:t>2004)</w:t>
      </w:r>
      <w:r w:rsidRPr="006D6686">
        <w:rPr>
          <w:rFonts w:ascii="Times New Roman" w:hAnsi="Times New Roman" w:cs="Times New Roman"/>
          <w:sz w:val="22"/>
          <w:szCs w:val="22"/>
        </w:rPr>
        <w:t xml:space="preserve">. Having a military force present in a region allows immediate reaction to emergent threats, reassurance of allies, and effective extended deterrence (Schelling 1966). While capital-intensive technology has increased the capacity of the United States to respond to some threats at a distance, it is unlikely to replace the presence of forward, globally deployed military personnel in the near future. However, diplomatic tensions that arise from </w:t>
      </w:r>
      <w:proofErr w:type="spellStart"/>
      <w:r w:rsidRPr="006D6686">
        <w:rPr>
          <w:rFonts w:ascii="Times New Roman" w:hAnsi="Times New Roman" w:cs="Times New Roman"/>
          <w:sz w:val="22"/>
          <w:szCs w:val="22"/>
        </w:rPr>
        <w:t>servicemember</w:t>
      </w:r>
      <w:proofErr w:type="spellEnd"/>
      <w:r w:rsidRPr="006D6686">
        <w:rPr>
          <w:rFonts w:ascii="Times New Roman" w:hAnsi="Times New Roman" w:cs="Times New Roman"/>
          <w:sz w:val="22"/>
          <w:szCs w:val="22"/>
        </w:rPr>
        <w:t xml:space="preserve"> behavior and changing political climates </w:t>
      </w:r>
      <w:proofErr w:type="gramStart"/>
      <w:r w:rsidRPr="006D6686">
        <w:rPr>
          <w:rFonts w:ascii="Times New Roman" w:hAnsi="Times New Roman" w:cs="Times New Roman"/>
          <w:sz w:val="22"/>
          <w:szCs w:val="22"/>
        </w:rPr>
        <w:t>jeopardizes</w:t>
      </w:r>
      <w:proofErr w:type="gramEnd"/>
      <w:r w:rsidRPr="006D6686">
        <w:rPr>
          <w:rFonts w:ascii="Times New Roman" w:hAnsi="Times New Roman" w:cs="Times New Roman"/>
          <w:sz w:val="22"/>
          <w:szCs w:val="22"/>
        </w:rPr>
        <w:t xml:space="preserve"> the viability of </w:t>
      </w:r>
      <w:r w:rsidR="00AA13FC" w:rsidRPr="006D6686">
        <w:rPr>
          <w:rFonts w:ascii="Times New Roman" w:hAnsi="Times New Roman" w:cs="Times New Roman"/>
          <w:sz w:val="22"/>
          <w:szCs w:val="22"/>
        </w:rPr>
        <w:t>long-term</w:t>
      </w:r>
      <w:r w:rsidRPr="006D6686">
        <w:rPr>
          <w:rFonts w:ascii="Times New Roman" w:hAnsi="Times New Roman" w:cs="Times New Roman"/>
          <w:sz w:val="22"/>
          <w:szCs w:val="22"/>
        </w:rPr>
        <w:t xml:space="preserve"> bases overseas (Moon 1997, Calder 2007, Cooley 2008).</w:t>
      </w:r>
      <w:r w:rsidR="00F163AC" w:rsidRPr="006D6686">
        <w:rPr>
          <w:rFonts w:ascii="Times New Roman" w:hAnsi="Times New Roman" w:cs="Times New Roman"/>
          <w:sz w:val="22"/>
          <w:szCs w:val="22"/>
        </w:rPr>
        <w:t xml:space="preserve"> In particular, criminal offenses by U.S. military personnel have sparked national conversations across host-states such as Germany, Japan, South Korea, and the Philippines. In several instances, negative interactions have sparked or fueled protests that have encouraged host-states to remove U.S. personnel, in part or in whole, from host-states. Despite these pivotal interactions having large-scale global effects, we know very little about the frequency and the cause of them. </w:t>
      </w:r>
    </w:p>
    <w:p w14:paraId="68207F13" w14:textId="00E98E40" w:rsidR="00F163AC" w:rsidRDefault="00F163AC" w:rsidP="00DA0C66">
      <w:pPr>
        <w:contextualSpacing/>
        <w:rPr>
          <w:rFonts w:ascii="Times New Roman" w:hAnsi="Times New Roman" w:cs="Times New Roman"/>
          <w:sz w:val="22"/>
          <w:szCs w:val="22"/>
        </w:rPr>
      </w:pPr>
      <w:r>
        <w:rPr>
          <w:rFonts w:ascii="Times New Roman" w:hAnsi="Times New Roman" w:cs="Times New Roman"/>
          <w:sz w:val="22"/>
          <w:szCs w:val="22"/>
        </w:rPr>
        <w:tab/>
      </w:r>
      <w:r w:rsidR="00F33D49">
        <w:rPr>
          <w:rFonts w:ascii="Times New Roman" w:hAnsi="Times New Roman" w:cs="Times New Roman"/>
          <w:sz w:val="22"/>
          <w:szCs w:val="22"/>
        </w:rPr>
        <w:t>This project focuses on answering the question</w:t>
      </w:r>
      <w:r w:rsidR="002845F8">
        <w:rPr>
          <w:rFonts w:ascii="Times New Roman" w:hAnsi="Times New Roman" w:cs="Times New Roman"/>
          <w:sz w:val="22"/>
          <w:szCs w:val="22"/>
        </w:rPr>
        <w:t xml:space="preserve">: </w:t>
      </w:r>
      <w:r w:rsidR="0081115A">
        <w:rPr>
          <w:rFonts w:ascii="Times New Roman" w:hAnsi="Times New Roman" w:cs="Times New Roman"/>
          <w:i/>
          <w:sz w:val="22"/>
          <w:szCs w:val="22"/>
        </w:rPr>
        <w:t>What are the characteristics, causes, and consequences of adverse interactions</w:t>
      </w:r>
      <w:r w:rsidR="002845F8" w:rsidRPr="002845F8">
        <w:rPr>
          <w:rFonts w:ascii="Times New Roman" w:hAnsi="Times New Roman" w:cs="Times New Roman"/>
          <w:i/>
          <w:sz w:val="22"/>
          <w:szCs w:val="22"/>
        </w:rPr>
        <w:t xml:space="preserve"> between </w:t>
      </w:r>
      <w:proofErr w:type="spellStart"/>
      <w:r w:rsidR="002845F8" w:rsidRPr="002845F8">
        <w:rPr>
          <w:rFonts w:ascii="Times New Roman" w:hAnsi="Times New Roman" w:cs="Times New Roman"/>
          <w:i/>
          <w:sz w:val="22"/>
          <w:szCs w:val="22"/>
        </w:rPr>
        <w:t>servicemembers</w:t>
      </w:r>
      <w:proofErr w:type="spellEnd"/>
      <w:r w:rsidR="002845F8" w:rsidRPr="002845F8">
        <w:rPr>
          <w:rFonts w:ascii="Times New Roman" w:hAnsi="Times New Roman" w:cs="Times New Roman"/>
          <w:i/>
          <w:sz w:val="22"/>
          <w:szCs w:val="22"/>
        </w:rPr>
        <w:t xml:space="preserve"> and host-state civilians? </w:t>
      </w:r>
      <w:r>
        <w:rPr>
          <w:rFonts w:ascii="Times New Roman" w:hAnsi="Times New Roman" w:cs="Times New Roman"/>
          <w:sz w:val="22"/>
          <w:szCs w:val="22"/>
        </w:rPr>
        <w:t>This project goes beyond previous scholarship by surveying military personnel directly about their interactions with foreign populations.</w:t>
      </w:r>
      <w:r w:rsidR="006D6686">
        <w:rPr>
          <w:rFonts w:ascii="Times New Roman" w:hAnsi="Times New Roman" w:cs="Times New Roman"/>
          <w:sz w:val="22"/>
          <w:szCs w:val="22"/>
        </w:rPr>
        <w:t xml:space="preserve"> The project </w:t>
      </w:r>
      <w:r w:rsidR="00486ED8">
        <w:rPr>
          <w:rFonts w:ascii="Times New Roman" w:hAnsi="Times New Roman" w:cs="Times New Roman"/>
          <w:sz w:val="22"/>
          <w:szCs w:val="22"/>
        </w:rPr>
        <w:t>surveys</w:t>
      </w:r>
      <w:r w:rsidR="006D6686">
        <w:rPr>
          <w:rFonts w:ascii="Times New Roman" w:hAnsi="Times New Roman" w:cs="Times New Roman"/>
          <w:sz w:val="22"/>
          <w:szCs w:val="22"/>
        </w:rPr>
        <w:t xml:space="preserve"> veterans about their previous deployments, stateside bases to compare domestic deployments to overseas deployments, and a subset of the thirty-five major U.S. bases deployed overseas. </w:t>
      </w:r>
      <w:r>
        <w:rPr>
          <w:rFonts w:ascii="Times New Roman" w:hAnsi="Times New Roman" w:cs="Times New Roman"/>
          <w:sz w:val="22"/>
          <w:szCs w:val="22"/>
        </w:rPr>
        <w:t xml:space="preserve">Our </w:t>
      </w:r>
      <w:r w:rsidR="00072E66">
        <w:rPr>
          <w:rFonts w:ascii="Times New Roman" w:hAnsi="Times New Roman" w:cs="Times New Roman"/>
          <w:sz w:val="22"/>
          <w:szCs w:val="22"/>
        </w:rPr>
        <w:t xml:space="preserve">innovative </w:t>
      </w:r>
      <w:r>
        <w:rPr>
          <w:rFonts w:ascii="Times New Roman" w:hAnsi="Times New Roman" w:cs="Times New Roman"/>
          <w:sz w:val="22"/>
          <w:szCs w:val="22"/>
        </w:rPr>
        <w:t>approach</w:t>
      </w:r>
      <w:r w:rsidR="00072E66">
        <w:rPr>
          <w:rFonts w:ascii="Times New Roman" w:hAnsi="Times New Roman" w:cs="Times New Roman"/>
          <w:sz w:val="22"/>
          <w:szCs w:val="22"/>
        </w:rPr>
        <w:t xml:space="preserve"> uses</w:t>
      </w:r>
      <w:r w:rsidR="00116612">
        <w:rPr>
          <w:rFonts w:ascii="Times New Roman" w:hAnsi="Times New Roman" w:cs="Times New Roman"/>
          <w:sz w:val="22"/>
          <w:szCs w:val="22"/>
        </w:rPr>
        <w:t xml:space="preserve"> traditional and experimental survey methodology</w:t>
      </w:r>
      <w:r w:rsidR="000874AD">
        <w:rPr>
          <w:rFonts w:ascii="Times New Roman" w:hAnsi="Times New Roman" w:cs="Times New Roman"/>
          <w:sz w:val="22"/>
          <w:szCs w:val="22"/>
        </w:rPr>
        <w:t xml:space="preserve"> and</w:t>
      </w:r>
      <w:r>
        <w:rPr>
          <w:rFonts w:ascii="Times New Roman" w:hAnsi="Times New Roman" w:cs="Times New Roman"/>
          <w:sz w:val="22"/>
          <w:szCs w:val="22"/>
        </w:rPr>
        <w:t xml:space="preserve"> allows for a direct measure of latent</w:t>
      </w:r>
      <w:r w:rsidR="006D6686">
        <w:rPr>
          <w:rFonts w:ascii="Times New Roman" w:hAnsi="Times New Roman" w:cs="Times New Roman"/>
          <w:sz w:val="22"/>
          <w:szCs w:val="22"/>
        </w:rPr>
        <w:t xml:space="preserve"> and </w:t>
      </w:r>
      <w:r w:rsidR="000D7EEE">
        <w:rPr>
          <w:rFonts w:ascii="Times New Roman" w:hAnsi="Times New Roman" w:cs="Times New Roman"/>
          <w:sz w:val="22"/>
          <w:szCs w:val="22"/>
        </w:rPr>
        <w:t>blatant</w:t>
      </w:r>
      <w:r>
        <w:rPr>
          <w:rFonts w:ascii="Times New Roman" w:hAnsi="Times New Roman" w:cs="Times New Roman"/>
          <w:sz w:val="22"/>
          <w:szCs w:val="22"/>
        </w:rPr>
        <w:t xml:space="preserve"> social interactions that reported statistics fail to capture. </w:t>
      </w:r>
      <w:r w:rsidR="0034769D">
        <w:rPr>
          <w:rFonts w:ascii="Times New Roman" w:hAnsi="Times New Roman" w:cs="Times New Roman"/>
          <w:sz w:val="22"/>
          <w:szCs w:val="22"/>
        </w:rPr>
        <w:t>W</w:t>
      </w:r>
      <w:r>
        <w:rPr>
          <w:rFonts w:ascii="Times New Roman" w:hAnsi="Times New Roman" w:cs="Times New Roman"/>
          <w:sz w:val="22"/>
          <w:szCs w:val="22"/>
        </w:rPr>
        <w:t>e draw upon literature in criminology, international relations, and political psychology</w:t>
      </w:r>
      <w:r w:rsidR="00875841">
        <w:rPr>
          <w:rFonts w:ascii="Times New Roman" w:hAnsi="Times New Roman" w:cs="Times New Roman"/>
          <w:sz w:val="22"/>
          <w:szCs w:val="22"/>
        </w:rPr>
        <w:t xml:space="preserve"> to examine the nexus of offending and victimization behavior between two distinct populations (U.S. </w:t>
      </w:r>
      <w:proofErr w:type="spellStart"/>
      <w:r w:rsidR="00875841">
        <w:rPr>
          <w:rFonts w:ascii="Times New Roman" w:hAnsi="Times New Roman" w:cs="Times New Roman"/>
          <w:sz w:val="22"/>
          <w:szCs w:val="22"/>
        </w:rPr>
        <w:t>servicemembers</w:t>
      </w:r>
      <w:proofErr w:type="spellEnd"/>
      <w:r w:rsidR="00875841">
        <w:rPr>
          <w:rFonts w:ascii="Times New Roman" w:hAnsi="Times New Roman" w:cs="Times New Roman"/>
          <w:sz w:val="22"/>
          <w:szCs w:val="22"/>
        </w:rPr>
        <w:t xml:space="preserve"> and host-state civilians) and draw upon </w:t>
      </w:r>
      <w:r w:rsidR="00116612">
        <w:rPr>
          <w:rFonts w:ascii="Times New Roman" w:hAnsi="Times New Roman" w:cs="Times New Roman"/>
          <w:sz w:val="22"/>
          <w:szCs w:val="22"/>
        </w:rPr>
        <w:t xml:space="preserve">opportunity </w:t>
      </w:r>
      <w:r w:rsidR="002E48D3">
        <w:rPr>
          <w:rFonts w:ascii="Times New Roman" w:hAnsi="Times New Roman" w:cs="Times New Roman"/>
          <w:sz w:val="22"/>
          <w:szCs w:val="22"/>
        </w:rPr>
        <w:t>theories</w:t>
      </w:r>
      <w:r w:rsidR="00116612">
        <w:rPr>
          <w:rFonts w:ascii="Times New Roman" w:hAnsi="Times New Roman" w:cs="Times New Roman"/>
          <w:sz w:val="22"/>
          <w:szCs w:val="22"/>
        </w:rPr>
        <w:t xml:space="preserve"> to assess the cause of negative interactions between military personnel and foreign civilians. </w:t>
      </w:r>
      <w:r w:rsidR="000D7EEE">
        <w:rPr>
          <w:rFonts w:ascii="Times New Roman" w:hAnsi="Times New Roman" w:cs="Times New Roman"/>
          <w:sz w:val="22"/>
          <w:szCs w:val="22"/>
        </w:rPr>
        <w:t>Our research will provide improved understanding on the conditions where the</w:t>
      </w:r>
      <w:r w:rsidR="002E48D3">
        <w:rPr>
          <w:rFonts w:ascii="Times New Roman" w:hAnsi="Times New Roman" w:cs="Times New Roman"/>
          <w:sz w:val="22"/>
          <w:szCs w:val="22"/>
        </w:rPr>
        <w:t xml:space="preserve"> opportunity for criminal offens</w:t>
      </w:r>
      <w:r w:rsidR="000D7EEE">
        <w:rPr>
          <w:rFonts w:ascii="Times New Roman" w:hAnsi="Times New Roman" w:cs="Times New Roman"/>
          <w:sz w:val="22"/>
          <w:szCs w:val="22"/>
        </w:rPr>
        <w:t>es could occur and prove important to both the U.S. government as well as any of the over 150 gove</w:t>
      </w:r>
      <w:r w:rsidR="002E48D3">
        <w:rPr>
          <w:rFonts w:ascii="Times New Roman" w:hAnsi="Times New Roman" w:cs="Times New Roman"/>
          <w:sz w:val="22"/>
          <w:szCs w:val="22"/>
        </w:rPr>
        <w:t xml:space="preserve">rnments that host U.S. </w:t>
      </w:r>
      <w:proofErr w:type="spellStart"/>
      <w:r w:rsidR="002E48D3">
        <w:rPr>
          <w:rFonts w:ascii="Times New Roman" w:hAnsi="Times New Roman" w:cs="Times New Roman"/>
          <w:sz w:val="22"/>
          <w:szCs w:val="22"/>
        </w:rPr>
        <w:t>service</w:t>
      </w:r>
      <w:r w:rsidR="000D7EEE">
        <w:rPr>
          <w:rFonts w:ascii="Times New Roman" w:hAnsi="Times New Roman" w:cs="Times New Roman"/>
          <w:sz w:val="22"/>
          <w:szCs w:val="22"/>
        </w:rPr>
        <w:t>members</w:t>
      </w:r>
      <w:proofErr w:type="spellEnd"/>
      <w:r w:rsidR="000D7EEE">
        <w:rPr>
          <w:rFonts w:ascii="Times New Roman" w:hAnsi="Times New Roman" w:cs="Times New Roman"/>
          <w:sz w:val="22"/>
          <w:szCs w:val="22"/>
        </w:rPr>
        <w:t xml:space="preserve"> on their soil. </w:t>
      </w:r>
      <w:r w:rsidR="00116612">
        <w:rPr>
          <w:rFonts w:ascii="Times New Roman" w:hAnsi="Times New Roman" w:cs="Times New Roman"/>
          <w:sz w:val="22"/>
          <w:szCs w:val="22"/>
        </w:rPr>
        <w:t xml:space="preserve">The analysis in this project </w:t>
      </w:r>
      <w:r w:rsidR="002845F8">
        <w:rPr>
          <w:rFonts w:ascii="Times New Roman" w:hAnsi="Times New Roman" w:cs="Times New Roman"/>
          <w:sz w:val="22"/>
          <w:szCs w:val="22"/>
        </w:rPr>
        <w:t>will provide</w:t>
      </w:r>
      <w:r w:rsidR="00116612">
        <w:rPr>
          <w:rFonts w:ascii="Times New Roman" w:hAnsi="Times New Roman" w:cs="Times New Roman"/>
          <w:sz w:val="22"/>
          <w:szCs w:val="22"/>
        </w:rPr>
        <w:t xml:space="preserve"> answers to </w:t>
      </w:r>
      <w:r w:rsidR="008511EB">
        <w:rPr>
          <w:rFonts w:ascii="Times New Roman" w:hAnsi="Times New Roman" w:cs="Times New Roman"/>
          <w:sz w:val="22"/>
          <w:szCs w:val="22"/>
        </w:rPr>
        <w:t xml:space="preserve">the interdisciplinary </w:t>
      </w:r>
      <w:r w:rsidR="00116612">
        <w:rPr>
          <w:rFonts w:ascii="Times New Roman" w:hAnsi="Times New Roman" w:cs="Times New Roman"/>
          <w:sz w:val="22"/>
          <w:szCs w:val="22"/>
        </w:rPr>
        <w:t xml:space="preserve">research questions </w:t>
      </w:r>
      <w:r w:rsidR="006D6686">
        <w:rPr>
          <w:rFonts w:ascii="Times New Roman" w:hAnsi="Times New Roman" w:cs="Times New Roman"/>
          <w:sz w:val="22"/>
          <w:szCs w:val="22"/>
        </w:rPr>
        <w:t>while also providing public data that will fuel the research of scholars in multiple disciplines.</w:t>
      </w:r>
      <w:r w:rsidR="001E4D1B">
        <w:rPr>
          <w:rFonts w:ascii="Times New Roman" w:hAnsi="Times New Roman" w:cs="Times New Roman"/>
          <w:sz w:val="22"/>
          <w:szCs w:val="22"/>
        </w:rPr>
        <w:t xml:space="preserve"> </w:t>
      </w:r>
    </w:p>
    <w:p w14:paraId="388A0A03" w14:textId="77777777" w:rsidR="00DA0C66" w:rsidRDefault="00DA0C66" w:rsidP="00DA0C66">
      <w:pPr>
        <w:contextualSpacing/>
        <w:rPr>
          <w:rFonts w:ascii="Times New Roman" w:hAnsi="Times New Roman" w:cs="Times New Roman"/>
          <w:sz w:val="22"/>
          <w:szCs w:val="22"/>
        </w:rPr>
      </w:pPr>
    </w:p>
    <w:p w14:paraId="4FC0B0DF" w14:textId="3AA37ED3" w:rsidR="005164BE" w:rsidRPr="00875841" w:rsidRDefault="00F000E8" w:rsidP="00153357">
      <w:pPr>
        <w:pStyle w:val="ListParagraph"/>
        <w:numPr>
          <w:ilvl w:val="0"/>
          <w:numId w:val="5"/>
        </w:numPr>
        <w:ind w:left="360"/>
        <w:rPr>
          <w:rFonts w:ascii="Times New Roman" w:hAnsi="Times New Roman" w:cs="Times New Roman"/>
          <w:b/>
          <w:bCs/>
          <w:sz w:val="22"/>
          <w:szCs w:val="22"/>
        </w:rPr>
      </w:pPr>
      <w:r w:rsidRPr="00875841">
        <w:rPr>
          <w:rFonts w:ascii="Times New Roman" w:hAnsi="Times New Roman" w:cs="Times New Roman"/>
          <w:b/>
          <w:bCs/>
          <w:sz w:val="22"/>
          <w:szCs w:val="22"/>
        </w:rPr>
        <w:t>Background and Theory</w:t>
      </w:r>
    </w:p>
    <w:p w14:paraId="178972FD" w14:textId="1B02DDA8" w:rsidR="00643CEB" w:rsidRDefault="005164BE" w:rsidP="00DA0C66">
      <w:pPr>
        <w:contextualSpacing/>
        <w:rPr>
          <w:rFonts w:ascii="Times New Roman" w:hAnsi="Times New Roman" w:cs="Times New Roman"/>
          <w:sz w:val="22"/>
          <w:szCs w:val="22"/>
        </w:rPr>
      </w:pPr>
      <w:r>
        <w:rPr>
          <w:rFonts w:ascii="Times New Roman" w:hAnsi="Times New Roman" w:cs="Times New Roman"/>
          <w:sz w:val="22"/>
          <w:szCs w:val="22"/>
        </w:rPr>
        <w:t>Th</w:t>
      </w:r>
      <w:r w:rsidR="004B4E6B">
        <w:rPr>
          <w:rFonts w:ascii="Times New Roman" w:hAnsi="Times New Roman" w:cs="Times New Roman"/>
          <w:sz w:val="22"/>
          <w:szCs w:val="22"/>
        </w:rPr>
        <w:t xml:space="preserve">is </w:t>
      </w:r>
      <w:r w:rsidR="00DA518D">
        <w:rPr>
          <w:rFonts w:ascii="Times New Roman" w:hAnsi="Times New Roman" w:cs="Times New Roman"/>
          <w:sz w:val="22"/>
          <w:szCs w:val="22"/>
        </w:rPr>
        <w:t xml:space="preserve">multi-level </w:t>
      </w:r>
      <w:r w:rsidR="004B4E6B">
        <w:rPr>
          <w:rFonts w:ascii="Times New Roman" w:hAnsi="Times New Roman" w:cs="Times New Roman"/>
          <w:sz w:val="22"/>
          <w:szCs w:val="22"/>
        </w:rPr>
        <w:t xml:space="preserve">interdisciplinary </w:t>
      </w:r>
      <w:r>
        <w:rPr>
          <w:rFonts w:ascii="Times New Roman" w:hAnsi="Times New Roman" w:cs="Times New Roman"/>
          <w:sz w:val="22"/>
          <w:szCs w:val="22"/>
        </w:rPr>
        <w:t xml:space="preserve">project </w:t>
      </w:r>
      <w:r w:rsidR="00DA518D">
        <w:rPr>
          <w:rFonts w:ascii="Times New Roman" w:hAnsi="Times New Roman" w:cs="Times New Roman"/>
          <w:sz w:val="22"/>
          <w:szCs w:val="22"/>
        </w:rPr>
        <w:t>has foundations in</w:t>
      </w:r>
      <w:r w:rsidR="008C1D18">
        <w:rPr>
          <w:rFonts w:ascii="Times New Roman" w:hAnsi="Times New Roman" w:cs="Times New Roman"/>
          <w:sz w:val="22"/>
          <w:szCs w:val="22"/>
        </w:rPr>
        <w:t xml:space="preserve"> </w:t>
      </w:r>
      <w:r w:rsidR="00486ED8">
        <w:rPr>
          <w:rFonts w:ascii="Times New Roman" w:hAnsi="Times New Roman" w:cs="Times New Roman"/>
          <w:sz w:val="22"/>
          <w:szCs w:val="22"/>
        </w:rPr>
        <w:t xml:space="preserve">structural and individual-level </w:t>
      </w:r>
      <w:r w:rsidR="00DA518D">
        <w:rPr>
          <w:rFonts w:ascii="Times New Roman" w:hAnsi="Times New Roman" w:cs="Times New Roman"/>
          <w:sz w:val="22"/>
          <w:szCs w:val="22"/>
        </w:rPr>
        <w:t>theorizing</w:t>
      </w:r>
      <w:r>
        <w:rPr>
          <w:rFonts w:ascii="Times New Roman" w:hAnsi="Times New Roman" w:cs="Times New Roman"/>
          <w:sz w:val="22"/>
          <w:szCs w:val="22"/>
        </w:rPr>
        <w:t xml:space="preserve">. At the macro-level, </w:t>
      </w:r>
      <w:r w:rsidR="00E94F55">
        <w:rPr>
          <w:rFonts w:ascii="Times New Roman" w:hAnsi="Times New Roman" w:cs="Times New Roman"/>
          <w:sz w:val="22"/>
          <w:szCs w:val="22"/>
        </w:rPr>
        <w:t>this project is relevant</w:t>
      </w:r>
      <w:r>
        <w:rPr>
          <w:rFonts w:ascii="Times New Roman" w:hAnsi="Times New Roman" w:cs="Times New Roman"/>
          <w:sz w:val="22"/>
          <w:szCs w:val="22"/>
        </w:rPr>
        <w:t xml:space="preserve"> to scholars and policy makers in areas of international relations, security studies, and foreign policy. At the micro-level, </w:t>
      </w:r>
      <w:r w:rsidR="00486ED8">
        <w:rPr>
          <w:rFonts w:ascii="Times New Roman" w:hAnsi="Times New Roman" w:cs="Times New Roman"/>
          <w:sz w:val="22"/>
          <w:szCs w:val="22"/>
        </w:rPr>
        <w:t>criminological theory</w:t>
      </w:r>
      <w:r>
        <w:rPr>
          <w:rFonts w:ascii="Times New Roman" w:hAnsi="Times New Roman" w:cs="Times New Roman"/>
          <w:sz w:val="22"/>
          <w:szCs w:val="22"/>
        </w:rPr>
        <w:t xml:space="preserve">, </w:t>
      </w:r>
      <w:r w:rsidR="00A476C5">
        <w:rPr>
          <w:rFonts w:ascii="Times New Roman" w:hAnsi="Times New Roman" w:cs="Times New Roman"/>
          <w:sz w:val="22"/>
          <w:szCs w:val="22"/>
        </w:rPr>
        <w:t xml:space="preserve">with roots in </w:t>
      </w:r>
      <w:r>
        <w:rPr>
          <w:rFonts w:ascii="Times New Roman" w:hAnsi="Times New Roman" w:cs="Times New Roman"/>
          <w:sz w:val="22"/>
          <w:szCs w:val="22"/>
        </w:rPr>
        <w:t>sociology, psychology, and economics</w:t>
      </w:r>
      <w:r w:rsidR="00A476C5">
        <w:rPr>
          <w:rFonts w:ascii="Times New Roman" w:hAnsi="Times New Roman" w:cs="Times New Roman"/>
          <w:sz w:val="22"/>
          <w:szCs w:val="22"/>
        </w:rPr>
        <w:t>,</w:t>
      </w:r>
      <w:r>
        <w:rPr>
          <w:rFonts w:ascii="Times New Roman" w:hAnsi="Times New Roman" w:cs="Times New Roman"/>
          <w:sz w:val="22"/>
          <w:szCs w:val="22"/>
        </w:rPr>
        <w:t xml:space="preserve"> offer</w:t>
      </w:r>
      <w:r w:rsidR="00B8697A">
        <w:rPr>
          <w:rFonts w:ascii="Times New Roman" w:hAnsi="Times New Roman" w:cs="Times New Roman"/>
          <w:sz w:val="22"/>
          <w:szCs w:val="22"/>
        </w:rPr>
        <w:t>s</w:t>
      </w:r>
      <w:r>
        <w:rPr>
          <w:rFonts w:ascii="Times New Roman" w:hAnsi="Times New Roman" w:cs="Times New Roman"/>
          <w:sz w:val="22"/>
          <w:szCs w:val="22"/>
        </w:rPr>
        <w:t xml:space="preserve"> the </w:t>
      </w:r>
      <w:r w:rsidR="00A476C5">
        <w:rPr>
          <w:rFonts w:ascii="Times New Roman" w:hAnsi="Times New Roman" w:cs="Times New Roman"/>
          <w:sz w:val="22"/>
          <w:szCs w:val="22"/>
        </w:rPr>
        <w:t xml:space="preserve">foundation for our </w:t>
      </w:r>
      <w:r w:rsidR="00B8697A">
        <w:rPr>
          <w:rFonts w:ascii="Times New Roman" w:hAnsi="Times New Roman" w:cs="Times New Roman"/>
          <w:sz w:val="22"/>
          <w:szCs w:val="22"/>
        </w:rPr>
        <w:t xml:space="preserve">causal </w:t>
      </w:r>
      <w:r w:rsidR="00A476C5">
        <w:rPr>
          <w:rFonts w:ascii="Times New Roman" w:hAnsi="Times New Roman" w:cs="Times New Roman"/>
          <w:sz w:val="22"/>
          <w:szCs w:val="22"/>
        </w:rPr>
        <w:t>hypotheses</w:t>
      </w:r>
      <w:r w:rsidR="00486ED8">
        <w:rPr>
          <w:rFonts w:ascii="Times New Roman" w:hAnsi="Times New Roman" w:cs="Times New Roman"/>
          <w:sz w:val="22"/>
          <w:szCs w:val="22"/>
        </w:rPr>
        <w:t xml:space="preserve"> directed at interpersonal behaviors</w:t>
      </w:r>
      <w:r>
        <w:rPr>
          <w:rFonts w:ascii="Times New Roman" w:hAnsi="Times New Roman" w:cs="Times New Roman"/>
          <w:sz w:val="22"/>
          <w:szCs w:val="22"/>
        </w:rPr>
        <w:t xml:space="preserve">. </w:t>
      </w:r>
      <w:r w:rsidR="00474606">
        <w:rPr>
          <w:rFonts w:ascii="Times New Roman" w:hAnsi="Times New Roman" w:cs="Times New Roman"/>
          <w:sz w:val="22"/>
          <w:szCs w:val="22"/>
        </w:rPr>
        <w:t xml:space="preserve">The project provides three unique data sets not found in contemporary social science research, tests criminology hypotheses in a unique context not observed previously, and provides answers to questions about troop interactions with host-state civilians that are fundamental to international relations and policymaking. </w:t>
      </w:r>
      <w:r>
        <w:rPr>
          <w:rFonts w:ascii="Times New Roman" w:hAnsi="Times New Roman" w:cs="Times New Roman"/>
          <w:sz w:val="22"/>
          <w:szCs w:val="22"/>
        </w:rPr>
        <w:t xml:space="preserve">We first discuss the macro-level context in this section and transition to how theories of the individual behavior and social interactions provide useful hypotheses to understand these processes. </w:t>
      </w:r>
    </w:p>
    <w:p w14:paraId="2A6A6525" w14:textId="77777777" w:rsidR="00DA0C66" w:rsidRDefault="00DA0C66" w:rsidP="00DA0C66">
      <w:pPr>
        <w:contextualSpacing/>
        <w:rPr>
          <w:rFonts w:ascii="Times New Roman" w:hAnsi="Times New Roman" w:cs="Times New Roman"/>
          <w:b/>
          <w:bCs/>
          <w:sz w:val="22"/>
          <w:szCs w:val="22"/>
        </w:rPr>
      </w:pPr>
    </w:p>
    <w:p w14:paraId="547AC76F" w14:textId="4D2C61C7" w:rsidR="005164BE" w:rsidRPr="00643CEB" w:rsidRDefault="005164BE" w:rsidP="00153357">
      <w:pPr>
        <w:pStyle w:val="ListParagraph"/>
        <w:numPr>
          <w:ilvl w:val="0"/>
          <w:numId w:val="24"/>
        </w:numPr>
        <w:ind w:left="540"/>
        <w:rPr>
          <w:rFonts w:ascii="Times New Roman" w:hAnsi="Times New Roman" w:cs="Times New Roman"/>
          <w:sz w:val="22"/>
          <w:szCs w:val="22"/>
        </w:rPr>
      </w:pPr>
      <w:r w:rsidRPr="00643CEB">
        <w:rPr>
          <w:rFonts w:ascii="Times New Roman" w:hAnsi="Times New Roman" w:cs="Times New Roman"/>
          <w:b/>
          <w:bCs/>
          <w:sz w:val="22"/>
          <w:szCs w:val="22"/>
        </w:rPr>
        <w:t>International Relations Theory</w:t>
      </w:r>
    </w:p>
    <w:p w14:paraId="1D1F22BD" w14:textId="6D34C7BE" w:rsidR="007252EC" w:rsidRDefault="00EE1251" w:rsidP="00DA0C66">
      <w:pPr>
        <w:contextualSpacing/>
        <w:rPr>
          <w:rFonts w:ascii="Times New Roman" w:hAnsi="Times New Roman" w:cs="Times New Roman"/>
          <w:sz w:val="22"/>
          <w:szCs w:val="22"/>
        </w:rPr>
      </w:pPr>
      <w:r>
        <w:rPr>
          <w:rFonts w:ascii="Times New Roman" w:hAnsi="Times New Roman" w:cs="Times New Roman"/>
          <w:sz w:val="22"/>
          <w:szCs w:val="22"/>
        </w:rPr>
        <w:t>World War II marked a turning point in US military and diplomatic history where, through the Lend-Lease program of the 1940s and the maintenance of overseas operations of the evolving Cold War, the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established and continues to maintain a historically unprecedented number of troops overseas. In </w:t>
      </w:r>
      <w:r>
        <w:rPr>
          <w:rFonts w:ascii="Times New Roman" w:hAnsi="Times New Roman" w:cs="Times New Roman"/>
          <w:sz w:val="22"/>
          <w:szCs w:val="22"/>
        </w:rPr>
        <w:lastRenderedPageBreak/>
        <w:t>very real ways, the overseas troops of the United States serve not only as the forefront of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hard power, but also the forefront of diplomacy and soft power that are unrivaled by other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agencies solely devoted to those tasks. Foreign nationals are more likely to interact with a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xml:space="preserve">. </w:t>
      </w:r>
      <w:proofErr w:type="spellStart"/>
      <w:r w:rsidR="002E48D3">
        <w:rPr>
          <w:rFonts w:ascii="Times New Roman" w:hAnsi="Times New Roman" w:cs="Times New Roman"/>
          <w:sz w:val="22"/>
          <w:szCs w:val="22"/>
        </w:rPr>
        <w:t>service</w:t>
      </w:r>
      <w:r>
        <w:rPr>
          <w:rFonts w:ascii="Times New Roman" w:hAnsi="Times New Roman" w:cs="Times New Roman"/>
          <w:sz w:val="22"/>
          <w:szCs w:val="22"/>
        </w:rPr>
        <w:t>member</w:t>
      </w:r>
      <w:proofErr w:type="spellEnd"/>
      <w:r>
        <w:rPr>
          <w:rFonts w:ascii="Times New Roman" w:hAnsi="Times New Roman" w:cs="Times New Roman"/>
          <w:sz w:val="22"/>
          <w:szCs w:val="22"/>
        </w:rPr>
        <w:t xml:space="preserve"> in their home territory than any other U.S. government official. </w:t>
      </w:r>
      <w:r w:rsidR="007252EC">
        <w:rPr>
          <w:rFonts w:ascii="Times New Roman" w:hAnsi="Times New Roman" w:cs="Times New Roman"/>
          <w:sz w:val="22"/>
          <w:szCs w:val="22"/>
        </w:rPr>
        <w:t>Only now has research delved into the positive and negative externalities of U.S. deployments abroad in quantitative ways. Starting in 200</w:t>
      </w:r>
      <w:r w:rsidR="008C6D46">
        <w:rPr>
          <w:rFonts w:ascii="Times New Roman" w:hAnsi="Times New Roman" w:cs="Times New Roman"/>
          <w:sz w:val="22"/>
          <w:szCs w:val="22"/>
        </w:rPr>
        <w:t>4</w:t>
      </w:r>
      <w:r w:rsidR="007252EC">
        <w:rPr>
          <w:rFonts w:ascii="Times New Roman" w:hAnsi="Times New Roman" w:cs="Times New Roman"/>
          <w:sz w:val="22"/>
          <w:szCs w:val="22"/>
        </w:rPr>
        <w:t xml:space="preserve">, with Kane’s work on providing global, annual estimates of troops, an emergent literature has begun to tally the total security and non-security effects of deployments. Researchers now link the presence of U.S. troops with increased </w:t>
      </w:r>
      <w:r w:rsidR="008C6D46">
        <w:rPr>
          <w:rFonts w:ascii="Times New Roman" w:hAnsi="Times New Roman" w:cs="Times New Roman"/>
          <w:sz w:val="22"/>
          <w:szCs w:val="22"/>
        </w:rPr>
        <w:t>economic growth</w:t>
      </w:r>
      <w:r w:rsidR="006047C6">
        <w:rPr>
          <w:rFonts w:ascii="Times New Roman" w:hAnsi="Times New Roman" w:cs="Times New Roman"/>
          <w:sz w:val="22"/>
          <w:szCs w:val="22"/>
        </w:rPr>
        <w:t xml:space="preserve"> </w:t>
      </w:r>
      <w:r w:rsidR="008C6D46">
        <w:rPr>
          <w:rFonts w:ascii="Times New Roman" w:hAnsi="Times New Roman" w:cs="Times New Roman"/>
          <w:sz w:val="22"/>
          <w:szCs w:val="22"/>
        </w:rPr>
        <w:t xml:space="preserve">(Jones and Kane 2012), </w:t>
      </w:r>
      <w:r w:rsidR="007252EC">
        <w:rPr>
          <w:rFonts w:ascii="Times New Roman" w:hAnsi="Times New Roman" w:cs="Times New Roman"/>
          <w:sz w:val="22"/>
          <w:szCs w:val="22"/>
        </w:rPr>
        <w:t>development</w:t>
      </w:r>
      <w:r w:rsidR="00C9075F">
        <w:rPr>
          <w:rFonts w:ascii="Times New Roman" w:hAnsi="Times New Roman" w:cs="Times New Roman"/>
          <w:sz w:val="22"/>
          <w:szCs w:val="22"/>
        </w:rPr>
        <w:t xml:space="preserve"> (Kane 2012)</w:t>
      </w:r>
      <w:r w:rsidR="007252EC">
        <w:rPr>
          <w:rFonts w:ascii="Times New Roman" w:hAnsi="Times New Roman" w:cs="Times New Roman"/>
          <w:sz w:val="22"/>
          <w:szCs w:val="22"/>
        </w:rPr>
        <w:t>, foreign direct investment</w:t>
      </w:r>
      <w:r w:rsidR="008C6D46">
        <w:rPr>
          <w:rFonts w:ascii="Times New Roman" w:hAnsi="Times New Roman" w:cs="Times New Roman"/>
          <w:sz w:val="22"/>
          <w:szCs w:val="22"/>
        </w:rPr>
        <w:t xml:space="preserve"> (</w:t>
      </w:r>
      <w:proofErr w:type="spellStart"/>
      <w:r w:rsidR="008C6D46">
        <w:rPr>
          <w:rFonts w:ascii="Times New Roman" w:hAnsi="Times New Roman" w:cs="Times New Roman"/>
          <w:sz w:val="22"/>
          <w:szCs w:val="22"/>
        </w:rPr>
        <w:t>Biglaiser</w:t>
      </w:r>
      <w:proofErr w:type="spellEnd"/>
      <w:r w:rsidR="008C6D46">
        <w:rPr>
          <w:rFonts w:ascii="Times New Roman" w:hAnsi="Times New Roman" w:cs="Times New Roman"/>
          <w:sz w:val="22"/>
          <w:szCs w:val="22"/>
        </w:rPr>
        <w:t xml:space="preserve"> and </w:t>
      </w:r>
      <w:proofErr w:type="spellStart"/>
      <w:r w:rsidR="008C6D46">
        <w:rPr>
          <w:rFonts w:ascii="Times New Roman" w:hAnsi="Times New Roman" w:cs="Times New Roman"/>
          <w:sz w:val="22"/>
          <w:szCs w:val="22"/>
        </w:rPr>
        <w:t>DeRouen</w:t>
      </w:r>
      <w:proofErr w:type="spellEnd"/>
      <w:r w:rsidR="008C6D46">
        <w:rPr>
          <w:rFonts w:ascii="Times New Roman" w:hAnsi="Times New Roman" w:cs="Times New Roman"/>
          <w:sz w:val="22"/>
          <w:szCs w:val="22"/>
        </w:rPr>
        <w:t xml:space="preserve"> 2007)</w:t>
      </w:r>
      <w:r w:rsidR="007252EC">
        <w:rPr>
          <w:rFonts w:ascii="Times New Roman" w:hAnsi="Times New Roman" w:cs="Times New Roman"/>
          <w:sz w:val="22"/>
          <w:szCs w:val="22"/>
        </w:rPr>
        <w:t xml:space="preserve">, </w:t>
      </w:r>
      <w:r w:rsidR="005E6B3B">
        <w:rPr>
          <w:rFonts w:ascii="Times New Roman" w:hAnsi="Times New Roman" w:cs="Times New Roman"/>
          <w:sz w:val="22"/>
          <w:szCs w:val="22"/>
        </w:rPr>
        <w:t>trade activity (</w:t>
      </w:r>
      <w:proofErr w:type="spellStart"/>
      <w:r w:rsidR="005E6B3B">
        <w:rPr>
          <w:rFonts w:ascii="Times New Roman" w:hAnsi="Times New Roman" w:cs="Times New Roman"/>
          <w:sz w:val="22"/>
          <w:szCs w:val="22"/>
        </w:rPr>
        <w:t>Biglaiser</w:t>
      </w:r>
      <w:proofErr w:type="spellEnd"/>
      <w:r w:rsidR="005E6B3B">
        <w:rPr>
          <w:rFonts w:ascii="Times New Roman" w:hAnsi="Times New Roman" w:cs="Times New Roman"/>
          <w:sz w:val="22"/>
          <w:szCs w:val="22"/>
        </w:rPr>
        <w:t xml:space="preserve"> and </w:t>
      </w:r>
      <w:proofErr w:type="spellStart"/>
      <w:r w:rsidR="005E6B3B">
        <w:rPr>
          <w:rFonts w:ascii="Times New Roman" w:hAnsi="Times New Roman" w:cs="Times New Roman"/>
          <w:sz w:val="22"/>
          <w:szCs w:val="22"/>
        </w:rPr>
        <w:t>DeRouen</w:t>
      </w:r>
      <w:proofErr w:type="spellEnd"/>
      <w:r w:rsidR="005E6B3B">
        <w:rPr>
          <w:rFonts w:ascii="Times New Roman" w:hAnsi="Times New Roman" w:cs="Times New Roman"/>
          <w:sz w:val="22"/>
          <w:szCs w:val="22"/>
        </w:rPr>
        <w:t xml:space="preserve"> 2009), </w:t>
      </w:r>
      <w:r w:rsidR="007252EC">
        <w:rPr>
          <w:rFonts w:ascii="Times New Roman" w:hAnsi="Times New Roman" w:cs="Times New Roman"/>
          <w:sz w:val="22"/>
          <w:szCs w:val="22"/>
        </w:rPr>
        <w:t>decreased defense spending among non-allies</w:t>
      </w:r>
      <w:r w:rsidR="005E6B3B">
        <w:rPr>
          <w:rFonts w:ascii="Times New Roman" w:hAnsi="Times New Roman" w:cs="Times New Roman"/>
          <w:sz w:val="22"/>
          <w:szCs w:val="22"/>
        </w:rPr>
        <w:t xml:space="preserve"> (Martinez </w:t>
      </w:r>
      <w:proofErr w:type="spellStart"/>
      <w:r w:rsidR="005E6B3B">
        <w:rPr>
          <w:rFonts w:ascii="Times New Roman" w:hAnsi="Times New Roman" w:cs="Times New Roman"/>
          <w:sz w:val="22"/>
          <w:szCs w:val="22"/>
        </w:rPr>
        <w:t>Machain</w:t>
      </w:r>
      <w:proofErr w:type="spellEnd"/>
      <w:r w:rsidR="005E6B3B">
        <w:rPr>
          <w:rFonts w:ascii="Times New Roman" w:hAnsi="Times New Roman" w:cs="Times New Roman"/>
          <w:sz w:val="22"/>
          <w:szCs w:val="22"/>
        </w:rPr>
        <w:t xml:space="preserve"> and Morgan 2013)</w:t>
      </w:r>
      <w:r w:rsidR="007252EC">
        <w:rPr>
          <w:rFonts w:ascii="Times New Roman" w:hAnsi="Times New Roman" w:cs="Times New Roman"/>
          <w:sz w:val="22"/>
          <w:szCs w:val="22"/>
        </w:rPr>
        <w:t>, increased defense spending among North Atlantic Treaty Organization allies</w:t>
      </w:r>
      <w:r w:rsidR="005E6B3B">
        <w:rPr>
          <w:rFonts w:ascii="Times New Roman" w:hAnsi="Times New Roman" w:cs="Times New Roman"/>
          <w:sz w:val="22"/>
          <w:szCs w:val="22"/>
        </w:rPr>
        <w:t xml:space="preserve"> (Allen, Flynn, </w:t>
      </w:r>
      <w:proofErr w:type="spellStart"/>
      <w:r w:rsidR="005E6B3B">
        <w:rPr>
          <w:rFonts w:ascii="Times New Roman" w:hAnsi="Times New Roman" w:cs="Times New Roman"/>
          <w:sz w:val="22"/>
          <w:szCs w:val="22"/>
        </w:rPr>
        <w:t>VanDusky</w:t>
      </w:r>
      <w:proofErr w:type="spellEnd"/>
      <w:r w:rsidR="005E6B3B">
        <w:rPr>
          <w:rFonts w:ascii="Times New Roman" w:hAnsi="Times New Roman" w:cs="Times New Roman"/>
          <w:sz w:val="22"/>
          <w:szCs w:val="22"/>
        </w:rPr>
        <w:t>-Allen 2016; 2017)</w:t>
      </w:r>
      <w:r w:rsidR="007252EC">
        <w:rPr>
          <w:rFonts w:ascii="Times New Roman" w:hAnsi="Times New Roman" w:cs="Times New Roman"/>
          <w:sz w:val="22"/>
          <w:szCs w:val="22"/>
        </w:rPr>
        <w:t>,</w:t>
      </w:r>
      <w:r w:rsidR="005E6B3B">
        <w:rPr>
          <w:rFonts w:ascii="Times New Roman" w:hAnsi="Times New Roman" w:cs="Times New Roman"/>
          <w:sz w:val="22"/>
          <w:szCs w:val="22"/>
        </w:rPr>
        <w:t xml:space="preserve"> lower respect for human rights (Bell, Cla</w:t>
      </w:r>
      <w:del w:id="2" w:author="Lane Gillespie" w:date="2020-07-21T16:24:00Z">
        <w:r w:rsidR="005E6B3B" w:rsidDel="00127192">
          <w:rPr>
            <w:rFonts w:ascii="Times New Roman" w:hAnsi="Times New Roman" w:cs="Times New Roman"/>
            <w:sz w:val="22"/>
            <w:szCs w:val="22"/>
          </w:rPr>
          <w:delText>r</w:delText>
        </w:r>
      </w:del>
      <w:r w:rsidR="005E6B3B">
        <w:rPr>
          <w:rFonts w:ascii="Times New Roman" w:hAnsi="Times New Roman" w:cs="Times New Roman"/>
          <w:sz w:val="22"/>
          <w:szCs w:val="22"/>
        </w:rPr>
        <w:t xml:space="preserve">y, Martinez </w:t>
      </w:r>
      <w:proofErr w:type="spellStart"/>
      <w:r w:rsidR="005E6B3B">
        <w:rPr>
          <w:rFonts w:ascii="Times New Roman" w:hAnsi="Times New Roman" w:cs="Times New Roman"/>
          <w:sz w:val="22"/>
          <w:szCs w:val="22"/>
        </w:rPr>
        <w:t>Machain</w:t>
      </w:r>
      <w:proofErr w:type="spellEnd"/>
      <w:r w:rsidR="005E6B3B">
        <w:rPr>
          <w:rFonts w:ascii="Times New Roman" w:hAnsi="Times New Roman" w:cs="Times New Roman"/>
          <w:sz w:val="22"/>
          <w:szCs w:val="22"/>
        </w:rPr>
        <w:t xml:space="preserve"> 2017), and increased internal stability (Braithwaite and </w:t>
      </w:r>
      <w:proofErr w:type="spellStart"/>
      <w:r w:rsidR="005E6B3B">
        <w:rPr>
          <w:rFonts w:ascii="Times New Roman" w:hAnsi="Times New Roman" w:cs="Times New Roman"/>
          <w:sz w:val="22"/>
          <w:szCs w:val="22"/>
        </w:rPr>
        <w:t>Kucik</w:t>
      </w:r>
      <w:proofErr w:type="spellEnd"/>
      <w:r w:rsidR="005E6B3B">
        <w:rPr>
          <w:rFonts w:ascii="Times New Roman" w:hAnsi="Times New Roman" w:cs="Times New Roman"/>
          <w:sz w:val="22"/>
          <w:szCs w:val="22"/>
        </w:rPr>
        <w:t xml:space="preserve"> 201</w:t>
      </w:r>
      <w:ins w:id="3" w:author="Lane Gillespie" w:date="2020-07-22T15:40:00Z">
        <w:r w:rsidR="00165308">
          <w:rPr>
            <w:rFonts w:ascii="Times New Roman" w:hAnsi="Times New Roman" w:cs="Times New Roman"/>
            <w:sz w:val="22"/>
            <w:szCs w:val="22"/>
          </w:rPr>
          <w:t>8</w:t>
        </w:r>
      </w:ins>
      <w:del w:id="4" w:author="Lane Gillespie" w:date="2020-07-22T15:40:00Z">
        <w:r w:rsidR="005E6B3B" w:rsidDel="00165308">
          <w:rPr>
            <w:rFonts w:ascii="Times New Roman" w:hAnsi="Times New Roman" w:cs="Times New Roman"/>
            <w:sz w:val="22"/>
            <w:szCs w:val="22"/>
          </w:rPr>
          <w:delText>7</w:delText>
        </w:r>
      </w:del>
      <w:r w:rsidR="005E6B3B">
        <w:rPr>
          <w:rFonts w:ascii="Times New Roman" w:hAnsi="Times New Roman" w:cs="Times New Roman"/>
          <w:sz w:val="22"/>
          <w:szCs w:val="22"/>
        </w:rPr>
        <w:t xml:space="preserve">). </w:t>
      </w:r>
      <w:r w:rsidR="002C6A81">
        <w:rPr>
          <w:rFonts w:ascii="Times New Roman" w:hAnsi="Times New Roman" w:cs="Times New Roman"/>
          <w:sz w:val="22"/>
          <w:szCs w:val="22"/>
        </w:rPr>
        <w:t>While this literature provides an encouraging base for work, it is far from complete in understanding the full effects of deployments as much of it examines aggregate data and makes inferences based on t</w:t>
      </w:r>
      <w:r w:rsidR="006047C6">
        <w:rPr>
          <w:rFonts w:ascii="Times New Roman" w:hAnsi="Times New Roman" w:cs="Times New Roman"/>
          <w:sz w:val="22"/>
          <w:szCs w:val="22"/>
        </w:rPr>
        <w:t>hose</w:t>
      </w:r>
      <w:r w:rsidR="002C6A81">
        <w:rPr>
          <w:rFonts w:ascii="Times New Roman" w:hAnsi="Times New Roman" w:cs="Times New Roman"/>
          <w:sz w:val="22"/>
          <w:szCs w:val="22"/>
        </w:rPr>
        <w:t xml:space="preserve"> data. Such ecological inferences are problematic, especially when we consider a topic as important as the </w:t>
      </w:r>
      <w:proofErr w:type="spellStart"/>
      <w:r w:rsidR="002C6A81">
        <w:rPr>
          <w:rFonts w:ascii="Times New Roman" w:hAnsi="Times New Roman" w:cs="Times New Roman"/>
          <w:sz w:val="22"/>
          <w:szCs w:val="22"/>
        </w:rPr>
        <w:t>servicemember</w:t>
      </w:r>
      <w:proofErr w:type="spellEnd"/>
      <w:r w:rsidR="002C6A81">
        <w:rPr>
          <w:rFonts w:ascii="Times New Roman" w:hAnsi="Times New Roman" w:cs="Times New Roman"/>
          <w:sz w:val="22"/>
          <w:szCs w:val="22"/>
        </w:rPr>
        <w:t xml:space="preserve"> participation in crime (King</w:t>
      </w:r>
      <w:r w:rsidR="009A2512">
        <w:rPr>
          <w:rFonts w:ascii="Times New Roman" w:hAnsi="Times New Roman" w:cs="Times New Roman"/>
          <w:sz w:val="22"/>
          <w:szCs w:val="22"/>
        </w:rPr>
        <w:t xml:space="preserve"> 2013)</w:t>
      </w:r>
      <w:r w:rsidR="002C6A81">
        <w:rPr>
          <w:rFonts w:ascii="Times New Roman" w:hAnsi="Times New Roman" w:cs="Times New Roman"/>
          <w:sz w:val="22"/>
          <w:szCs w:val="22"/>
        </w:rPr>
        <w:t>.</w:t>
      </w:r>
    </w:p>
    <w:p w14:paraId="5CA34D85" w14:textId="6AB04446" w:rsidR="00470F85" w:rsidRDefault="009A2512" w:rsidP="00DA0C66">
      <w:pPr>
        <w:ind w:firstLine="720"/>
        <w:contextualSpacing/>
        <w:rPr>
          <w:rFonts w:ascii="Times New Roman" w:hAnsi="Times New Roman" w:cs="Times New Roman"/>
          <w:sz w:val="22"/>
          <w:szCs w:val="22"/>
        </w:rPr>
      </w:pPr>
      <w:r>
        <w:rPr>
          <w:rFonts w:ascii="Times New Roman" w:hAnsi="Times New Roman" w:cs="Times New Roman"/>
          <w:sz w:val="22"/>
          <w:szCs w:val="22"/>
        </w:rPr>
        <w:t>Beyond ecological inference issues, this</w:t>
      </w:r>
      <w:r w:rsidR="00EE1251">
        <w:rPr>
          <w:rFonts w:ascii="Times New Roman" w:hAnsi="Times New Roman" w:cs="Times New Roman"/>
          <w:sz w:val="22"/>
          <w:szCs w:val="22"/>
        </w:rPr>
        <w:t xml:space="preserve"> initial and pivotal point of contact between the United States and other countries</w:t>
      </w:r>
      <w:r>
        <w:rPr>
          <w:rFonts w:ascii="Times New Roman" w:hAnsi="Times New Roman" w:cs="Times New Roman"/>
          <w:sz w:val="22"/>
          <w:szCs w:val="22"/>
        </w:rPr>
        <w:t xml:space="preserve"> is fundamental in shaping relations between two countries, the security dynamic within a country, and the United States’ </w:t>
      </w:r>
      <w:r w:rsidR="00A23B7D">
        <w:rPr>
          <w:rFonts w:ascii="Times New Roman" w:hAnsi="Times New Roman" w:cs="Times New Roman"/>
          <w:sz w:val="22"/>
          <w:szCs w:val="22"/>
        </w:rPr>
        <w:t>long-term</w:t>
      </w:r>
      <w:r>
        <w:rPr>
          <w:rFonts w:ascii="Times New Roman" w:hAnsi="Times New Roman" w:cs="Times New Roman"/>
          <w:sz w:val="22"/>
          <w:szCs w:val="22"/>
        </w:rPr>
        <w:t xml:space="preserve"> objectives regionally and globally</w:t>
      </w:r>
      <w:r w:rsidR="00EE1251">
        <w:rPr>
          <w:rFonts w:ascii="Times New Roman" w:hAnsi="Times New Roman" w:cs="Times New Roman"/>
          <w:sz w:val="22"/>
          <w:szCs w:val="22"/>
        </w:rPr>
        <w:t>.</w:t>
      </w:r>
      <w:r>
        <w:rPr>
          <w:rFonts w:ascii="Times New Roman" w:hAnsi="Times New Roman" w:cs="Times New Roman"/>
          <w:sz w:val="22"/>
          <w:szCs w:val="22"/>
        </w:rPr>
        <w:t xml:space="preserve"> </w:t>
      </w:r>
      <w:r w:rsidR="00470F85">
        <w:rPr>
          <w:rFonts w:ascii="Times New Roman" w:hAnsi="Times New Roman" w:cs="Times New Roman"/>
          <w:sz w:val="22"/>
          <w:szCs w:val="22"/>
        </w:rPr>
        <w:t xml:space="preserve">There is qualitative research on the topic that examines news reports of events, government policy, limited interviews, or aggregated data (Bryant 1979, </w:t>
      </w:r>
      <w:proofErr w:type="spellStart"/>
      <w:r w:rsidR="00470F85">
        <w:rPr>
          <w:rFonts w:ascii="Times New Roman" w:hAnsi="Times New Roman" w:cs="Times New Roman"/>
          <w:sz w:val="22"/>
          <w:szCs w:val="22"/>
        </w:rPr>
        <w:t>Enloe</w:t>
      </w:r>
      <w:proofErr w:type="spellEnd"/>
      <w:r w:rsidR="00470F85">
        <w:rPr>
          <w:rFonts w:ascii="Times New Roman" w:hAnsi="Times New Roman" w:cs="Times New Roman"/>
          <w:sz w:val="22"/>
          <w:szCs w:val="22"/>
        </w:rPr>
        <w:t xml:space="preserve"> 1989, Moon 1997, Allen and Flynn 2013, </w:t>
      </w:r>
      <w:proofErr w:type="spellStart"/>
      <w:r w:rsidR="00470F85">
        <w:rPr>
          <w:rFonts w:ascii="Times New Roman" w:hAnsi="Times New Roman" w:cs="Times New Roman"/>
          <w:color w:val="222222"/>
          <w:sz w:val="22"/>
          <w:szCs w:val="22"/>
          <w:shd w:val="clear" w:color="auto" w:fill="FFFFFF"/>
        </w:rPr>
        <w:t>Arévalo</w:t>
      </w:r>
      <w:proofErr w:type="spellEnd"/>
      <w:r w:rsidR="00470F85">
        <w:rPr>
          <w:rFonts w:ascii="Times New Roman" w:hAnsi="Times New Roman" w:cs="Times New Roman"/>
          <w:sz w:val="22"/>
          <w:szCs w:val="22"/>
        </w:rPr>
        <w:t xml:space="preserve"> 2016). </w:t>
      </w:r>
      <w:r w:rsidR="005A47E7">
        <w:rPr>
          <w:rFonts w:ascii="Times New Roman" w:hAnsi="Times New Roman" w:cs="Times New Roman"/>
          <w:sz w:val="22"/>
          <w:szCs w:val="22"/>
        </w:rPr>
        <w:t>T</w:t>
      </w:r>
      <w:r w:rsidR="00470F85">
        <w:rPr>
          <w:rFonts w:ascii="Times New Roman" w:hAnsi="Times New Roman" w:cs="Times New Roman"/>
          <w:sz w:val="22"/>
          <w:szCs w:val="22"/>
        </w:rPr>
        <w:t>hese projects provide insight, reliance upon news reports or government policy focuses on egregious cases and may be sensationalized. One recent study uses aggregate data to evalu</w:t>
      </w:r>
      <w:r w:rsidR="002E48D3">
        <w:rPr>
          <w:rFonts w:ascii="Times New Roman" w:hAnsi="Times New Roman" w:cs="Times New Roman"/>
          <w:sz w:val="22"/>
          <w:szCs w:val="22"/>
        </w:rPr>
        <w:t xml:space="preserve">ate the implications of </w:t>
      </w:r>
      <w:proofErr w:type="spellStart"/>
      <w:r w:rsidR="002E48D3">
        <w:rPr>
          <w:rFonts w:ascii="Times New Roman" w:hAnsi="Times New Roman" w:cs="Times New Roman"/>
          <w:sz w:val="22"/>
          <w:szCs w:val="22"/>
        </w:rPr>
        <w:t>servicemembers</w:t>
      </w:r>
      <w:proofErr w:type="spellEnd"/>
      <w:r w:rsidR="002E48D3">
        <w:rPr>
          <w:rFonts w:ascii="Times New Roman" w:hAnsi="Times New Roman" w:cs="Times New Roman"/>
          <w:sz w:val="22"/>
          <w:szCs w:val="22"/>
        </w:rPr>
        <w:t>,</w:t>
      </w:r>
      <w:r w:rsidR="00470F85">
        <w:rPr>
          <w:rFonts w:ascii="Times New Roman" w:hAnsi="Times New Roman" w:cs="Times New Roman"/>
          <w:sz w:val="22"/>
          <w:szCs w:val="22"/>
        </w:rPr>
        <w:t xml:space="preserve"> crime, and victimization, but relies on highly aggregated data that makes inference problematic (King, Rosen, and Tanner 2004). In essence, we have small snapshots of the issue, but not enough information to fully understand the scope, imp</w:t>
      </w:r>
      <w:r w:rsidR="002E48D3">
        <w:rPr>
          <w:rFonts w:ascii="Times New Roman" w:hAnsi="Times New Roman" w:cs="Times New Roman"/>
          <w:sz w:val="22"/>
          <w:szCs w:val="22"/>
        </w:rPr>
        <w:t xml:space="preserve">lications, or causes of </w:t>
      </w:r>
      <w:proofErr w:type="spellStart"/>
      <w:r w:rsidR="002E48D3">
        <w:rPr>
          <w:rFonts w:ascii="Times New Roman" w:hAnsi="Times New Roman" w:cs="Times New Roman"/>
          <w:sz w:val="22"/>
          <w:szCs w:val="22"/>
        </w:rPr>
        <w:t>service</w:t>
      </w:r>
      <w:r w:rsidR="00470F85">
        <w:rPr>
          <w:rFonts w:ascii="Times New Roman" w:hAnsi="Times New Roman" w:cs="Times New Roman"/>
          <w:sz w:val="22"/>
          <w:szCs w:val="22"/>
        </w:rPr>
        <w:t>member</w:t>
      </w:r>
      <w:proofErr w:type="spellEnd"/>
      <w:r w:rsidR="00470F85">
        <w:rPr>
          <w:rFonts w:ascii="Times New Roman" w:hAnsi="Times New Roman" w:cs="Times New Roman"/>
          <w:sz w:val="22"/>
          <w:szCs w:val="22"/>
        </w:rPr>
        <w:t xml:space="preserve"> victimization and offending. Additionally, while there have been some surveys of existing military personnel regarding risky and self-harming behaviors (Bray, Pemberton, </w:t>
      </w:r>
      <w:r w:rsidR="002E48D3">
        <w:rPr>
          <w:rFonts w:ascii="Times New Roman" w:hAnsi="Times New Roman" w:cs="Times New Roman"/>
          <w:sz w:val="22"/>
          <w:szCs w:val="22"/>
        </w:rPr>
        <w:t xml:space="preserve">Lane, </w:t>
      </w:r>
      <w:proofErr w:type="spellStart"/>
      <w:r w:rsidR="002E48D3">
        <w:rPr>
          <w:rFonts w:ascii="Times New Roman" w:hAnsi="Times New Roman" w:cs="Times New Roman"/>
          <w:sz w:val="22"/>
          <w:szCs w:val="22"/>
        </w:rPr>
        <w:t>Hourani</w:t>
      </w:r>
      <w:proofErr w:type="spellEnd"/>
      <w:r w:rsidR="002E48D3">
        <w:rPr>
          <w:rFonts w:ascii="Times New Roman" w:hAnsi="Times New Roman" w:cs="Times New Roman"/>
          <w:sz w:val="22"/>
          <w:szCs w:val="22"/>
        </w:rPr>
        <w:t xml:space="preserve">, </w:t>
      </w:r>
      <w:proofErr w:type="spellStart"/>
      <w:r w:rsidR="002E48D3">
        <w:rPr>
          <w:rFonts w:ascii="Times New Roman" w:hAnsi="Times New Roman" w:cs="Times New Roman"/>
          <w:sz w:val="22"/>
          <w:szCs w:val="22"/>
        </w:rPr>
        <w:t>Mattiko</w:t>
      </w:r>
      <w:proofErr w:type="spellEnd"/>
      <w:r w:rsidR="002E48D3">
        <w:rPr>
          <w:rFonts w:ascii="Times New Roman" w:hAnsi="Times New Roman" w:cs="Times New Roman"/>
          <w:sz w:val="22"/>
          <w:szCs w:val="22"/>
        </w:rPr>
        <w:t xml:space="preserve">, &amp; </w:t>
      </w:r>
      <w:proofErr w:type="spellStart"/>
      <w:r w:rsidR="002E48D3">
        <w:rPr>
          <w:rFonts w:ascii="Times New Roman" w:hAnsi="Times New Roman" w:cs="Times New Roman"/>
          <w:sz w:val="22"/>
          <w:szCs w:val="22"/>
        </w:rPr>
        <w:t>Babeu</w:t>
      </w:r>
      <w:proofErr w:type="spellEnd"/>
      <w:r w:rsidR="00470F85">
        <w:rPr>
          <w:rFonts w:ascii="Times New Roman" w:hAnsi="Times New Roman" w:cs="Times New Roman"/>
          <w:sz w:val="22"/>
          <w:szCs w:val="22"/>
        </w:rPr>
        <w:t xml:space="preserve"> 2010; Thomsen, Stander, </w:t>
      </w:r>
      <w:r w:rsidR="002E48D3">
        <w:rPr>
          <w:rFonts w:ascii="Times New Roman" w:hAnsi="Times New Roman" w:cs="Times New Roman"/>
          <w:sz w:val="22"/>
          <w:szCs w:val="22"/>
        </w:rPr>
        <w:t xml:space="preserve">McWhorter, </w:t>
      </w:r>
      <w:proofErr w:type="spellStart"/>
      <w:r w:rsidR="002E48D3">
        <w:rPr>
          <w:rFonts w:ascii="Times New Roman" w:hAnsi="Times New Roman" w:cs="Times New Roman"/>
          <w:sz w:val="22"/>
          <w:szCs w:val="22"/>
        </w:rPr>
        <w:t>Rabenhorst</w:t>
      </w:r>
      <w:proofErr w:type="spellEnd"/>
      <w:r w:rsidR="002E48D3">
        <w:rPr>
          <w:rFonts w:ascii="Times New Roman" w:hAnsi="Times New Roman" w:cs="Times New Roman"/>
          <w:sz w:val="22"/>
          <w:szCs w:val="22"/>
        </w:rPr>
        <w:t>, &amp; Milner</w:t>
      </w:r>
      <w:r w:rsidR="00470F85">
        <w:rPr>
          <w:rFonts w:ascii="Times New Roman" w:hAnsi="Times New Roman" w:cs="Times New Roman"/>
          <w:sz w:val="22"/>
          <w:szCs w:val="22"/>
        </w:rPr>
        <w:t xml:space="preserve"> 2011), and criminal offending/victimization between US s</w:t>
      </w:r>
      <w:r w:rsidR="002E48D3">
        <w:rPr>
          <w:rFonts w:ascii="Times New Roman" w:hAnsi="Times New Roman" w:cs="Times New Roman"/>
          <w:sz w:val="22"/>
          <w:szCs w:val="22"/>
        </w:rPr>
        <w:t>ervice members (</w:t>
      </w:r>
      <w:proofErr w:type="spellStart"/>
      <w:r w:rsidR="002E48D3">
        <w:rPr>
          <w:rFonts w:ascii="Times New Roman" w:hAnsi="Times New Roman" w:cs="Times New Roman"/>
          <w:sz w:val="22"/>
          <w:szCs w:val="22"/>
        </w:rPr>
        <w:t>Bostock</w:t>
      </w:r>
      <w:proofErr w:type="spellEnd"/>
      <w:r w:rsidR="002E48D3">
        <w:rPr>
          <w:rFonts w:ascii="Times New Roman" w:hAnsi="Times New Roman" w:cs="Times New Roman"/>
          <w:sz w:val="22"/>
          <w:szCs w:val="22"/>
        </w:rPr>
        <w:t xml:space="preserve"> &amp; Daley</w:t>
      </w:r>
      <w:r w:rsidR="00470F85">
        <w:rPr>
          <w:rFonts w:ascii="Times New Roman" w:hAnsi="Times New Roman" w:cs="Times New Roman"/>
          <w:sz w:val="22"/>
          <w:szCs w:val="22"/>
        </w:rPr>
        <w:t xml:space="preserve"> 2007; Sparrow, Dickson,</w:t>
      </w:r>
      <w:r w:rsidR="002E48D3">
        <w:rPr>
          <w:rFonts w:ascii="Times New Roman" w:hAnsi="Times New Roman" w:cs="Times New Roman"/>
          <w:sz w:val="22"/>
          <w:szCs w:val="22"/>
        </w:rPr>
        <w:t xml:space="preserve"> Kwan, Howard, Fear, &amp; MacManus</w:t>
      </w:r>
      <w:r w:rsidR="00470F85">
        <w:rPr>
          <w:rFonts w:ascii="Times New Roman" w:hAnsi="Times New Roman" w:cs="Times New Roman"/>
          <w:sz w:val="22"/>
          <w:szCs w:val="22"/>
        </w:rPr>
        <w:t xml:space="preserve"> 2018) there remains a gap in regards to surveys directed at service member-local civilian interactions. Such data would address important questions that are fundamental to basic research that intersect areas of international relations, criminal justice, economics, and sociology. </w:t>
      </w:r>
    </w:p>
    <w:p w14:paraId="7270F16C" w14:textId="7175A2B2" w:rsidR="009A2512" w:rsidRDefault="00470F85" w:rsidP="00DA0C66">
      <w:pPr>
        <w:ind w:firstLine="720"/>
        <w:contextualSpacing/>
        <w:rPr>
          <w:rFonts w:ascii="Times New Roman" w:hAnsi="Times New Roman" w:cs="Times New Roman"/>
          <w:sz w:val="22"/>
          <w:szCs w:val="22"/>
        </w:rPr>
      </w:pPr>
      <w:r>
        <w:rPr>
          <w:rFonts w:ascii="Times New Roman" w:hAnsi="Times New Roman" w:cs="Times New Roman"/>
          <w:sz w:val="22"/>
          <w:szCs w:val="22"/>
        </w:rPr>
        <w:t xml:space="preserve">Beyond the direct substantive area of crime, there are projects </w:t>
      </w:r>
      <w:r w:rsidR="009A2512">
        <w:rPr>
          <w:rFonts w:ascii="Times New Roman" w:hAnsi="Times New Roman" w:cs="Times New Roman"/>
          <w:sz w:val="22"/>
          <w:szCs w:val="22"/>
        </w:rPr>
        <w:t xml:space="preserve">just beginning to use surveys to look at </w:t>
      </w:r>
      <w:r>
        <w:rPr>
          <w:rFonts w:ascii="Times New Roman" w:hAnsi="Times New Roman" w:cs="Times New Roman"/>
          <w:sz w:val="22"/>
          <w:szCs w:val="22"/>
        </w:rPr>
        <w:t>interactions between these two populations</w:t>
      </w:r>
      <w:r w:rsidR="009A2512">
        <w:rPr>
          <w:rFonts w:ascii="Times New Roman" w:hAnsi="Times New Roman" w:cs="Times New Roman"/>
          <w:sz w:val="22"/>
          <w:szCs w:val="22"/>
        </w:rPr>
        <w:t>.</w:t>
      </w:r>
      <w:r>
        <w:rPr>
          <w:rFonts w:ascii="Times New Roman" w:hAnsi="Times New Roman" w:cs="Times New Roman"/>
          <w:sz w:val="22"/>
          <w:szCs w:val="22"/>
        </w:rPr>
        <w:t xml:space="preserve"> </w:t>
      </w:r>
      <w:r w:rsidR="009A2512">
        <w:rPr>
          <w:rFonts w:ascii="Times New Roman" w:hAnsi="Times New Roman" w:cs="Times New Roman"/>
          <w:sz w:val="22"/>
          <w:szCs w:val="22"/>
        </w:rPr>
        <w:t xml:space="preserve">Specifically, Allen </w:t>
      </w:r>
      <w:commentRangeStart w:id="5"/>
      <w:r w:rsidR="009A2512">
        <w:rPr>
          <w:rFonts w:ascii="Times New Roman" w:hAnsi="Times New Roman" w:cs="Times New Roman"/>
          <w:sz w:val="22"/>
          <w:szCs w:val="22"/>
        </w:rPr>
        <w:t xml:space="preserve">et al. </w:t>
      </w:r>
      <w:commentRangeEnd w:id="5"/>
      <w:r w:rsidR="00127192">
        <w:rPr>
          <w:rStyle w:val="CommentReference"/>
        </w:rPr>
        <w:commentReference w:id="5"/>
      </w:r>
      <w:r w:rsidR="009A2512">
        <w:rPr>
          <w:rFonts w:ascii="Times New Roman" w:hAnsi="Times New Roman" w:cs="Times New Roman"/>
          <w:sz w:val="22"/>
          <w:szCs w:val="22"/>
        </w:rPr>
        <w:t>(2020)</w:t>
      </w:r>
      <w:r w:rsidR="00A23B7D">
        <w:rPr>
          <w:rStyle w:val="FootnoteReference"/>
          <w:rFonts w:ascii="Times New Roman" w:hAnsi="Times New Roman" w:cs="Times New Roman"/>
          <w:sz w:val="22"/>
          <w:szCs w:val="22"/>
        </w:rPr>
        <w:footnoteReference w:id="1"/>
      </w:r>
      <w:r w:rsidR="009A2512">
        <w:rPr>
          <w:rFonts w:ascii="Times New Roman" w:hAnsi="Times New Roman" w:cs="Times New Roman"/>
          <w:sz w:val="22"/>
          <w:szCs w:val="22"/>
        </w:rPr>
        <w:t xml:space="preserve"> surveys 14,000 respondents across 14 countries and finds that interpersonal contact between U.S. </w:t>
      </w:r>
      <w:proofErr w:type="spellStart"/>
      <w:r w:rsidR="009A2512">
        <w:rPr>
          <w:rFonts w:ascii="Times New Roman" w:hAnsi="Times New Roman" w:cs="Times New Roman"/>
          <w:sz w:val="22"/>
          <w:szCs w:val="22"/>
        </w:rPr>
        <w:t>servicemembers</w:t>
      </w:r>
      <w:proofErr w:type="spellEnd"/>
      <w:r w:rsidR="009A2512">
        <w:rPr>
          <w:rFonts w:ascii="Times New Roman" w:hAnsi="Times New Roman" w:cs="Times New Roman"/>
          <w:sz w:val="22"/>
          <w:szCs w:val="22"/>
        </w:rPr>
        <w:t xml:space="preserve"> and host-state civilians</w:t>
      </w:r>
      <w:r w:rsidR="00A23B7D">
        <w:rPr>
          <w:rFonts w:ascii="Times New Roman" w:hAnsi="Times New Roman" w:cs="Times New Roman"/>
          <w:sz w:val="22"/>
          <w:szCs w:val="22"/>
        </w:rPr>
        <w:t xml:space="preserve"> and civilian economic reliance on the military</w:t>
      </w:r>
      <w:r w:rsidR="00EE1251">
        <w:rPr>
          <w:rFonts w:ascii="Times New Roman" w:hAnsi="Times New Roman" w:cs="Times New Roman"/>
          <w:sz w:val="22"/>
          <w:szCs w:val="22"/>
        </w:rPr>
        <w:t xml:space="preserve"> </w:t>
      </w:r>
      <w:r w:rsidR="00A23B7D">
        <w:rPr>
          <w:rFonts w:ascii="Times New Roman" w:hAnsi="Times New Roman" w:cs="Times New Roman"/>
          <w:sz w:val="22"/>
          <w:szCs w:val="22"/>
        </w:rPr>
        <w:t xml:space="preserve">increases host-state civilian support of the U.S. military presence within that country. Flynn </w:t>
      </w:r>
      <w:commentRangeStart w:id="6"/>
      <w:r w:rsidR="00A23B7D">
        <w:rPr>
          <w:rFonts w:ascii="Times New Roman" w:hAnsi="Times New Roman" w:cs="Times New Roman"/>
          <w:sz w:val="22"/>
          <w:szCs w:val="22"/>
        </w:rPr>
        <w:t xml:space="preserve">et al. </w:t>
      </w:r>
      <w:commentRangeEnd w:id="6"/>
      <w:r w:rsidR="00127192">
        <w:rPr>
          <w:rStyle w:val="CommentReference"/>
        </w:rPr>
        <w:commentReference w:id="6"/>
      </w:r>
      <w:r w:rsidR="00A23B7D">
        <w:rPr>
          <w:rFonts w:ascii="Times New Roman" w:hAnsi="Times New Roman" w:cs="Times New Roman"/>
          <w:sz w:val="22"/>
          <w:szCs w:val="22"/>
        </w:rPr>
        <w:t>(2019) find that humanitarian missions improve views of the U.S. military and U.S. government. These articles examine positive interactions between the two populations and find positive results, but do not offer novel insight into negative interactions.</w:t>
      </w:r>
    </w:p>
    <w:p w14:paraId="7F6EB6B7" w14:textId="588835A6" w:rsidR="00643CEB" w:rsidRDefault="00EE1251" w:rsidP="00DA0C66">
      <w:pPr>
        <w:ind w:firstLine="720"/>
        <w:contextualSpacing/>
        <w:rPr>
          <w:rFonts w:ascii="Times New Roman" w:hAnsi="Times New Roman" w:cs="Times New Roman"/>
          <w:sz w:val="22"/>
          <w:szCs w:val="22"/>
        </w:rPr>
      </w:pPr>
      <w:r>
        <w:rPr>
          <w:rFonts w:ascii="Times New Roman" w:hAnsi="Times New Roman" w:cs="Times New Roman"/>
          <w:sz w:val="22"/>
          <w:szCs w:val="22"/>
        </w:rPr>
        <w:t>In this project, we propose to better understand one form of deleterious interaction between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xml:space="preserve">. </w:t>
      </w:r>
      <w:proofErr w:type="spellStart"/>
      <w:r w:rsidR="002E48D3">
        <w:rPr>
          <w:rFonts w:ascii="Times New Roman" w:hAnsi="Times New Roman" w:cs="Times New Roman"/>
          <w:sz w:val="22"/>
          <w:szCs w:val="22"/>
        </w:rPr>
        <w:t>service</w:t>
      </w:r>
      <w:r>
        <w:rPr>
          <w:rFonts w:ascii="Times New Roman" w:hAnsi="Times New Roman" w:cs="Times New Roman"/>
          <w:sz w:val="22"/>
          <w:szCs w:val="22"/>
        </w:rPr>
        <w:t>members</w:t>
      </w:r>
      <w:proofErr w:type="spellEnd"/>
      <w:r>
        <w:rPr>
          <w:rFonts w:ascii="Times New Roman" w:hAnsi="Times New Roman" w:cs="Times New Roman"/>
          <w:sz w:val="22"/>
          <w:szCs w:val="22"/>
        </w:rPr>
        <w:t xml:space="preserve"> overseas and local community members</w:t>
      </w:r>
      <w:r w:rsidR="00474606">
        <w:rPr>
          <w:rFonts w:ascii="Times New Roman" w:hAnsi="Times New Roman" w:cs="Times New Roman"/>
          <w:sz w:val="22"/>
          <w:szCs w:val="22"/>
        </w:rPr>
        <w:t xml:space="preserve"> by</w:t>
      </w:r>
      <w:r w:rsidR="00636C06">
        <w:rPr>
          <w:rFonts w:ascii="Times New Roman" w:hAnsi="Times New Roman" w:cs="Times New Roman"/>
          <w:sz w:val="22"/>
          <w:szCs w:val="22"/>
        </w:rPr>
        <w:t xml:space="preserve"> asking</w:t>
      </w:r>
      <w:r w:rsidR="00474606">
        <w:rPr>
          <w:rFonts w:ascii="Times New Roman" w:hAnsi="Times New Roman" w:cs="Times New Roman"/>
          <w:sz w:val="22"/>
          <w:szCs w:val="22"/>
        </w:rPr>
        <w:t xml:space="preserve"> </w:t>
      </w:r>
      <w:r w:rsidR="00474606" w:rsidRPr="008511EB">
        <w:rPr>
          <w:rFonts w:ascii="Times New Roman" w:hAnsi="Times New Roman" w:cs="Times New Roman"/>
          <w:iCs/>
          <w:sz w:val="22"/>
          <w:szCs w:val="22"/>
        </w:rPr>
        <w:t xml:space="preserve">what causes </w:t>
      </w:r>
      <w:r w:rsidR="00636C06">
        <w:rPr>
          <w:rFonts w:ascii="Times New Roman" w:hAnsi="Times New Roman" w:cs="Times New Roman"/>
          <w:iCs/>
          <w:sz w:val="22"/>
          <w:szCs w:val="22"/>
        </w:rPr>
        <w:t>negative</w:t>
      </w:r>
      <w:r w:rsidR="00474606" w:rsidRPr="008511EB">
        <w:rPr>
          <w:rFonts w:ascii="Times New Roman" w:hAnsi="Times New Roman" w:cs="Times New Roman"/>
          <w:iCs/>
          <w:sz w:val="22"/>
          <w:szCs w:val="22"/>
        </w:rPr>
        <w:t xml:space="preserve"> interactions between service members and host-state civilians</w:t>
      </w:r>
      <w:r w:rsidR="008511EB">
        <w:rPr>
          <w:rFonts w:ascii="Times New Roman" w:hAnsi="Times New Roman" w:cs="Times New Roman"/>
          <w:iCs/>
          <w:sz w:val="22"/>
          <w:szCs w:val="22"/>
        </w:rPr>
        <w:t>.</w:t>
      </w:r>
      <w:r w:rsidRPr="00474606">
        <w:rPr>
          <w:rFonts w:ascii="Times New Roman" w:hAnsi="Times New Roman" w:cs="Times New Roman"/>
          <w:iCs/>
          <w:sz w:val="22"/>
          <w:szCs w:val="22"/>
        </w:rPr>
        <w:t xml:space="preserve"> </w:t>
      </w:r>
      <w:r>
        <w:rPr>
          <w:rFonts w:ascii="Times New Roman" w:hAnsi="Times New Roman" w:cs="Times New Roman"/>
          <w:sz w:val="22"/>
          <w:szCs w:val="22"/>
        </w:rPr>
        <w:t>This project focuses specifically on crime victimization and offending that occurs between a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xml:space="preserve">. </w:t>
      </w:r>
      <w:proofErr w:type="spellStart"/>
      <w:r w:rsidR="002E48D3">
        <w:rPr>
          <w:rFonts w:ascii="Times New Roman" w:hAnsi="Times New Roman" w:cs="Times New Roman"/>
          <w:sz w:val="22"/>
          <w:szCs w:val="22"/>
        </w:rPr>
        <w:t>service</w:t>
      </w:r>
      <w:r>
        <w:rPr>
          <w:rFonts w:ascii="Times New Roman" w:hAnsi="Times New Roman" w:cs="Times New Roman"/>
          <w:sz w:val="22"/>
          <w:szCs w:val="22"/>
        </w:rPr>
        <w:t>member</w:t>
      </w:r>
      <w:proofErr w:type="spellEnd"/>
      <w:r>
        <w:rPr>
          <w:rFonts w:ascii="Times New Roman" w:hAnsi="Times New Roman" w:cs="Times New Roman"/>
          <w:sz w:val="22"/>
          <w:szCs w:val="22"/>
        </w:rPr>
        <w:t xml:space="preserve"> and a member of the local community</w:t>
      </w:r>
      <w:r w:rsidR="00C81EA5">
        <w:rPr>
          <w:rFonts w:ascii="Times New Roman" w:hAnsi="Times New Roman" w:cs="Times New Roman"/>
          <w:sz w:val="22"/>
          <w:szCs w:val="22"/>
        </w:rPr>
        <w:t xml:space="preserve">. </w:t>
      </w:r>
      <w:r w:rsidR="00402982">
        <w:rPr>
          <w:rFonts w:ascii="Times New Roman" w:hAnsi="Times New Roman" w:cs="Times New Roman"/>
          <w:sz w:val="22"/>
          <w:szCs w:val="22"/>
        </w:rPr>
        <w:t xml:space="preserve">This is a notable departure from previous research in both policy and academia as most research focuses on </w:t>
      </w:r>
      <w:r w:rsidR="00402982">
        <w:rPr>
          <w:rFonts w:ascii="Times New Roman" w:hAnsi="Times New Roman" w:cs="Times New Roman"/>
          <w:sz w:val="22"/>
          <w:szCs w:val="22"/>
        </w:rPr>
        <w:lastRenderedPageBreak/>
        <w:t xml:space="preserve">offending within the military </w:t>
      </w:r>
      <w:bookmarkStart w:id="7" w:name="_GoBack"/>
      <w:bookmarkEnd w:id="7"/>
      <w:r w:rsidR="00402982">
        <w:rPr>
          <w:rFonts w:ascii="Times New Roman" w:hAnsi="Times New Roman" w:cs="Times New Roman"/>
          <w:sz w:val="22"/>
          <w:szCs w:val="22"/>
        </w:rPr>
        <w:t xml:space="preserve">(Valente and Wright 2007, </w:t>
      </w:r>
      <w:proofErr w:type="spellStart"/>
      <w:r w:rsidR="00402982">
        <w:rPr>
          <w:rFonts w:ascii="Times New Roman" w:hAnsi="Times New Roman" w:cs="Times New Roman"/>
          <w:sz w:val="22"/>
          <w:szCs w:val="22"/>
        </w:rPr>
        <w:t>Turchik</w:t>
      </w:r>
      <w:proofErr w:type="spellEnd"/>
      <w:r w:rsidR="00402982">
        <w:rPr>
          <w:rFonts w:ascii="Times New Roman" w:hAnsi="Times New Roman" w:cs="Times New Roman"/>
          <w:sz w:val="22"/>
          <w:szCs w:val="22"/>
        </w:rPr>
        <w:t xml:space="preserve"> and Wilson 2010, Thomsen </w:t>
      </w:r>
      <w:del w:id="8" w:author="Lane Gillespie" w:date="2020-07-22T16:06:00Z">
        <w:r w:rsidR="00402982" w:rsidDel="00F50070">
          <w:rPr>
            <w:rFonts w:ascii="Times New Roman" w:hAnsi="Times New Roman" w:cs="Times New Roman"/>
            <w:sz w:val="22"/>
            <w:szCs w:val="22"/>
          </w:rPr>
          <w:delText>and Stand</w:delText>
        </w:r>
      </w:del>
      <w:r w:rsidR="00402982">
        <w:rPr>
          <w:rFonts w:ascii="Times New Roman" w:hAnsi="Times New Roman" w:cs="Times New Roman"/>
          <w:sz w:val="22"/>
          <w:szCs w:val="22"/>
        </w:rPr>
        <w:t>e</w:t>
      </w:r>
      <w:ins w:id="9" w:author="Lane Gillespie" w:date="2020-07-22T16:06:00Z">
        <w:r w:rsidR="00F50070">
          <w:rPr>
            <w:rFonts w:ascii="Times New Roman" w:hAnsi="Times New Roman" w:cs="Times New Roman"/>
            <w:sz w:val="22"/>
            <w:szCs w:val="22"/>
          </w:rPr>
          <w:t>t al.</w:t>
        </w:r>
      </w:ins>
      <w:del w:id="10" w:author="Lane Gillespie" w:date="2020-07-22T16:06:00Z">
        <w:r w:rsidR="00402982" w:rsidDel="00F50070">
          <w:rPr>
            <w:rFonts w:ascii="Times New Roman" w:hAnsi="Times New Roman" w:cs="Times New Roman"/>
            <w:sz w:val="22"/>
            <w:szCs w:val="22"/>
          </w:rPr>
          <w:delText>r</w:delText>
        </w:r>
      </w:del>
      <w:r w:rsidR="00402982">
        <w:rPr>
          <w:rFonts w:ascii="Times New Roman" w:hAnsi="Times New Roman" w:cs="Times New Roman"/>
          <w:sz w:val="22"/>
          <w:szCs w:val="22"/>
        </w:rPr>
        <w:t xml:space="preserve"> 2011, </w:t>
      </w:r>
      <w:proofErr w:type="spellStart"/>
      <w:r w:rsidR="00402982">
        <w:rPr>
          <w:rFonts w:ascii="Times New Roman" w:hAnsi="Times New Roman" w:cs="Times New Roman"/>
          <w:sz w:val="22"/>
          <w:szCs w:val="22"/>
        </w:rPr>
        <w:t>Trevillion</w:t>
      </w:r>
      <w:proofErr w:type="spellEnd"/>
      <w:r w:rsidR="00402982">
        <w:rPr>
          <w:rFonts w:ascii="Times New Roman" w:hAnsi="Times New Roman" w:cs="Times New Roman"/>
          <w:sz w:val="22"/>
          <w:szCs w:val="22"/>
        </w:rPr>
        <w:t xml:space="preserve"> et al. 2015, Stander and Thomsen 2016) or offending by former military as civilians (</w:t>
      </w:r>
      <w:proofErr w:type="spellStart"/>
      <w:r w:rsidR="00402982">
        <w:rPr>
          <w:rFonts w:ascii="Times New Roman" w:hAnsi="Times New Roman" w:cs="Times New Roman"/>
          <w:sz w:val="22"/>
          <w:szCs w:val="22"/>
        </w:rPr>
        <w:t>Bouffard</w:t>
      </w:r>
      <w:proofErr w:type="spellEnd"/>
      <w:r w:rsidR="00402982">
        <w:rPr>
          <w:rFonts w:ascii="Times New Roman" w:hAnsi="Times New Roman" w:cs="Times New Roman"/>
          <w:sz w:val="22"/>
          <w:szCs w:val="22"/>
        </w:rPr>
        <w:t xml:space="preserve">, 2003; Craig &amp; Connell, 2015; Sampson &amp; </w:t>
      </w:r>
      <w:proofErr w:type="spellStart"/>
      <w:r w:rsidR="00402982">
        <w:rPr>
          <w:rFonts w:ascii="Times New Roman" w:hAnsi="Times New Roman" w:cs="Times New Roman"/>
          <w:sz w:val="22"/>
          <w:szCs w:val="22"/>
        </w:rPr>
        <w:t>Laub</w:t>
      </w:r>
      <w:proofErr w:type="spellEnd"/>
      <w:r w:rsidR="00402982">
        <w:rPr>
          <w:rFonts w:ascii="Times New Roman" w:hAnsi="Times New Roman" w:cs="Times New Roman"/>
          <w:sz w:val="22"/>
          <w:szCs w:val="22"/>
        </w:rPr>
        <w:t xml:space="preserve">, 1996). </w:t>
      </w:r>
      <w:r>
        <w:rPr>
          <w:rFonts w:ascii="Times New Roman" w:hAnsi="Times New Roman" w:cs="Times New Roman"/>
          <w:sz w:val="22"/>
          <w:szCs w:val="22"/>
        </w:rPr>
        <w:t>Much media attention has focused o</w:t>
      </w:r>
      <w:r w:rsidR="002E48D3">
        <w:rPr>
          <w:rFonts w:ascii="Times New Roman" w:hAnsi="Times New Roman" w:cs="Times New Roman"/>
          <w:sz w:val="22"/>
          <w:szCs w:val="22"/>
        </w:rPr>
        <w:t xml:space="preserve">n high profile cases of </w:t>
      </w:r>
      <w:proofErr w:type="spellStart"/>
      <w:r w:rsidR="002E48D3">
        <w:rPr>
          <w:rFonts w:ascii="Times New Roman" w:hAnsi="Times New Roman" w:cs="Times New Roman"/>
          <w:sz w:val="22"/>
          <w:szCs w:val="22"/>
        </w:rPr>
        <w:t>service</w:t>
      </w:r>
      <w:r w:rsidR="00D404F0">
        <w:rPr>
          <w:rFonts w:ascii="Times New Roman" w:hAnsi="Times New Roman" w:cs="Times New Roman"/>
          <w:sz w:val="22"/>
          <w:szCs w:val="22"/>
        </w:rPr>
        <w:t>member</w:t>
      </w:r>
      <w:r>
        <w:rPr>
          <w:rFonts w:ascii="Times New Roman" w:hAnsi="Times New Roman" w:cs="Times New Roman"/>
          <w:sz w:val="22"/>
          <w:szCs w:val="22"/>
        </w:rPr>
        <w:t>s</w:t>
      </w:r>
      <w:proofErr w:type="spellEnd"/>
      <w:r w:rsidR="00D404F0">
        <w:rPr>
          <w:rFonts w:ascii="Times New Roman" w:hAnsi="Times New Roman" w:cs="Times New Roman"/>
          <w:sz w:val="22"/>
          <w:szCs w:val="22"/>
        </w:rPr>
        <w:t>’</w:t>
      </w:r>
      <w:r>
        <w:rPr>
          <w:rFonts w:ascii="Times New Roman" w:hAnsi="Times New Roman" w:cs="Times New Roman"/>
          <w:sz w:val="22"/>
          <w:szCs w:val="22"/>
        </w:rPr>
        <w:t xml:space="preserve"> victimization of local citizens and has mobilized popular opinion against the presence of troops in key states such as Germany, the United Kingdom, Japan, South Korea, and others</w:t>
      </w:r>
      <w:r w:rsidR="00A6610A">
        <w:rPr>
          <w:rFonts w:ascii="Times New Roman" w:hAnsi="Times New Roman" w:cs="Times New Roman"/>
          <w:sz w:val="22"/>
          <w:szCs w:val="22"/>
        </w:rPr>
        <w:t xml:space="preserve"> (Calder 2007, Cooley 2008)</w:t>
      </w:r>
      <w:r>
        <w:rPr>
          <w:rFonts w:ascii="Times New Roman" w:hAnsi="Times New Roman" w:cs="Times New Roman"/>
          <w:sz w:val="22"/>
          <w:szCs w:val="22"/>
        </w:rPr>
        <w:t xml:space="preserve">. </w:t>
      </w:r>
      <w:r w:rsidR="00C81EA5">
        <w:rPr>
          <w:rFonts w:ascii="Times New Roman" w:hAnsi="Times New Roman" w:cs="Times New Roman"/>
          <w:sz w:val="22"/>
          <w:szCs w:val="22"/>
        </w:rPr>
        <w:t>These</w:t>
      </w:r>
      <w:r>
        <w:rPr>
          <w:rFonts w:ascii="Times New Roman" w:hAnsi="Times New Roman" w:cs="Times New Roman"/>
          <w:sz w:val="22"/>
          <w:szCs w:val="22"/>
        </w:rPr>
        <w:t xml:space="preserve"> incidents have had varying effects on the long-term durability of U</w:t>
      </w:r>
      <w:r w:rsidR="00D404F0">
        <w:rPr>
          <w:rFonts w:ascii="Times New Roman" w:hAnsi="Times New Roman" w:cs="Times New Roman"/>
          <w:sz w:val="22"/>
          <w:szCs w:val="22"/>
        </w:rPr>
        <w:t>.</w:t>
      </w:r>
      <w:r>
        <w:rPr>
          <w:rFonts w:ascii="Times New Roman" w:hAnsi="Times New Roman" w:cs="Times New Roman"/>
          <w:sz w:val="22"/>
          <w:szCs w:val="22"/>
        </w:rPr>
        <w:t>S</w:t>
      </w:r>
      <w:r w:rsidR="00D404F0">
        <w:rPr>
          <w:rFonts w:ascii="Times New Roman" w:hAnsi="Times New Roman" w:cs="Times New Roman"/>
          <w:sz w:val="22"/>
          <w:szCs w:val="22"/>
        </w:rPr>
        <w:t>.</w:t>
      </w:r>
      <w:r>
        <w:rPr>
          <w:rFonts w:ascii="Times New Roman" w:hAnsi="Times New Roman" w:cs="Times New Roman"/>
          <w:sz w:val="22"/>
          <w:szCs w:val="22"/>
        </w:rPr>
        <w:t xml:space="preserve"> bases, such incidents are likely to continue to occur and garner more attention given social media. </w:t>
      </w:r>
      <w:r w:rsidR="00D404F0">
        <w:rPr>
          <w:rFonts w:ascii="Times New Roman" w:hAnsi="Times New Roman" w:cs="Times New Roman"/>
          <w:sz w:val="22"/>
          <w:szCs w:val="22"/>
        </w:rPr>
        <w:t>While media attention</w:t>
      </w:r>
      <w:r>
        <w:rPr>
          <w:rFonts w:ascii="Times New Roman" w:hAnsi="Times New Roman" w:cs="Times New Roman"/>
          <w:sz w:val="22"/>
          <w:szCs w:val="22"/>
        </w:rPr>
        <w:t xml:space="preserve"> has highlighted some instances of criminal behavior, there remains little data on U</w:t>
      </w:r>
      <w:r w:rsidR="00D404F0">
        <w:rPr>
          <w:rFonts w:ascii="Times New Roman" w:hAnsi="Times New Roman" w:cs="Times New Roman"/>
          <w:sz w:val="22"/>
          <w:szCs w:val="22"/>
        </w:rPr>
        <w:t>.</w:t>
      </w:r>
      <w:r>
        <w:rPr>
          <w:rFonts w:ascii="Times New Roman" w:hAnsi="Times New Roman" w:cs="Times New Roman"/>
          <w:sz w:val="22"/>
          <w:szCs w:val="22"/>
        </w:rPr>
        <w:t>S</w:t>
      </w:r>
      <w:r w:rsidR="00D404F0">
        <w:rPr>
          <w:rFonts w:ascii="Times New Roman" w:hAnsi="Times New Roman" w:cs="Times New Roman"/>
          <w:sz w:val="22"/>
          <w:szCs w:val="22"/>
        </w:rPr>
        <w:t xml:space="preserve">. </w:t>
      </w:r>
      <w:proofErr w:type="spellStart"/>
      <w:r w:rsidR="00D404F0">
        <w:rPr>
          <w:rFonts w:ascii="Times New Roman" w:hAnsi="Times New Roman" w:cs="Times New Roman"/>
          <w:sz w:val="22"/>
          <w:szCs w:val="22"/>
        </w:rPr>
        <w:t>service</w:t>
      </w:r>
      <w:r>
        <w:rPr>
          <w:rFonts w:ascii="Times New Roman" w:hAnsi="Times New Roman" w:cs="Times New Roman"/>
          <w:sz w:val="22"/>
          <w:szCs w:val="22"/>
        </w:rPr>
        <w:t>members</w:t>
      </w:r>
      <w:proofErr w:type="spellEnd"/>
      <w:r>
        <w:rPr>
          <w:rFonts w:ascii="Times New Roman" w:hAnsi="Times New Roman" w:cs="Times New Roman"/>
          <w:sz w:val="22"/>
          <w:szCs w:val="22"/>
        </w:rPr>
        <w:t xml:space="preserve">’ engagement in criminal behavior against </w:t>
      </w:r>
      <w:r w:rsidR="00D404F0">
        <w:rPr>
          <w:rFonts w:ascii="Times New Roman" w:hAnsi="Times New Roman" w:cs="Times New Roman"/>
          <w:sz w:val="22"/>
          <w:szCs w:val="22"/>
        </w:rPr>
        <w:t>host-state civilians</w:t>
      </w:r>
      <w:r>
        <w:rPr>
          <w:rFonts w:ascii="Times New Roman" w:hAnsi="Times New Roman" w:cs="Times New Roman"/>
          <w:sz w:val="22"/>
          <w:szCs w:val="22"/>
        </w:rPr>
        <w:t xml:space="preserve"> and/or experiences of crime victimization at the hands of local </w:t>
      </w:r>
      <w:r w:rsidR="00D404F0">
        <w:rPr>
          <w:rFonts w:ascii="Times New Roman" w:hAnsi="Times New Roman" w:cs="Times New Roman"/>
          <w:sz w:val="22"/>
          <w:szCs w:val="22"/>
        </w:rPr>
        <w:t>civilians</w:t>
      </w:r>
      <w:r>
        <w:rPr>
          <w:rFonts w:ascii="Times New Roman" w:hAnsi="Times New Roman" w:cs="Times New Roman"/>
          <w:sz w:val="22"/>
          <w:szCs w:val="22"/>
        </w:rPr>
        <w:t>. These interactions may signal relational issues with the potential to impact perceptions of the legitimacy and authority of the U.S. presence.</w:t>
      </w:r>
    </w:p>
    <w:p w14:paraId="5F99C871" w14:textId="77777777" w:rsidR="00DA0C66" w:rsidRDefault="00DA0C66" w:rsidP="00DA0C66">
      <w:pPr>
        <w:ind w:firstLine="720"/>
        <w:contextualSpacing/>
        <w:rPr>
          <w:rFonts w:ascii="Times New Roman" w:hAnsi="Times New Roman" w:cs="Times New Roman"/>
          <w:sz w:val="22"/>
          <w:szCs w:val="22"/>
        </w:rPr>
      </w:pPr>
    </w:p>
    <w:p w14:paraId="4CA5FE95" w14:textId="77777777" w:rsidR="00304EAE" w:rsidRPr="00643CEB" w:rsidRDefault="00304EAE" w:rsidP="00153357">
      <w:pPr>
        <w:pStyle w:val="ListParagraph"/>
        <w:numPr>
          <w:ilvl w:val="0"/>
          <w:numId w:val="24"/>
        </w:numPr>
        <w:ind w:left="540"/>
        <w:rPr>
          <w:rFonts w:ascii="Times New Roman" w:hAnsi="Times New Roman" w:cs="Times New Roman"/>
          <w:b/>
          <w:bCs/>
          <w:sz w:val="22"/>
          <w:szCs w:val="22"/>
        </w:rPr>
      </w:pPr>
      <w:r>
        <w:rPr>
          <w:rFonts w:ascii="Times New Roman" w:hAnsi="Times New Roman" w:cs="Times New Roman"/>
          <w:b/>
          <w:bCs/>
          <w:sz w:val="22"/>
          <w:szCs w:val="22"/>
        </w:rPr>
        <w:t>Criminological Theory</w:t>
      </w:r>
    </w:p>
    <w:p w14:paraId="17248A60" w14:textId="5C0729C0" w:rsidR="00304EAE" w:rsidRDefault="005248C2" w:rsidP="00304EA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304EAE">
        <w:rPr>
          <w:rFonts w:ascii="Times New Roman" w:hAnsi="Times New Roman" w:cs="Times New Roman"/>
          <w:sz w:val="22"/>
          <w:szCs w:val="22"/>
        </w:rPr>
        <w:t>here are many expl</w:t>
      </w:r>
      <w:r w:rsidR="0023226A">
        <w:rPr>
          <w:rFonts w:ascii="Times New Roman" w:hAnsi="Times New Roman" w:cs="Times New Roman"/>
          <w:sz w:val="22"/>
          <w:szCs w:val="22"/>
        </w:rPr>
        <w:t xml:space="preserve">anations as to why some </w:t>
      </w:r>
      <w:proofErr w:type="spellStart"/>
      <w:r w:rsidR="0023226A">
        <w:rPr>
          <w:rFonts w:ascii="Times New Roman" w:hAnsi="Times New Roman" w:cs="Times New Roman"/>
          <w:sz w:val="22"/>
          <w:szCs w:val="22"/>
        </w:rPr>
        <w:t>service</w:t>
      </w:r>
      <w:r w:rsidR="00304EAE">
        <w:rPr>
          <w:rFonts w:ascii="Times New Roman" w:hAnsi="Times New Roman" w:cs="Times New Roman"/>
          <w:sz w:val="22"/>
          <w:szCs w:val="22"/>
        </w:rPr>
        <w:t>members</w:t>
      </w:r>
      <w:proofErr w:type="spellEnd"/>
      <w:r w:rsidR="00304EAE">
        <w:rPr>
          <w:rFonts w:ascii="Times New Roman" w:hAnsi="Times New Roman" w:cs="Times New Roman"/>
          <w:sz w:val="22"/>
          <w:szCs w:val="22"/>
        </w:rPr>
        <w:t xml:space="preserve"> may engage in crime or be the target of criminal victimization during interactions with host-state civilians</w:t>
      </w:r>
      <w:r w:rsidR="0023226A">
        <w:rPr>
          <w:rFonts w:ascii="Times New Roman" w:hAnsi="Times New Roman" w:cs="Times New Roman"/>
          <w:sz w:val="22"/>
          <w:szCs w:val="22"/>
        </w:rPr>
        <w:t>. The theoretical framework</w:t>
      </w:r>
      <w:r w:rsidR="00304EAE">
        <w:rPr>
          <w:rFonts w:ascii="Times New Roman" w:hAnsi="Times New Roman" w:cs="Times New Roman"/>
          <w:sz w:val="22"/>
          <w:szCs w:val="22"/>
        </w:rPr>
        <w:t xml:space="preserve"> we adopt in this project is derived from the opportunity perspective. Theories in the opportunity perspective evolved from fields such as human ecology, sociology, and economics and focus on identifying the circumstances that increase the likelihood of crime </w:t>
      </w:r>
      <w:r w:rsidR="0023226A">
        <w:rPr>
          <w:rFonts w:ascii="Times New Roman" w:hAnsi="Times New Roman" w:cs="Times New Roman"/>
          <w:sz w:val="22"/>
          <w:szCs w:val="22"/>
        </w:rPr>
        <w:t xml:space="preserve">(and thus victimization) </w:t>
      </w:r>
      <w:r w:rsidR="00304EAE">
        <w:rPr>
          <w:rFonts w:ascii="Times New Roman" w:hAnsi="Times New Roman" w:cs="Times New Roman"/>
          <w:sz w:val="22"/>
          <w:szCs w:val="22"/>
        </w:rPr>
        <w:t>occurring. This framework has been used to explain both offending and victimization through emphasis on the intersection of time, place, people, and circumstances. Developing from the opportunity perspective, lifestyle-routine activities theory is potentially well suited to contextualizing crime and victimization between military and civilians. The theory has been prominent in the discipline since the 1970s and has been developed and refined over time with focus on articulation of the key concepts and their measurement. Review of the theory’s status concludes that “</w:t>
      </w:r>
      <w:r w:rsidR="00304EAE" w:rsidRPr="004C1B27">
        <w:rPr>
          <w:rFonts w:ascii="Times New Roman" w:hAnsi="Times New Roman" w:cs="Times New Roman"/>
          <w:sz w:val="22"/>
          <w:szCs w:val="22"/>
        </w:rPr>
        <w:t>empirical evidence testing the theory’s applicability to multiple types o</w:t>
      </w:r>
      <w:r w:rsidR="00304EAE">
        <w:rPr>
          <w:rFonts w:ascii="Times New Roman" w:hAnsi="Times New Roman" w:cs="Times New Roman"/>
          <w:sz w:val="22"/>
          <w:szCs w:val="22"/>
        </w:rPr>
        <w:t>f crime is generally supportive</w:t>
      </w:r>
      <w:r w:rsidR="00304EAE" w:rsidRPr="004C1B27">
        <w:rPr>
          <w:rFonts w:ascii="Times New Roman" w:hAnsi="Times New Roman" w:cs="Times New Roman"/>
          <w:sz w:val="22"/>
          <w:szCs w:val="22"/>
        </w:rPr>
        <w:t xml:space="preserve"> </w:t>
      </w:r>
      <w:r w:rsidR="00304EAE">
        <w:rPr>
          <w:rFonts w:ascii="Times New Roman" w:hAnsi="Times New Roman" w:cs="Times New Roman"/>
          <w:sz w:val="22"/>
          <w:szCs w:val="22"/>
        </w:rPr>
        <w:t>[…and]</w:t>
      </w:r>
      <w:r w:rsidR="00304EAE" w:rsidRPr="004C1B27">
        <w:rPr>
          <w:rFonts w:ascii="Times New Roman" w:hAnsi="Times New Roman" w:cs="Times New Roman"/>
          <w:sz w:val="22"/>
          <w:szCs w:val="22"/>
        </w:rPr>
        <w:t xml:space="preserve"> it can be widely used as a basis for</w:t>
      </w:r>
      <w:r w:rsidR="00304EAE">
        <w:rPr>
          <w:rFonts w:ascii="Times New Roman" w:hAnsi="Times New Roman" w:cs="Times New Roman"/>
          <w:sz w:val="22"/>
          <w:szCs w:val="22"/>
        </w:rPr>
        <w:t xml:space="preserve"> </w:t>
      </w:r>
      <w:r w:rsidR="00304EAE" w:rsidRPr="004C1B27">
        <w:rPr>
          <w:rFonts w:ascii="Times New Roman" w:hAnsi="Times New Roman" w:cs="Times New Roman"/>
          <w:sz w:val="22"/>
          <w:szCs w:val="22"/>
        </w:rPr>
        <w:t>succ</w:t>
      </w:r>
      <w:r w:rsidR="00304EAE">
        <w:rPr>
          <w:rFonts w:ascii="Times New Roman" w:hAnsi="Times New Roman" w:cs="Times New Roman"/>
          <w:sz w:val="22"/>
          <w:szCs w:val="22"/>
        </w:rPr>
        <w:t>essful crim</w:t>
      </w:r>
      <w:r w:rsidR="004851FE">
        <w:rPr>
          <w:rFonts w:ascii="Times New Roman" w:hAnsi="Times New Roman" w:cs="Times New Roman"/>
          <w:sz w:val="22"/>
          <w:szCs w:val="22"/>
        </w:rPr>
        <w:t>e prevention efforts,” (McNeely</w:t>
      </w:r>
      <w:r w:rsidR="00304EAE">
        <w:rPr>
          <w:rFonts w:ascii="Times New Roman" w:hAnsi="Times New Roman" w:cs="Times New Roman"/>
          <w:sz w:val="22"/>
          <w:szCs w:val="22"/>
        </w:rPr>
        <w:t xml:space="preserve"> </w:t>
      </w:r>
      <w:r w:rsidR="004851FE">
        <w:rPr>
          <w:rFonts w:ascii="Times New Roman" w:hAnsi="Times New Roman" w:cs="Times New Roman"/>
          <w:sz w:val="22"/>
          <w:szCs w:val="22"/>
        </w:rPr>
        <w:t>2015,</w:t>
      </w:r>
      <w:r w:rsidR="00304EAE">
        <w:rPr>
          <w:rFonts w:ascii="Times New Roman" w:hAnsi="Times New Roman" w:cs="Times New Roman"/>
          <w:sz w:val="22"/>
          <w:szCs w:val="22"/>
        </w:rPr>
        <w:t xml:space="preserve"> p. 40). Uniquely, the theory is adaptable to explain crime at both the individual and structural level depending on application. Given the interpersonal nature of adverse interactions between persons, and the broader situational context of military bases in foreign countries, theory that can consider multiple levels of opportunity is advantageous. </w:t>
      </w:r>
    </w:p>
    <w:p w14:paraId="6FDD3C18" w14:textId="600F23D5" w:rsidR="00304EAE"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 xml:space="preserve">Lifestyle-routine activities theory is the integration of routine activity explanations of crime and lifestyle-exposure explanations of victimization. Cohen and </w:t>
      </w:r>
      <w:proofErr w:type="spellStart"/>
      <w:r>
        <w:rPr>
          <w:rFonts w:ascii="Times New Roman" w:hAnsi="Times New Roman" w:cs="Times New Roman"/>
          <w:sz w:val="22"/>
          <w:szCs w:val="22"/>
        </w:rPr>
        <w:t>Felson</w:t>
      </w:r>
      <w:proofErr w:type="spellEnd"/>
      <w:r>
        <w:rPr>
          <w:rFonts w:ascii="Times New Roman" w:hAnsi="Times New Roman" w:cs="Times New Roman"/>
          <w:sz w:val="22"/>
          <w:szCs w:val="22"/>
        </w:rPr>
        <w:t xml:space="preserve"> (1979) proposed a routine activities theory of crime in order to explain U.S. crime rate trends in the decades following the end of World War II. Amidst increasing access to education, lowering unemployment and reductions in poverty, crime rates had trended upward. Cohen and </w:t>
      </w:r>
      <w:proofErr w:type="spellStart"/>
      <w:r>
        <w:rPr>
          <w:rFonts w:ascii="Times New Roman" w:hAnsi="Times New Roman" w:cs="Times New Roman"/>
          <w:sz w:val="22"/>
          <w:szCs w:val="22"/>
        </w:rPr>
        <w:t>Felson</w:t>
      </w:r>
      <w:proofErr w:type="spellEnd"/>
      <w:r>
        <w:rPr>
          <w:rFonts w:ascii="Times New Roman" w:hAnsi="Times New Roman" w:cs="Times New Roman"/>
          <w:sz w:val="22"/>
          <w:szCs w:val="22"/>
        </w:rPr>
        <w:t xml:space="preserve"> argued that focus on the circumstances of crime rather than individual characteristics could provide an explanation for such trends as “s</w:t>
      </w:r>
      <w:r w:rsidRPr="004D75FF">
        <w:rPr>
          <w:rFonts w:ascii="Times New Roman" w:hAnsi="Times New Roman" w:cs="Times New Roman"/>
          <w:sz w:val="22"/>
          <w:szCs w:val="22"/>
        </w:rPr>
        <w:t>tructural changes in</w:t>
      </w:r>
      <w:r>
        <w:rPr>
          <w:rFonts w:ascii="Times New Roman" w:hAnsi="Times New Roman" w:cs="Times New Roman"/>
          <w:sz w:val="22"/>
          <w:szCs w:val="22"/>
        </w:rPr>
        <w:t xml:space="preserve"> </w:t>
      </w:r>
      <w:r w:rsidRPr="004D75FF">
        <w:rPr>
          <w:rFonts w:ascii="Times New Roman" w:hAnsi="Times New Roman" w:cs="Times New Roman"/>
          <w:sz w:val="22"/>
          <w:szCs w:val="22"/>
        </w:rPr>
        <w:t>routine activity patterns can influence</w:t>
      </w:r>
      <w:r>
        <w:rPr>
          <w:rFonts w:ascii="Times New Roman" w:hAnsi="Times New Roman" w:cs="Times New Roman"/>
          <w:sz w:val="22"/>
          <w:szCs w:val="22"/>
        </w:rPr>
        <w:t xml:space="preserve"> </w:t>
      </w:r>
      <w:r w:rsidRPr="004D75FF">
        <w:rPr>
          <w:rFonts w:ascii="Times New Roman" w:hAnsi="Times New Roman" w:cs="Times New Roman"/>
          <w:sz w:val="22"/>
          <w:szCs w:val="22"/>
        </w:rPr>
        <w:t xml:space="preserve">crime rates by affecting the convergence in space and time of the three minimal elements </w:t>
      </w:r>
      <w:r>
        <w:rPr>
          <w:rFonts w:ascii="Times New Roman" w:hAnsi="Times New Roman" w:cs="Times New Roman"/>
          <w:sz w:val="22"/>
          <w:szCs w:val="22"/>
        </w:rPr>
        <w:t>of direct-contact predatory vio</w:t>
      </w:r>
      <w:r w:rsidRPr="004D75FF">
        <w:rPr>
          <w:rFonts w:ascii="Times New Roman" w:hAnsi="Times New Roman" w:cs="Times New Roman"/>
          <w:sz w:val="22"/>
          <w:szCs w:val="22"/>
        </w:rPr>
        <w:t>lations: (1)</w:t>
      </w:r>
      <w:r>
        <w:rPr>
          <w:rFonts w:ascii="Times New Roman" w:hAnsi="Times New Roman" w:cs="Times New Roman"/>
          <w:sz w:val="22"/>
          <w:szCs w:val="22"/>
        </w:rPr>
        <w:t xml:space="preserve"> motivated offenders, (2) suita</w:t>
      </w:r>
      <w:r w:rsidRPr="004D75FF">
        <w:rPr>
          <w:rFonts w:ascii="Times New Roman" w:hAnsi="Times New Roman" w:cs="Times New Roman"/>
          <w:sz w:val="22"/>
          <w:szCs w:val="22"/>
        </w:rPr>
        <w:t>ble targets, and (3) the absence of capable</w:t>
      </w:r>
      <w:r>
        <w:rPr>
          <w:rFonts w:ascii="Times New Roman" w:hAnsi="Times New Roman" w:cs="Times New Roman"/>
          <w:sz w:val="22"/>
          <w:szCs w:val="22"/>
        </w:rPr>
        <w:t xml:space="preserve"> guardians against a violation”</w:t>
      </w:r>
      <w:r w:rsidRPr="004D75FF">
        <w:rPr>
          <w:rFonts w:ascii="Times New Roman" w:hAnsi="Times New Roman" w:cs="Times New Roman"/>
          <w:sz w:val="22"/>
          <w:szCs w:val="22"/>
        </w:rPr>
        <w:t xml:space="preserve"> </w:t>
      </w:r>
      <w:r w:rsidR="004851FE">
        <w:rPr>
          <w:rFonts w:ascii="Times New Roman" w:hAnsi="Times New Roman" w:cs="Times New Roman"/>
          <w:sz w:val="22"/>
          <w:szCs w:val="22"/>
        </w:rPr>
        <w:t xml:space="preserve">(Cohen &amp; </w:t>
      </w:r>
      <w:proofErr w:type="spellStart"/>
      <w:r w:rsidR="004851FE">
        <w:rPr>
          <w:rFonts w:ascii="Times New Roman" w:hAnsi="Times New Roman" w:cs="Times New Roman"/>
          <w:sz w:val="22"/>
          <w:szCs w:val="22"/>
        </w:rPr>
        <w:t>Felson</w:t>
      </w:r>
      <w:proofErr w:type="spellEnd"/>
      <w:r>
        <w:rPr>
          <w:rFonts w:ascii="Times New Roman" w:hAnsi="Times New Roman" w:cs="Times New Roman"/>
          <w:sz w:val="22"/>
          <w:szCs w:val="22"/>
        </w:rPr>
        <w:t xml:space="preserve"> 1979, p. 589). The case of rising rates of household property crime exemplified their hypothesis: changes in patterned behavior during this time period, e.g., increases in out-of-town travel, access to employee vacation time, and women’s increased participation in the labor force, created more opportunity for property crimes as homes were less likely to be attended by their inhabitants during the day. At the same time, valued consumer products became more affordable, transportable, and common in the home (e.g., televisions, small appliances) leading to an expansion of suitable targets. Thus, the opportunity for theft and burglary (patterns of activity resulting in unattended homes and valuable items to take) expanded during this period resulting in increased property crime rates. Routine activities theory has since been used to explain a wide range of offenses in home, work, school, and other social settings.</w:t>
      </w:r>
    </w:p>
    <w:p w14:paraId="15575FE7" w14:textId="16C24892" w:rsidR="00304EAE" w:rsidRDefault="00304EAE" w:rsidP="00304EAE">
      <w:pPr>
        <w:contextualSpacing/>
        <w:rPr>
          <w:rFonts w:ascii="Times New Roman" w:hAnsi="Times New Roman" w:cs="Times New Roman"/>
          <w:sz w:val="22"/>
          <w:szCs w:val="22"/>
        </w:rPr>
      </w:pPr>
      <w:r>
        <w:rPr>
          <w:rFonts w:ascii="Times New Roman" w:hAnsi="Times New Roman" w:cs="Times New Roman"/>
          <w:sz w:val="22"/>
          <w:szCs w:val="22"/>
        </w:rPr>
        <w:lastRenderedPageBreak/>
        <w:tab/>
        <w:t xml:space="preserve">During the same era, </w:t>
      </w:r>
      <w:proofErr w:type="spellStart"/>
      <w:r>
        <w:rPr>
          <w:rFonts w:ascii="Times New Roman" w:hAnsi="Times New Roman" w:cs="Times New Roman"/>
          <w:sz w:val="22"/>
          <w:szCs w:val="22"/>
        </w:rPr>
        <w:t>Hindelang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Gottfredson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Garofalo</w:t>
      </w:r>
      <w:proofErr w:type="spellEnd"/>
      <w:r>
        <w:rPr>
          <w:rFonts w:ascii="Times New Roman" w:hAnsi="Times New Roman" w:cs="Times New Roman"/>
          <w:sz w:val="22"/>
          <w:szCs w:val="22"/>
        </w:rPr>
        <w:t xml:space="preserve"> (1978) published a theory of personal victimization based on analysis of the first National Crime Survey</w:t>
      </w:r>
      <w:r>
        <w:rPr>
          <w:rStyle w:val="FootnoteReference"/>
          <w:rFonts w:ascii="Times New Roman" w:hAnsi="Times New Roman" w:cs="Times New Roman"/>
          <w:sz w:val="22"/>
          <w:szCs w:val="22"/>
        </w:rPr>
        <w:footnoteReference w:id="2"/>
      </w:r>
      <w:r w:rsidR="00C62A0F">
        <w:rPr>
          <w:rFonts w:ascii="Times New Roman" w:hAnsi="Times New Roman" w:cs="Times New Roman"/>
          <w:sz w:val="22"/>
          <w:szCs w:val="22"/>
        </w:rPr>
        <w:t xml:space="preserve"> (NCS) in the United States.</w:t>
      </w:r>
      <w:r>
        <w:rPr>
          <w:rFonts w:ascii="Times New Roman" w:hAnsi="Times New Roman" w:cs="Times New Roman"/>
          <w:sz w:val="22"/>
          <w:szCs w:val="22"/>
        </w:rPr>
        <w:t xml:space="preserve"> NCS data revealed that victimization was not random but patterned, resulting in </w:t>
      </w:r>
      <w:proofErr w:type="spellStart"/>
      <w:r>
        <w:rPr>
          <w:rFonts w:ascii="Times New Roman" w:hAnsi="Times New Roman" w:cs="Times New Roman"/>
          <w:sz w:val="22"/>
          <w:szCs w:val="22"/>
        </w:rPr>
        <w:t>Hindelang</w:t>
      </w:r>
      <w:proofErr w:type="spellEnd"/>
      <w:r>
        <w:rPr>
          <w:rFonts w:ascii="Times New Roman" w:hAnsi="Times New Roman" w:cs="Times New Roman"/>
          <w:sz w:val="22"/>
          <w:szCs w:val="22"/>
        </w:rPr>
        <w:t xml:space="preserve"> and colleagues proposition of a lifestyle-exposure theory. The theory proposes that a person’s demographic characteristics, moderated by societal expectations and structural constraints, influence lifestyle, which influences the likelihood of victimization. </w:t>
      </w:r>
      <w:proofErr w:type="spellStart"/>
      <w:r>
        <w:rPr>
          <w:rFonts w:ascii="Times New Roman" w:hAnsi="Times New Roman" w:cs="Times New Roman"/>
          <w:sz w:val="22"/>
          <w:szCs w:val="22"/>
        </w:rPr>
        <w:t>Hindelang</w:t>
      </w:r>
      <w:proofErr w:type="spellEnd"/>
      <w:r>
        <w:rPr>
          <w:rFonts w:ascii="Times New Roman" w:hAnsi="Times New Roman" w:cs="Times New Roman"/>
          <w:sz w:val="22"/>
          <w:szCs w:val="22"/>
        </w:rPr>
        <w:t xml:space="preserve"> and colleagues defined lifestyles as routine daily activities, and specified that these routine activities or lifestyles influence a person’s exposure to “times, places, and people conducive to criminal ac</w:t>
      </w:r>
      <w:r w:rsidR="00C62A0F">
        <w:rPr>
          <w:rFonts w:ascii="Times New Roman" w:hAnsi="Times New Roman" w:cs="Times New Roman"/>
          <w:sz w:val="22"/>
          <w:szCs w:val="22"/>
        </w:rPr>
        <w:t xml:space="preserve">tivity” (Fisher, </w:t>
      </w:r>
      <w:proofErr w:type="spellStart"/>
      <w:r w:rsidR="00C62A0F">
        <w:rPr>
          <w:rFonts w:ascii="Times New Roman" w:hAnsi="Times New Roman" w:cs="Times New Roman"/>
          <w:sz w:val="22"/>
          <w:szCs w:val="22"/>
        </w:rPr>
        <w:t>Reyns</w:t>
      </w:r>
      <w:proofErr w:type="spellEnd"/>
      <w:r w:rsidR="00C62A0F">
        <w:rPr>
          <w:rFonts w:ascii="Times New Roman" w:hAnsi="Times New Roman" w:cs="Times New Roman"/>
          <w:sz w:val="22"/>
          <w:szCs w:val="22"/>
        </w:rPr>
        <w:t>, &amp; Sloan</w:t>
      </w:r>
      <w:r>
        <w:rPr>
          <w:rFonts w:ascii="Times New Roman" w:hAnsi="Times New Roman" w:cs="Times New Roman"/>
          <w:sz w:val="22"/>
          <w:szCs w:val="22"/>
        </w:rPr>
        <w:t xml:space="preserve"> 2015). Given similarities in </w:t>
      </w:r>
      <w:r w:rsidR="00C62A0F">
        <w:rPr>
          <w:rFonts w:ascii="Times New Roman" w:hAnsi="Times New Roman" w:cs="Times New Roman"/>
          <w:sz w:val="22"/>
          <w:szCs w:val="22"/>
        </w:rPr>
        <w:t>routine activities</w:t>
      </w:r>
      <w:r>
        <w:rPr>
          <w:rFonts w:ascii="Times New Roman" w:hAnsi="Times New Roman" w:cs="Times New Roman"/>
          <w:sz w:val="22"/>
          <w:szCs w:val="22"/>
        </w:rPr>
        <w:t xml:space="preserve"> theory and lifestyle-exposure theory’s core concepts it is perhaps not surprising that within a decade theoretical development led to a merged lifestyle-routine </w:t>
      </w:r>
      <w:r w:rsidR="00C62A0F">
        <w:rPr>
          <w:rFonts w:ascii="Times New Roman" w:hAnsi="Times New Roman" w:cs="Times New Roman"/>
          <w:sz w:val="22"/>
          <w:szCs w:val="22"/>
        </w:rPr>
        <w:t xml:space="preserve">activities theory (see </w:t>
      </w:r>
      <w:proofErr w:type="spellStart"/>
      <w:r w:rsidR="00C62A0F">
        <w:rPr>
          <w:rFonts w:ascii="Times New Roman" w:hAnsi="Times New Roman" w:cs="Times New Roman"/>
          <w:sz w:val="22"/>
          <w:szCs w:val="22"/>
        </w:rPr>
        <w:t>Garofalo</w:t>
      </w:r>
      <w:proofErr w:type="spellEnd"/>
      <w:r>
        <w:rPr>
          <w:rFonts w:ascii="Times New Roman" w:hAnsi="Times New Roman" w:cs="Times New Roman"/>
          <w:sz w:val="22"/>
          <w:szCs w:val="22"/>
        </w:rPr>
        <w:t xml:space="preserve"> 1987) emphasizing four concepts: exposure to risk, proximity to motivated offenders, target attractiveness, and lack of capable guardianship. </w:t>
      </w:r>
      <w:r w:rsidR="001804E3">
        <w:rPr>
          <w:rFonts w:ascii="Times New Roman" w:hAnsi="Times New Roman" w:cs="Times New Roman"/>
          <w:sz w:val="22"/>
          <w:szCs w:val="22"/>
        </w:rPr>
        <w:t xml:space="preserve">The theory has been </w:t>
      </w:r>
      <w:r w:rsidR="00643CE4">
        <w:rPr>
          <w:rFonts w:ascii="Times New Roman" w:hAnsi="Times New Roman" w:cs="Times New Roman"/>
          <w:sz w:val="22"/>
          <w:szCs w:val="22"/>
        </w:rPr>
        <w:t xml:space="preserve">the </w:t>
      </w:r>
      <w:r w:rsidR="001804E3">
        <w:rPr>
          <w:rFonts w:ascii="Times New Roman" w:hAnsi="Times New Roman" w:cs="Times New Roman"/>
          <w:sz w:val="22"/>
          <w:szCs w:val="22"/>
        </w:rPr>
        <w:t xml:space="preserve">subject of </w:t>
      </w:r>
      <w:r w:rsidR="00643CE4">
        <w:rPr>
          <w:rFonts w:ascii="Times New Roman" w:hAnsi="Times New Roman" w:cs="Times New Roman"/>
          <w:sz w:val="22"/>
          <w:szCs w:val="22"/>
        </w:rPr>
        <w:t xml:space="preserve">numerous </w:t>
      </w:r>
      <w:r w:rsidR="001804E3">
        <w:rPr>
          <w:rFonts w:ascii="Times New Roman" w:hAnsi="Times New Roman" w:cs="Times New Roman"/>
          <w:sz w:val="22"/>
          <w:szCs w:val="22"/>
        </w:rPr>
        <w:t>empirical analyses across disciplines and</w:t>
      </w:r>
      <w:r w:rsidR="005347B9">
        <w:rPr>
          <w:rFonts w:ascii="Times New Roman" w:hAnsi="Times New Roman" w:cs="Times New Roman"/>
          <w:sz w:val="22"/>
          <w:szCs w:val="22"/>
        </w:rPr>
        <w:t>, though not without caveats, analyses indicate the theory has empirical validity</w:t>
      </w:r>
      <w:r w:rsidR="00527BFA">
        <w:rPr>
          <w:rFonts w:ascii="Times New Roman" w:hAnsi="Times New Roman" w:cs="Times New Roman"/>
          <w:sz w:val="22"/>
          <w:szCs w:val="22"/>
        </w:rPr>
        <w:t xml:space="preserve"> (</w:t>
      </w:r>
      <w:proofErr w:type="spellStart"/>
      <w:r w:rsidR="00527BFA">
        <w:rPr>
          <w:rFonts w:ascii="Times New Roman" w:hAnsi="Times New Roman" w:cs="Times New Roman"/>
          <w:sz w:val="22"/>
          <w:szCs w:val="22"/>
        </w:rPr>
        <w:t>Spano</w:t>
      </w:r>
      <w:proofErr w:type="spellEnd"/>
      <w:r w:rsidR="00527BFA">
        <w:rPr>
          <w:rFonts w:ascii="Times New Roman" w:hAnsi="Times New Roman" w:cs="Times New Roman"/>
          <w:sz w:val="22"/>
          <w:szCs w:val="22"/>
        </w:rPr>
        <w:t xml:space="preserve"> &amp; </w:t>
      </w:r>
      <w:proofErr w:type="spellStart"/>
      <w:r w:rsidR="00527BFA">
        <w:rPr>
          <w:rFonts w:ascii="Times New Roman" w:hAnsi="Times New Roman" w:cs="Times New Roman"/>
          <w:sz w:val="22"/>
          <w:szCs w:val="22"/>
        </w:rPr>
        <w:t>Freilich</w:t>
      </w:r>
      <w:proofErr w:type="spellEnd"/>
      <w:r w:rsidR="001804E3">
        <w:rPr>
          <w:rFonts w:ascii="Times New Roman" w:hAnsi="Times New Roman" w:cs="Times New Roman"/>
          <w:sz w:val="22"/>
          <w:szCs w:val="22"/>
        </w:rPr>
        <w:t xml:space="preserve"> 2009). </w:t>
      </w:r>
    </w:p>
    <w:p w14:paraId="5406EC12" w14:textId="61D76905" w:rsidR="00304EAE"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 xml:space="preserve">The relationship between military and crime is of interest to the criminological discipline, though it has not received as much attention </w:t>
      </w:r>
      <w:r w:rsidR="00527BFA">
        <w:rPr>
          <w:rFonts w:ascii="Times New Roman" w:hAnsi="Times New Roman" w:cs="Times New Roman"/>
          <w:sz w:val="22"/>
          <w:szCs w:val="22"/>
        </w:rPr>
        <w:t xml:space="preserve">as other </w:t>
      </w:r>
      <w:r>
        <w:rPr>
          <w:rFonts w:ascii="Times New Roman" w:hAnsi="Times New Roman" w:cs="Times New Roman"/>
          <w:sz w:val="22"/>
          <w:szCs w:val="22"/>
        </w:rPr>
        <w:t>government, political, and social institutions. Studies in criminology that consider military service have primarily examined the impact that service has on life-course trajectories of offending, specifically the influences of service on crime inv</w:t>
      </w:r>
      <w:r w:rsidR="00527BFA">
        <w:rPr>
          <w:rFonts w:ascii="Times New Roman" w:hAnsi="Times New Roman" w:cs="Times New Roman"/>
          <w:sz w:val="22"/>
          <w:szCs w:val="22"/>
        </w:rPr>
        <w:t>olvement post-service (</w:t>
      </w:r>
      <w:proofErr w:type="spellStart"/>
      <w:r w:rsidR="00527BFA">
        <w:rPr>
          <w:rFonts w:ascii="Times New Roman" w:hAnsi="Times New Roman" w:cs="Times New Roman"/>
          <w:sz w:val="22"/>
          <w:szCs w:val="22"/>
        </w:rPr>
        <w:t>Bouffard</w:t>
      </w:r>
      <w:proofErr w:type="spellEnd"/>
      <w:r>
        <w:rPr>
          <w:rFonts w:ascii="Times New Roman" w:hAnsi="Times New Roman" w:cs="Times New Roman"/>
          <w:sz w:val="22"/>
          <w:szCs w:val="22"/>
        </w:rPr>
        <w:t xml:space="preserve"> 2003; Craig </w:t>
      </w:r>
      <w:r w:rsidR="00527BFA">
        <w:rPr>
          <w:rFonts w:ascii="Times New Roman" w:hAnsi="Times New Roman" w:cs="Times New Roman"/>
          <w:sz w:val="22"/>
          <w:szCs w:val="22"/>
        </w:rPr>
        <w:t xml:space="preserve">&amp; Connell 2015; Sampson &amp; </w:t>
      </w:r>
      <w:proofErr w:type="spellStart"/>
      <w:r w:rsidR="00527BFA">
        <w:rPr>
          <w:rFonts w:ascii="Times New Roman" w:hAnsi="Times New Roman" w:cs="Times New Roman"/>
          <w:sz w:val="22"/>
          <w:szCs w:val="22"/>
        </w:rPr>
        <w:t>Laub</w:t>
      </w:r>
      <w:proofErr w:type="spellEnd"/>
      <w:r>
        <w:rPr>
          <w:rFonts w:ascii="Times New Roman" w:hAnsi="Times New Roman" w:cs="Times New Roman"/>
          <w:sz w:val="22"/>
          <w:szCs w:val="22"/>
        </w:rPr>
        <w:t xml:space="preserve"> 1996). In addition, studies across disciplines have increasingly focused on the influence of military service as a risk factor for interpersonal violence including sexual victimization and</w:t>
      </w:r>
      <w:r w:rsidR="00527BFA">
        <w:rPr>
          <w:rFonts w:ascii="Times New Roman" w:hAnsi="Times New Roman" w:cs="Times New Roman"/>
          <w:sz w:val="22"/>
          <w:szCs w:val="22"/>
        </w:rPr>
        <w:t xml:space="preserve"> domestic violence (e.g., Jones 2012; Stander &amp; Thomsen</w:t>
      </w:r>
      <w:r>
        <w:rPr>
          <w:rFonts w:ascii="Times New Roman" w:hAnsi="Times New Roman" w:cs="Times New Roman"/>
          <w:sz w:val="22"/>
          <w:szCs w:val="22"/>
        </w:rPr>
        <w:t xml:space="preserve"> 2016; </w:t>
      </w:r>
      <w:proofErr w:type="spellStart"/>
      <w:r>
        <w:rPr>
          <w:rFonts w:ascii="Times New Roman" w:hAnsi="Times New Roman" w:cs="Times New Roman"/>
          <w:sz w:val="22"/>
          <w:szCs w:val="22"/>
        </w:rPr>
        <w:t>Trevillion</w:t>
      </w:r>
      <w:proofErr w:type="spellEnd"/>
      <w:r>
        <w:rPr>
          <w:rFonts w:ascii="Times New Roman" w:hAnsi="Times New Roman" w:cs="Times New Roman"/>
          <w:sz w:val="22"/>
          <w:szCs w:val="22"/>
        </w:rPr>
        <w:t xml:space="preserve">, Williamson, </w:t>
      </w:r>
      <w:proofErr w:type="spellStart"/>
      <w:r>
        <w:rPr>
          <w:rFonts w:ascii="Times New Roman" w:hAnsi="Times New Roman" w:cs="Times New Roman"/>
          <w:sz w:val="22"/>
          <w:szCs w:val="22"/>
        </w:rPr>
        <w:t>Tha</w:t>
      </w:r>
      <w:r w:rsidR="00527BFA">
        <w:rPr>
          <w:rFonts w:ascii="Times New Roman" w:hAnsi="Times New Roman" w:cs="Times New Roman"/>
          <w:sz w:val="22"/>
          <w:szCs w:val="22"/>
        </w:rPr>
        <w:t>ndi</w:t>
      </w:r>
      <w:proofErr w:type="spellEnd"/>
      <w:r w:rsidR="00527BFA">
        <w:rPr>
          <w:rFonts w:ascii="Times New Roman" w:hAnsi="Times New Roman" w:cs="Times New Roman"/>
          <w:sz w:val="22"/>
          <w:szCs w:val="22"/>
        </w:rPr>
        <w:t xml:space="preserve">, </w:t>
      </w:r>
      <w:proofErr w:type="spellStart"/>
      <w:r w:rsidR="00527BFA">
        <w:rPr>
          <w:rFonts w:ascii="Times New Roman" w:hAnsi="Times New Roman" w:cs="Times New Roman"/>
          <w:sz w:val="22"/>
          <w:szCs w:val="22"/>
        </w:rPr>
        <w:t>Borschmann</w:t>
      </w:r>
      <w:proofErr w:type="spellEnd"/>
      <w:r w:rsidR="00527BFA">
        <w:rPr>
          <w:rFonts w:ascii="Times New Roman" w:hAnsi="Times New Roman" w:cs="Times New Roman"/>
          <w:sz w:val="22"/>
          <w:szCs w:val="22"/>
        </w:rPr>
        <w:t xml:space="preserve">, </w:t>
      </w:r>
      <w:proofErr w:type="spellStart"/>
      <w:r w:rsidR="00527BFA">
        <w:rPr>
          <w:rFonts w:ascii="Times New Roman" w:hAnsi="Times New Roman" w:cs="Times New Roman"/>
          <w:sz w:val="22"/>
          <w:szCs w:val="22"/>
        </w:rPr>
        <w:t>Oram</w:t>
      </w:r>
      <w:proofErr w:type="spellEnd"/>
      <w:r w:rsidR="00527BFA">
        <w:rPr>
          <w:rFonts w:ascii="Times New Roman" w:hAnsi="Times New Roman" w:cs="Times New Roman"/>
          <w:sz w:val="22"/>
          <w:szCs w:val="22"/>
        </w:rPr>
        <w:t xml:space="preserve">, &amp; Howard 2015; </w:t>
      </w:r>
      <w:proofErr w:type="spellStart"/>
      <w:r w:rsidR="00527BFA">
        <w:rPr>
          <w:rFonts w:ascii="Times New Roman" w:hAnsi="Times New Roman" w:cs="Times New Roman"/>
          <w:sz w:val="22"/>
          <w:szCs w:val="22"/>
        </w:rPr>
        <w:t>Turchik</w:t>
      </w:r>
      <w:proofErr w:type="spellEnd"/>
      <w:r w:rsidR="00527BFA">
        <w:rPr>
          <w:rFonts w:ascii="Times New Roman" w:hAnsi="Times New Roman" w:cs="Times New Roman"/>
          <w:sz w:val="22"/>
          <w:szCs w:val="22"/>
        </w:rPr>
        <w:t xml:space="preserve"> &amp; Wilson</w:t>
      </w:r>
      <w:r>
        <w:rPr>
          <w:rFonts w:ascii="Times New Roman" w:hAnsi="Times New Roman" w:cs="Times New Roman"/>
          <w:sz w:val="22"/>
          <w:szCs w:val="22"/>
        </w:rPr>
        <w:t xml:space="preserve"> 2010; Valente </w:t>
      </w:r>
      <w:r w:rsidR="00527BFA">
        <w:rPr>
          <w:rFonts w:ascii="Times New Roman" w:hAnsi="Times New Roman" w:cs="Times New Roman"/>
          <w:sz w:val="22"/>
          <w:szCs w:val="22"/>
        </w:rPr>
        <w:t>&amp; Wight</w:t>
      </w:r>
      <w:r>
        <w:rPr>
          <w:rFonts w:ascii="Times New Roman" w:hAnsi="Times New Roman" w:cs="Times New Roman"/>
          <w:sz w:val="22"/>
          <w:szCs w:val="22"/>
        </w:rPr>
        <w:t xml:space="preserve"> 2007). These bodies of research, while critically important, do not address questions about the occurrence of crime and victimization </w:t>
      </w:r>
      <w:r w:rsidRPr="009072B4">
        <w:rPr>
          <w:rFonts w:ascii="Times New Roman" w:hAnsi="Times New Roman" w:cs="Times New Roman"/>
          <w:i/>
          <w:sz w:val="22"/>
          <w:szCs w:val="22"/>
        </w:rPr>
        <w:t>during</w:t>
      </w:r>
      <w:r>
        <w:rPr>
          <w:rFonts w:ascii="Times New Roman" w:hAnsi="Times New Roman" w:cs="Times New Roman"/>
          <w:sz w:val="22"/>
          <w:szCs w:val="22"/>
        </w:rPr>
        <w:t xml:space="preserve"> service and in interaction with host-communi</w:t>
      </w:r>
      <w:r w:rsidR="00232AE1">
        <w:rPr>
          <w:rFonts w:ascii="Times New Roman" w:hAnsi="Times New Roman" w:cs="Times New Roman"/>
          <w:sz w:val="22"/>
          <w:szCs w:val="22"/>
        </w:rPr>
        <w:t>ties. Lifestyle-routine activities</w:t>
      </w:r>
      <w:r>
        <w:rPr>
          <w:rFonts w:ascii="Times New Roman" w:hAnsi="Times New Roman" w:cs="Times New Roman"/>
          <w:sz w:val="22"/>
          <w:szCs w:val="22"/>
        </w:rPr>
        <w:t xml:space="preserve"> theory provides a theoretical backdrop for beginning to examine and understand the opportunity and risk for such events. </w:t>
      </w:r>
    </w:p>
    <w:p w14:paraId="291E151F" w14:textId="70495898" w:rsidR="00EB2E76"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Four advantages to util</w:t>
      </w:r>
      <w:r w:rsidR="005B43C3">
        <w:rPr>
          <w:rFonts w:ascii="Times New Roman" w:hAnsi="Times New Roman" w:cs="Times New Roman"/>
          <w:sz w:val="22"/>
          <w:szCs w:val="22"/>
        </w:rPr>
        <w:t>izing lifestyle-routine activities</w:t>
      </w:r>
      <w:r>
        <w:rPr>
          <w:rFonts w:ascii="Times New Roman" w:hAnsi="Times New Roman" w:cs="Times New Roman"/>
          <w:sz w:val="22"/>
          <w:szCs w:val="22"/>
        </w:rPr>
        <w:t xml:space="preserve"> theory in this project have been identified</w:t>
      </w:r>
      <w:r w:rsidR="005248C2">
        <w:rPr>
          <w:rFonts w:ascii="Times New Roman" w:hAnsi="Times New Roman" w:cs="Times New Roman"/>
          <w:sz w:val="22"/>
          <w:szCs w:val="22"/>
        </w:rPr>
        <w:t>: 1)</w:t>
      </w:r>
      <w:r>
        <w:rPr>
          <w:rFonts w:ascii="Times New Roman" w:hAnsi="Times New Roman" w:cs="Times New Roman"/>
          <w:sz w:val="22"/>
          <w:szCs w:val="22"/>
        </w:rPr>
        <w:t xml:space="preserve"> exploring offending and victimization that may occur between these two groups through the lens of opportunity makes sense given the demarcation </w:t>
      </w:r>
      <w:r w:rsidR="005B43C3">
        <w:rPr>
          <w:rFonts w:ascii="Times New Roman" w:hAnsi="Times New Roman" w:cs="Times New Roman"/>
          <w:sz w:val="22"/>
          <w:szCs w:val="22"/>
        </w:rPr>
        <w:t xml:space="preserve">in time when </w:t>
      </w:r>
      <w:proofErr w:type="spellStart"/>
      <w:r w:rsidR="005B43C3">
        <w:rPr>
          <w:rFonts w:ascii="Times New Roman" w:hAnsi="Times New Roman" w:cs="Times New Roman"/>
          <w:sz w:val="22"/>
          <w:szCs w:val="22"/>
        </w:rPr>
        <w:t>service</w:t>
      </w:r>
      <w:r>
        <w:rPr>
          <w:rFonts w:ascii="Times New Roman" w:hAnsi="Times New Roman" w:cs="Times New Roman"/>
          <w:sz w:val="22"/>
          <w:szCs w:val="22"/>
        </w:rPr>
        <w:t>members</w:t>
      </w:r>
      <w:proofErr w:type="spellEnd"/>
      <w:r>
        <w:rPr>
          <w:rFonts w:ascii="Times New Roman" w:hAnsi="Times New Roman" w:cs="Times New Roman"/>
          <w:sz w:val="22"/>
          <w:szCs w:val="22"/>
        </w:rPr>
        <w:t xml:space="preserve"> are on base and away from the local community versus when they are off base and interacting in the local community. Many aspects of military life are highly routine and thus exploring explanations for the occurrence of crime </w:t>
      </w:r>
      <w:r w:rsidR="005B43C3">
        <w:rPr>
          <w:rFonts w:ascii="Times New Roman" w:hAnsi="Times New Roman" w:cs="Times New Roman"/>
          <w:sz w:val="22"/>
          <w:szCs w:val="22"/>
        </w:rPr>
        <w:t xml:space="preserve">and victimization among </w:t>
      </w:r>
      <w:proofErr w:type="spellStart"/>
      <w:r w:rsidR="005B43C3">
        <w:rPr>
          <w:rFonts w:ascii="Times New Roman" w:hAnsi="Times New Roman" w:cs="Times New Roman"/>
          <w:sz w:val="22"/>
          <w:szCs w:val="22"/>
        </w:rPr>
        <w:t>servicemembers</w:t>
      </w:r>
      <w:proofErr w:type="spellEnd"/>
      <w:r w:rsidR="005B43C3">
        <w:rPr>
          <w:rFonts w:ascii="Times New Roman" w:hAnsi="Times New Roman" w:cs="Times New Roman"/>
          <w:sz w:val="22"/>
          <w:szCs w:val="22"/>
        </w:rPr>
        <w:t xml:space="preserve"> abroad is well </w:t>
      </w:r>
      <w:r>
        <w:rPr>
          <w:rFonts w:ascii="Times New Roman" w:hAnsi="Times New Roman" w:cs="Times New Roman"/>
          <w:sz w:val="22"/>
          <w:szCs w:val="22"/>
        </w:rPr>
        <w:t>served by considering variation in opportunity</w:t>
      </w:r>
      <w:r w:rsidR="005248C2">
        <w:rPr>
          <w:rFonts w:ascii="Times New Roman" w:hAnsi="Times New Roman" w:cs="Times New Roman"/>
          <w:sz w:val="22"/>
          <w:szCs w:val="22"/>
        </w:rPr>
        <w:t>; 2)</w:t>
      </w:r>
      <w:r w:rsidR="005B43C3">
        <w:rPr>
          <w:rFonts w:ascii="Times New Roman" w:hAnsi="Times New Roman" w:cs="Times New Roman"/>
          <w:sz w:val="22"/>
          <w:szCs w:val="22"/>
        </w:rPr>
        <w:t xml:space="preserve"> lifestyle-routine activities</w:t>
      </w:r>
      <w:r>
        <w:rPr>
          <w:rFonts w:ascii="Times New Roman" w:hAnsi="Times New Roman" w:cs="Times New Roman"/>
          <w:sz w:val="22"/>
          <w:szCs w:val="22"/>
        </w:rPr>
        <w:t xml:space="preserve"> theory allows for consideration of how environment shapes individual opportunity. This flexibility in the theory provides avenues for understanding individual crime events in a larger environmental context, such as individual victimization and offending in the context of international relations</w:t>
      </w:r>
      <w:r w:rsidR="005248C2">
        <w:rPr>
          <w:rFonts w:ascii="Times New Roman" w:hAnsi="Times New Roman" w:cs="Times New Roman"/>
          <w:sz w:val="22"/>
          <w:szCs w:val="22"/>
        </w:rPr>
        <w:t>; 3) M</w:t>
      </w:r>
      <w:r>
        <w:rPr>
          <w:rFonts w:ascii="Times New Roman" w:hAnsi="Times New Roman" w:cs="Times New Roman"/>
          <w:sz w:val="22"/>
          <w:szCs w:val="22"/>
        </w:rPr>
        <w:t xml:space="preserve">uch crime theorizing has focused on offending exclusively, but opportunity theories have been used to explain both offending and victimization. Utilizing lifestyle-routine activities theory allows for exploring offending, victimization, and the oft-neglected nexus of offending and victimization. The </w:t>
      </w:r>
      <w:r w:rsidR="005248C2">
        <w:rPr>
          <w:rFonts w:ascii="Times New Roman" w:hAnsi="Times New Roman" w:cs="Times New Roman"/>
          <w:sz w:val="22"/>
          <w:szCs w:val="22"/>
        </w:rPr>
        <w:t>latter</w:t>
      </w:r>
      <w:r>
        <w:rPr>
          <w:rFonts w:ascii="Times New Roman" w:hAnsi="Times New Roman" w:cs="Times New Roman"/>
          <w:sz w:val="22"/>
          <w:szCs w:val="22"/>
        </w:rPr>
        <w:t xml:space="preserve"> is particularly important, as res</w:t>
      </w:r>
      <w:r w:rsidR="005B43C3">
        <w:rPr>
          <w:rFonts w:ascii="Times New Roman" w:hAnsi="Times New Roman" w:cs="Times New Roman"/>
          <w:sz w:val="22"/>
          <w:szCs w:val="22"/>
        </w:rPr>
        <w:t>earch has documented that one is</w:t>
      </w:r>
      <w:r>
        <w:rPr>
          <w:rFonts w:ascii="Times New Roman" w:hAnsi="Times New Roman" w:cs="Times New Roman"/>
          <w:sz w:val="22"/>
          <w:szCs w:val="22"/>
        </w:rPr>
        <w:t xml:space="preserve"> often correlated with the othe</w:t>
      </w:r>
      <w:r w:rsidR="005B43C3">
        <w:rPr>
          <w:rFonts w:ascii="Times New Roman" w:hAnsi="Times New Roman" w:cs="Times New Roman"/>
          <w:sz w:val="22"/>
          <w:szCs w:val="22"/>
        </w:rPr>
        <w:t xml:space="preserve">r (Jennings, </w:t>
      </w:r>
      <w:proofErr w:type="spellStart"/>
      <w:r w:rsidR="005B43C3">
        <w:rPr>
          <w:rFonts w:ascii="Times New Roman" w:hAnsi="Times New Roman" w:cs="Times New Roman"/>
          <w:sz w:val="22"/>
          <w:szCs w:val="22"/>
        </w:rPr>
        <w:t>Piquero</w:t>
      </w:r>
      <w:proofErr w:type="spellEnd"/>
      <w:r w:rsidR="005B43C3">
        <w:rPr>
          <w:rFonts w:ascii="Times New Roman" w:hAnsi="Times New Roman" w:cs="Times New Roman"/>
          <w:sz w:val="22"/>
          <w:szCs w:val="22"/>
        </w:rPr>
        <w:t xml:space="preserve">, &amp; </w:t>
      </w:r>
      <w:proofErr w:type="spellStart"/>
      <w:r w:rsidR="005B43C3">
        <w:rPr>
          <w:rFonts w:ascii="Times New Roman" w:hAnsi="Times New Roman" w:cs="Times New Roman"/>
          <w:sz w:val="22"/>
          <w:szCs w:val="22"/>
        </w:rPr>
        <w:t>Reingle</w:t>
      </w:r>
      <w:proofErr w:type="spellEnd"/>
      <w:r>
        <w:rPr>
          <w:rFonts w:ascii="Times New Roman" w:hAnsi="Times New Roman" w:cs="Times New Roman"/>
          <w:sz w:val="22"/>
          <w:szCs w:val="22"/>
        </w:rPr>
        <w:t xml:space="preserve"> 2012</w:t>
      </w:r>
      <w:r w:rsidR="005248C2">
        <w:rPr>
          <w:rFonts w:ascii="Times New Roman" w:hAnsi="Times New Roman" w:cs="Times New Roman"/>
          <w:sz w:val="22"/>
          <w:szCs w:val="22"/>
        </w:rPr>
        <w:t>); and 4) A</w:t>
      </w:r>
      <w:r>
        <w:rPr>
          <w:rFonts w:ascii="Times New Roman" w:hAnsi="Times New Roman" w:cs="Times New Roman"/>
          <w:sz w:val="22"/>
          <w:szCs w:val="22"/>
        </w:rPr>
        <w:t xml:space="preserve">pplications of lifestyle-routine activities theory have been wide ranging and the theory has developed over time in response to critiques and changes in society. Applying lifestyle-routine activities theory to better understanding the adverse interactions between service members and host-state civilians represents a novel test of the theory, which has implications for the theory’s continued assessment </w:t>
      </w:r>
      <w:r w:rsidR="005B43C3">
        <w:rPr>
          <w:rFonts w:ascii="Times New Roman" w:hAnsi="Times New Roman" w:cs="Times New Roman"/>
          <w:sz w:val="22"/>
          <w:szCs w:val="22"/>
        </w:rPr>
        <w:t xml:space="preserve">and extension in the criminological discipline and </w:t>
      </w:r>
      <w:r w:rsidR="0035284C">
        <w:rPr>
          <w:rFonts w:ascii="Times New Roman" w:hAnsi="Times New Roman" w:cs="Times New Roman"/>
          <w:sz w:val="22"/>
          <w:szCs w:val="22"/>
        </w:rPr>
        <w:t>related social sciences</w:t>
      </w:r>
      <w:r w:rsidR="005B43C3">
        <w:rPr>
          <w:rFonts w:ascii="Times New Roman" w:hAnsi="Times New Roman" w:cs="Times New Roman"/>
          <w:sz w:val="22"/>
          <w:szCs w:val="22"/>
        </w:rPr>
        <w:t>.</w:t>
      </w:r>
    </w:p>
    <w:p w14:paraId="4D8FBC4C" w14:textId="77777777" w:rsidR="0080098A" w:rsidRDefault="0080098A" w:rsidP="00DA0C66">
      <w:pPr>
        <w:contextualSpacing/>
        <w:rPr>
          <w:rFonts w:ascii="Times New Roman" w:hAnsi="Times New Roman" w:cs="Times New Roman"/>
          <w:sz w:val="22"/>
          <w:szCs w:val="22"/>
        </w:rPr>
      </w:pPr>
    </w:p>
    <w:p w14:paraId="757A53FF" w14:textId="22F8A744" w:rsidR="00F000E8" w:rsidRPr="0080098A" w:rsidRDefault="00631FA0" w:rsidP="00153357">
      <w:pPr>
        <w:pStyle w:val="ListParagraph"/>
        <w:numPr>
          <w:ilvl w:val="0"/>
          <w:numId w:val="24"/>
        </w:numPr>
        <w:ind w:left="540"/>
        <w:rPr>
          <w:rFonts w:ascii="Times New Roman" w:hAnsi="Times New Roman" w:cs="Times New Roman"/>
          <w:sz w:val="22"/>
          <w:szCs w:val="22"/>
        </w:rPr>
      </w:pPr>
      <w:r w:rsidRPr="0080098A">
        <w:rPr>
          <w:rFonts w:ascii="Times New Roman" w:hAnsi="Times New Roman" w:cs="Times New Roman"/>
          <w:b/>
          <w:bCs/>
          <w:sz w:val="22"/>
          <w:szCs w:val="22"/>
        </w:rPr>
        <w:t>Research Objectives</w:t>
      </w:r>
      <w:r w:rsidR="0080098A">
        <w:rPr>
          <w:rFonts w:ascii="Times New Roman" w:hAnsi="Times New Roman" w:cs="Times New Roman"/>
          <w:b/>
          <w:bCs/>
          <w:sz w:val="22"/>
          <w:szCs w:val="22"/>
        </w:rPr>
        <w:t xml:space="preserve"> and Hypotheses</w:t>
      </w:r>
    </w:p>
    <w:p w14:paraId="778B870C" w14:textId="161FF271" w:rsidR="001370D9" w:rsidRDefault="006047C6" w:rsidP="00DA0C66">
      <w:pPr>
        <w:rPr>
          <w:rFonts w:ascii="Times New Roman" w:hAnsi="Times New Roman" w:cs="Times New Roman"/>
          <w:sz w:val="22"/>
          <w:szCs w:val="22"/>
        </w:rPr>
      </w:pPr>
      <w:r w:rsidRPr="006047C6">
        <w:rPr>
          <w:rFonts w:ascii="Times New Roman" w:hAnsi="Times New Roman" w:cs="Times New Roman"/>
          <w:sz w:val="22"/>
          <w:szCs w:val="22"/>
        </w:rPr>
        <w:lastRenderedPageBreak/>
        <w:t xml:space="preserve">To understand these important dynamics, we propose a three-year project to build </w:t>
      </w:r>
      <w:r w:rsidR="00636C06">
        <w:rPr>
          <w:rFonts w:ascii="Times New Roman" w:hAnsi="Times New Roman" w:cs="Times New Roman"/>
          <w:sz w:val="22"/>
          <w:szCs w:val="22"/>
        </w:rPr>
        <w:t>three</w:t>
      </w:r>
      <w:r w:rsidR="00636C06" w:rsidRPr="006047C6">
        <w:rPr>
          <w:rFonts w:ascii="Times New Roman" w:hAnsi="Times New Roman" w:cs="Times New Roman"/>
          <w:sz w:val="22"/>
          <w:szCs w:val="22"/>
        </w:rPr>
        <w:t xml:space="preserve"> </w:t>
      </w:r>
      <w:proofErr w:type="gramStart"/>
      <w:r w:rsidR="00AD488A">
        <w:rPr>
          <w:rFonts w:ascii="Times New Roman" w:hAnsi="Times New Roman" w:cs="Times New Roman"/>
          <w:sz w:val="22"/>
          <w:szCs w:val="22"/>
        </w:rPr>
        <w:t>novel</w:t>
      </w:r>
      <w:proofErr w:type="gramEnd"/>
      <w:r w:rsidR="00AD488A">
        <w:rPr>
          <w:rFonts w:ascii="Times New Roman" w:hAnsi="Times New Roman" w:cs="Times New Roman"/>
          <w:sz w:val="22"/>
          <w:szCs w:val="22"/>
        </w:rPr>
        <w:t xml:space="preserve">, </w:t>
      </w:r>
      <w:r w:rsidRPr="006047C6">
        <w:rPr>
          <w:rFonts w:ascii="Times New Roman" w:hAnsi="Times New Roman" w:cs="Times New Roman"/>
          <w:sz w:val="22"/>
          <w:szCs w:val="22"/>
        </w:rPr>
        <w:t>comprehensive sur</w:t>
      </w:r>
      <w:r w:rsidR="0035284C">
        <w:rPr>
          <w:rFonts w:ascii="Times New Roman" w:hAnsi="Times New Roman" w:cs="Times New Roman"/>
          <w:sz w:val="22"/>
          <w:szCs w:val="22"/>
        </w:rPr>
        <w:t>vey database</w:t>
      </w:r>
      <w:r w:rsidR="00636C06">
        <w:rPr>
          <w:rFonts w:ascii="Times New Roman" w:hAnsi="Times New Roman" w:cs="Times New Roman"/>
          <w:sz w:val="22"/>
          <w:szCs w:val="22"/>
        </w:rPr>
        <w:t>s</w:t>
      </w:r>
      <w:r w:rsidR="0035284C">
        <w:rPr>
          <w:rFonts w:ascii="Times New Roman" w:hAnsi="Times New Roman" w:cs="Times New Roman"/>
          <w:sz w:val="22"/>
          <w:szCs w:val="22"/>
        </w:rPr>
        <w:t xml:space="preserve"> related to </w:t>
      </w:r>
      <w:proofErr w:type="spellStart"/>
      <w:r w:rsidR="0035284C">
        <w:rPr>
          <w:rFonts w:ascii="Times New Roman" w:hAnsi="Times New Roman" w:cs="Times New Roman"/>
          <w:sz w:val="22"/>
          <w:szCs w:val="22"/>
        </w:rPr>
        <w:t>service</w:t>
      </w:r>
      <w:r w:rsidRPr="006047C6">
        <w:rPr>
          <w:rFonts w:ascii="Times New Roman" w:hAnsi="Times New Roman" w:cs="Times New Roman"/>
          <w:sz w:val="22"/>
          <w:szCs w:val="22"/>
        </w:rPr>
        <w:t>member</w:t>
      </w:r>
      <w:proofErr w:type="spellEnd"/>
      <w:r w:rsidRPr="006047C6">
        <w:rPr>
          <w:rFonts w:ascii="Times New Roman" w:hAnsi="Times New Roman" w:cs="Times New Roman"/>
          <w:sz w:val="22"/>
          <w:szCs w:val="22"/>
        </w:rPr>
        <w:t xml:space="preserve"> behavior abroad.</w:t>
      </w:r>
      <w:r w:rsidR="00636C06">
        <w:rPr>
          <w:rFonts w:ascii="Times New Roman" w:hAnsi="Times New Roman" w:cs="Times New Roman"/>
          <w:sz w:val="22"/>
          <w:szCs w:val="22"/>
        </w:rPr>
        <w:t xml:space="preserve"> Each of</w:t>
      </w:r>
      <w:r w:rsidRPr="006047C6">
        <w:rPr>
          <w:rFonts w:ascii="Times New Roman" w:hAnsi="Times New Roman" w:cs="Times New Roman"/>
          <w:sz w:val="22"/>
          <w:szCs w:val="22"/>
        </w:rPr>
        <w:t xml:space="preserve"> </w:t>
      </w:r>
      <w:r w:rsidR="00636C06">
        <w:rPr>
          <w:rFonts w:ascii="Times New Roman" w:hAnsi="Times New Roman" w:cs="Times New Roman"/>
          <w:sz w:val="22"/>
          <w:szCs w:val="22"/>
        </w:rPr>
        <w:t xml:space="preserve">these three data sets are novel to social science, enable us to answer our research questions, and provide a platform for other researchers to test their derived hypotheses in a unique setting. </w:t>
      </w:r>
      <w:r w:rsidRPr="006047C6">
        <w:rPr>
          <w:rFonts w:ascii="Times New Roman" w:hAnsi="Times New Roman" w:cs="Times New Roman"/>
          <w:sz w:val="22"/>
          <w:szCs w:val="22"/>
        </w:rPr>
        <w:t>In the first year, we will deploy a targeted nation</w:t>
      </w:r>
      <w:r w:rsidR="0035284C">
        <w:rPr>
          <w:rFonts w:ascii="Times New Roman" w:hAnsi="Times New Roman" w:cs="Times New Roman"/>
          <w:sz w:val="22"/>
          <w:szCs w:val="22"/>
        </w:rPr>
        <w:t xml:space="preserve">-wide survey of current </w:t>
      </w:r>
      <w:proofErr w:type="spellStart"/>
      <w:r w:rsidR="0035284C">
        <w:rPr>
          <w:rFonts w:ascii="Times New Roman" w:hAnsi="Times New Roman" w:cs="Times New Roman"/>
          <w:sz w:val="22"/>
          <w:szCs w:val="22"/>
        </w:rPr>
        <w:t>service</w:t>
      </w:r>
      <w:r w:rsidRPr="006047C6">
        <w:rPr>
          <w:rFonts w:ascii="Times New Roman" w:hAnsi="Times New Roman" w:cs="Times New Roman"/>
          <w:sz w:val="22"/>
          <w:szCs w:val="22"/>
        </w:rPr>
        <w:t>members</w:t>
      </w:r>
      <w:proofErr w:type="spellEnd"/>
      <w:r w:rsidRPr="006047C6">
        <w:rPr>
          <w:rFonts w:ascii="Times New Roman" w:hAnsi="Times New Roman" w:cs="Times New Roman"/>
          <w:sz w:val="22"/>
          <w:szCs w:val="22"/>
        </w:rPr>
        <w:t xml:space="preserve"> and recent veterans to build a data set on </w:t>
      </w:r>
      <w:r w:rsidR="00636C06">
        <w:rPr>
          <w:rFonts w:ascii="Times New Roman" w:hAnsi="Times New Roman" w:cs="Times New Roman"/>
          <w:sz w:val="22"/>
          <w:szCs w:val="22"/>
        </w:rPr>
        <w:t>their recollected experiences overseas</w:t>
      </w:r>
      <w:r w:rsidRPr="006047C6">
        <w:rPr>
          <w:rFonts w:ascii="Times New Roman" w:hAnsi="Times New Roman" w:cs="Times New Roman"/>
          <w:sz w:val="22"/>
          <w:szCs w:val="22"/>
        </w:rPr>
        <w:t xml:space="preserve">. Additionally, we will survey 1-2 stateside bases to build a baseline database to compare </w:t>
      </w:r>
      <w:r w:rsidR="0035284C">
        <w:rPr>
          <w:rFonts w:ascii="Times New Roman" w:hAnsi="Times New Roman" w:cs="Times New Roman"/>
          <w:sz w:val="22"/>
          <w:szCs w:val="22"/>
        </w:rPr>
        <w:t>to our</w:t>
      </w:r>
      <w:r w:rsidR="00636C06">
        <w:rPr>
          <w:rFonts w:ascii="Times New Roman" w:hAnsi="Times New Roman" w:cs="Times New Roman"/>
          <w:sz w:val="22"/>
          <w:szCs w:val="22"/>
        </w:rPr>
        <w:t xml:space="preserve"> future</w:t>
      </w:r>
      <w:r w:rsidR="0035284C">
        <w:rPr>
          <w:rFonts w:ascii="Times New Roman" w:hAnsi="Times New Roman" w:cs="Times New Roman"/>
          <w:sz w:val="22"/>
          <w:szCs w:val="22"/>
        </w:rPr>
        <w:t xml:space="preserve"> overseas findings</w:t>
      </w:r>
      <w:r w:rsidRPr="006047C6">
        <w:rPr>
          <w:rFonts w:ascii="Times New Roman" w:hAnsi="Times New Roman" w:cs="Times New Roman"/>
          <w:sz w:val="22"/>
          <w:szCs w:val="22"/>
        </w:rPr>
        <w:t>. These surveys will serve as independent research projects that will become peer-reviewed articles; additionally, they will serve to establish a comparison for our overseas research. Through year 1, we will contact a set of thirty-five military base commanders and work on establishing a subset of overseas bases that we can survey during year 2. In year two, we will deploy our survey to a subset of major U</w:t>
      </w:r>
      <w:r w:rsidR="0035284C">
        <w:rPr>
          <w:rFonts w:ascii="Times New Roman" w:hAnsi="Times New Roman" w:cs="Times New Roman"/>
          <w:sz w:val="22"/>
          <w:szCs w:val="22"/>
        </w:rPr>
        <w:t>.</w:t>
      </w:r>
      <w:r w:rsidRPr="006047C6">
        <w:rPr>
          <w:rFonts w:ascii="Times New Roman" w:hAnsi="Times New Roman" w:cs="Times New Roman"/>
          <w:sz w:val="22"/>
          <w:szCs w:val="22"/>
        </w:rPr>
        <w:t>S</w:t>
      </w:r>
      <w:r w:rsidR="0035284C">
        <w:rPr>
          <w:rFonts w:ascii="Times New Roman" w:hAnsi="Times New Roman" w:cs="Times New Roman"/>
          <w:sz w:val="22"/>
          <w:szCs w:val="22"/>
        </w:rPr>
        <w:t>.</w:t>
      </w:r>
      <w:r w:rsidRPr="006047C6">
        <w:rPr>
          <w:rFonts w:ascii="Times New Roman" w:hAnsi="Times New Roman" w:cs="Times New Roman"/>
          <w:sz w:val="22"/>
          <w:szCs w:val="22"/>
        </w:rPr>
        <w:t xml:space="preserve"> military installations globally (conditional upon permission from base commanders). This survey will provide the backbone to our research and will give us a current conditi</w:t>
      </w:r>
      <w:r w:rsidR="0035284C">
        <w:rPr>
          <w:rFonts w:ascii="Times New Roman" w:hAnsi="Times New Roman" w:cs="Times New Roman"/>
          <w:sz w:val="22"/>
          <w:szCs w:val="22"/>
        </w:rPr>
        <w:t xml:space="preserve">on examination based on </w:t>
      </w:r>
      <w:proofErr w:type="spellStart"/>
      <w:r w:rsidR="0035284C">
        <w:rPr>
          <w:rFonts w:ascii="Times New Roman" w:hAnsi="Times New Roman" w:cs="Times New Roman"/>
          <w:sz w:val="22"/>
          <w:szCs w:val="22"/>
        </w:rPr>
        <w:t>service</w:t>
      </w:r>
      <w:r w:rsidRPr="006047C6">
        <w:rPr>
          <w:rFonts w:ascii="Times New Roman" w:hAnsi="Times New Roman" w:cs="Times New Roman"/>
          <w:sz w:val="22"/>
          <w:szCs w:val="22"/>
        </w:rPr>
        <w:t>member</w:t>
      </w:r>
      <w:proofErr w:type="spellEnd"/>
      <w:r w:rsidRPr="006047C6">
        <w:rPr>
          <w:rFonts w:ascii="Times New Roman" w:hAnsi="Times New Roman" w:cs="Times New Roman"/>
          <w:sz w:val="22"/>
          <w:szCs w:val="22"/>
        </w:rPr>
        <w:t xml:space="preserve"> self-reporting. We devote year three to analysis and publication of research gained from the project as well as a site visit</w:t>
      </w:r>
      <w:r w:rsidR="0035284C">
        <w:rPr>
          <w:rFonts w:ascii="Times New Roman" w:hAnsi="Times New Roman" w:cs="Times New Roman"/>
          <w:sz w:val="22"/>
          <w:szCs w:val="22"/>
        </w:rPr>
        <w:t>(s) to</w:t>
      </w:r>
      <w:r w:rsidRPr="006047C6">
        <w:rPr>
          <w:rFonts w:ascii="Times New Roman" w:hAnsi="Times New Roman" w:cs="Times New Roman"/>
          <w:sz w:val="22"/>
          <w:szCs w:val="22"/>
        </w:rPr>
        <w:t xml:space="preserve"> foreign deployed base</w:t>
      </w:r>
      <w:r w:rsidR="0080098A">
        <w:rPr>
          <w:rFonts w:ascii="Times New Roman" w:hAnsi="Times New Roman" w:cs="Times New Roman"/>
          <w:sz w:val="22"/>
          <w:szCs w:val="22"/>
        </w:rPr>
        <w:t>s.</w:t>
      </w:r>
      <w:r w:rsidR="00D6313B">
        <w:rPr>
          <w:rFonts w:ascii="Times New Roman" w:hAnsi="Times New Roman" w:cs="Times New Roman"/>
          <w:sz w:val="22"/>
          <w:szCs w:val="22"/>
        </w:rPr>
        <w:t xml:space="preserve"> Below is a list of research questions and hypotheses that will guide this research</w:t>
      </w:r>
      <w:r w:rsidR="00EE1569">
        <w:rPr>
          <w:rFonts w:ascii="Times New Roman" w:hAnsi="Times New Roman" w:cs="Times New Roman"/>
          <w:sz w:val="22"/>
          <w:szCs w:val="22"/>
        </w:rPr>
        <w:t>.</w:t>
      </w:r>
    </w:p>
    <w:p w14:paraId="52359720" w14:textId="77777777" w:rsidR="00D6313B" w:rsidRDefault="00D6313B" w:rsidP="00DA0C66">
      <w:pPr>
        <w:rPr>
          <w:rFonts w:ascii="Times New Roman" w:hAnsi="Times New Roman" w:cs="Times New Roman"/>
          <w:sz w:val="22"/>
          <w:szCs w:val="22"/>
        </w:rPr>
      </w:pPr>
    </w:p>
    <w:p w14:paraId="7053A741" w14:textId="54445E66" w:rsidR="001A0113" w:rsidRDefault="001370D9" w:rsidP="00DA0C66">
      <w:pPr>
        <w:rPr>
          <w:rFonts w:ascii="Times New Roman" w:hAnsi="Times New Roman" w:cs="Times New Roman"/>
          <w:sz w:val="22"/>
          <w:szCs w:val="22"/>
        </w:rPr>
      </w:pPr>
      <w:r>
        <w:rPr>
          <w:rFonts w:ascii="Times New Roman" w:hAnsi="Times New Roman" w:cs="Times New Roman"/>
          <w:sz w:val="22"/>
          <w:szCs w:val="22"/>
        </w:rPr>
        <w:t>Research Questions and Hypotheses</w:t>
      </w:r>
    </w:p>
    <w:p w14:paraId="69A0A72B" w14:textId="089B5309" w:rsidR="001A0113" w:rsidRPr="008511EB" w:rsidRDefault="006E5B0B" w:rsidP="008511EB">
      <w:pPr>
        <w:pStyle w:val="ListParagraph"/>
        <w:numPr>
          <w:ilvl w:val="0"/>
          <w:numId w:val="37"/>
        </w:numPr>
        <w:rPr>
          <w:rFonts w:ascii="Times New Roman" w:hAnsi="Times New Roman" w:cs="Times New Roman"/>
          <w:b/>
          <w:bCs/>
          <w:sz w:val="22"/>
          <w:szCs w:val="22"/>
        </w:rPr>
      </w:pPr>
      <w:r w:rsidRPr="008511EB">
        <w:rPr>
          <w:rFonts w:ascii="Times New Roman" w:hAnsi="Times New Roman" w:cs="Times New Roman"/>
          <w:b/>
          <w:sz w:val="22"/>
          <w:szCs w:val="22"/>
        </w:rPr>
        <w:t>Overarching</w:t>
      </w:r>
      <w:r w:rsidR="00B30F0D" w:rsidRPr="008511EB">
        <w:rPr>
          <w:rFonts w:ascii="Times New Roman" w:hAnsi="Times New Roman" w:cs="Times New Roman"/>
          <w:b/>
          <w:sz w:val="22"/>
          <w:szCs w:val="22"/>
        </w:rPr>
        <w:t xml:space="preserve"> </w:t>
      </w:r>
      <w:r w:rsidR="001A0113" w:rsidRPr="008511EB">
        <w:rPr>
          <w:rFonts w:ascii="Times New Roman" w:hAnsi="Times New Roman" w:cs="Times New Roman"/>
          <w:b/>
          <w:sz w:val="22"/>
          <w:szCs w:val="22"/>
        </w:rPr>
        <w:t>Research Question:</w:t>
      </w:r>
      <w:r w:rsidR="001A0113" w:rsidRPr="008511EB">
        <w:rPr>
          <w:rFonts w:ascii="Times New Roman" w:hAnsi="Times New Roman" w:cs="Times New Roman"/>
          <w:b/>
          <w:bCs/>
          <w:sz w:val="22"/>
          <w:szCs w:val="22"/>
        </w:rPr>
        <w:t xml:space="preserve"> </w:t>
      </w:r>
      <w:r w:rsidR="00544326">
        <w:rPr>
          <w:rFonts w:ascii="Times New Roman" w:hAnsi="Times New Roman" w:cs="Times New Roman"/>
          <w:i/>
          <w:sz w:val="22"/>
          <w:szCs w:val="22"/>
        </w:rPr>
        <w:t>What are the characteristics, causes, and consequences of adverse interactions</w:t>
      </w:r>
      <w:r w:rsidR="00544326" w:rsidRPr="002845F8">
        <w:rPr>
          <w:rFonts w:ascii="Times New Roman" w:hAnsi="Times New Roman" w:cs="Times New Roman"/>
          <w:i/>
          <w:sz w:val="22"/>
          <w:szCs w:val="22"/>
        </w:rPr>
        <w:t xml:space="preserve"> between </w:t>
      </w:r>
      <w:proofErr w:type="spellStart"/>
      <w:r w:rsidR="00544326" w:rsidRPr="002845F8">
        <w:rPr>
          <w:rFonts w:ascii="Times New Roman" w:hAnsi="Times New Roman" w:cs="Times New Roman"/>
          <w:i/>
          <w:sz w:val="22"/>
          <w:szCs w:val="22"/>
        </w:rPr>
        <w:t>servicemembers</w:t>
      </w:r>
      <w:proofErr w:type="spellEnd"/>
      <w:r w:rsidR="00544326" w:rsidRPr="002845F8">
        <w:rPr>
          <w:rFonts w:ascii="Times New Roman" w:hAnsi="Times New Roman" w:cs="Times New Roman"/>
          <w:i/>
          <w:sz w:val="22"/>
          <w:szCs w:val="22"/>
        </w:rPr>
        <w:t xml:space="preserve"> and host-state civilians? </w:t>
      </w:r>
    </w:p>
    <w:p w14:paraId="0D9CE8F6" w14:textId="64B06EEA" w:rsidR="001370D9" w:rsidRPr="006E5B0B" w:rsidRDefault="006E5B0B" w:rsidP="00153357">
      <w:pPr>
        <w:pStyle w:val="ListParagraph"/>
        <w:numPr>
          <w:ilvl w:val="0"/>
          <w:numId w:val="37"/>
        </w:numPr>
        <w:rPr>
          <w:rFonts w:ascii="Times New Roman" w:hAnsi="Times New Roman" w:cs="Times New Roman"/>
          <w:bCs/>
          <w:sz w:val="22"/>
          <w:szCs w:val="22"/>
        </w:rPr>
      </w:pPr>
      <w:r>
        <w:rPr>
          <w:rFonts w:ascii="Times New Roman" w:hAnsi="Times New Roman" w:cs="Times New Roman"/>
          <w:bCs/>
          <w:sz w:val="22"/>
          <w:szCs w:val="22"/>
        </w:rPr>
        <w:t>Descriptive</w:t>
      </w:r>
    </w:p>
    <w:p w14:paraId="196262E9" w14:textId="0C27E9B6" w:rsidR="001370D9" w:rsidRDefault="001370D9" w:rsidP="00153357">
      <w:pPr>
        <w:pStyle w:val="ListParagraph"/>
        <w:numPr>
          <w:ilvl w:val="1"/>
          <w:numId w:val="37"/>
        </w:numPr>
        <w:rPr>
          <w:rFonts w:ascii="Times New Roman" w:hAnsi="Times New Roman" w:cs="Times New Roman"/>
          <w:sz w:val="22"/>
          <w:szCs w:val="22"/>
        </w:rPr>
      </w:pPr>
      <w:r w:rsidRPr="001370D9">
        <w:rPr>
          <w:rFonts w:ascii="Times New Roman" w:hAnsi="Times New Roman" w:cs="Times New Roman"/>
          <w:sz w:val="22"/>
          <w:szCs w:val="22"/>
        </w:rPr>
        <w:t xml:space="preserve">What is the prevalence of </w:t>
      </w:r>
      <w:r w:rsidR="00EE1569">
        <w:rPr>
          <w:rFonts w:ascii="Times New Roman" w:hAnsi="Times New Roman" w:cs="Times New Roman"/>
          <w:sz w:val="22"/>
          <w:szCs w:val="22"/>
        </w:rPr>
        <w:t xml:space="preserve">criminal </w:t>
      </w:r>
      <w:r w:rsidR="000209E2">
        <w:rPr>
          <w:rFonts w:ascii="Times New Roman" w:hAnsi="Times New Roman" w:cs="Times New Roman"/>
          <w:sz w:val="22"/>
          <w:szCs w:val="22"/>
        </w:rPr>
        <w:t xml:space="preserve">victimization and </w:t>
      </w:r>
      <w:r w:rsidRPr="001370D9">
        <w:rPr>
          <w:rFonts w:ascii="Times New Roman" w:hAnsi="Times New Roman" w:cs="Times New Roman"/>
          <w:sz w:val="22"/>
          <w:szCs w:val="22"/>
        </w:rPr>
        <w:t>offending</w:t>
      </w:r>
      <w:r w:rsidR="00402982">
        <w:rPr>
          <w:rFonts w:ascii="Times New Roman" w:hAnsi="Times New Roman" w:cs="Times New Roman"/>
          <w:sz w:val="22"/>
          <w:szCs w:val="22"/>
        </w:rPr>
        <w:t xml:space="preserve"> by U.S. </w:t>
      </w:r>
      <w:proofErr w:type="spellStart"/>
      <w:r w:rsidR="00402982">
        <w:rPr>
          <w:rFonts w:ascii="Times New Roman" w:hAnsi="Times New Roman" w:cs="Times New Roman"/>
          <w:sz w:val="22"/>
          <w:szCs w:val="22"/>
        </w:rPr>
        <w:t>servicemembers</w:t>
      </w:r>
      <w:proofErr w:type="spellEnd"/>
      <w:r w:rsidRPr="001370D9">
        <w:rPr>
          <w:rFonts w:ascii="Times New Roman" w:hAnsi="Times New Roman" w:cs="Times New Roman"/>
          <w:sz w:val="22"/>
          <w:szCs w:val="22"/>
        </w:rPr>
        <w:t>?</w:t>
      </w:r>
      <w:r w:rsidR="000209E2">
        <w:rPr>
          <w:rFonts w:ascii="Times New Roman" w:hAnsi="Times New Roman" w:cs="Times New Roman"/>
          <w:sz w:val="22"/>
          <w:szCs w:val="22"/>
        </w:rPr>
        <w:t xml:space="preserve"> </w:t>
      </w:r>
      <w:r w:rsidRPr="001370D9">
        <w:rPr>
          <w:rFonts w:ascii="Times New Roman" w:hAnsi="Times New Roman" w:cs="Times New Roman"/>
          <w:sz w:val="22"/>
          <w:szCs w:val="22"/>
        </w:rPr>
        <w:t>Among those</w:t>
      </w:r>
      <w:r w:rsidR="00402982">
        <w:rPr>
          <w:rFonts w:ascii="Times New Roman" w:hAnsi="Times New Roman" w:cs="Times New Roman"/>
          <w:sz w:val="22"/>
          <w:szCs w:val="22"/>
        </w:rPr>
        <w:t xml:space="preserve"> </w:t>
      </w:r>
      <w:proofErr w:type="spellStart"/>
      <w:r w:rsidR="00402982">
        <w:rPr>
          <w:rFonts w:ascii="Times New Roman" w:hAnsi="Times New Roman" w:cs="Times New Roman"/>
          <w:sz w:val="22"/>
          <w:szCs w:val="22"/>
        </w:rPr>
        <w:t>servicemembers</w:t>
      </w:r>
      <w:proofErr w:type="spellEnd"/>
      <w:r w:rsidRPr="001370D9">
        <w:rPr>
          <w:rFonts w:ascii="Times New Roman" w:hAnsi="Times New Roman" w:cs="Times New Roman"/>
          <w:sz w:val="22"/>
          <w:szCs w:val="22"/>
        </w:rPr>
        <w:t xml:space="preserve"> involved in crime, w</w:t>
      </w:r>
      <w:r w:rsidR="00EE1569">
        <w:rPr>
          <w:rFonts w:ascii="Times New Roman" w:hAnsi="Times New Roman" w:cs="Times New Roman"/>
          <w:sz w:val="22"/>
          <w:szCs w:val="22"/>
        </w:rPr>
        <w:t>hat proportion report offending-only, victimization-</w:t>
      </w:r>
      <w:r w:rsidRPr="001370D9">
        <w:rPr>
          <w:rFonts w:ascii="Times New Roman" w:hAnsi="Times New Roman" w:cs="Times New Roman"/>
          <w:sz w:val="22"/>
          <w:szCs w:val="22"/>
        </w:rPr>
        <w:t>only, and both offending and victimization experiences?</w:t>
      </w:r>
    </w:p>
    <w:p w14:paraId="79A07C95" w14:textId="732B4B2D" w:rsidR="001370D9" w:rsidRDefault="00402982" w:rsidP="00153357">
      <w:pPr>
        <w:pStyle w:val="ListParagraph"/>
        <w:numPr>
          <w:ilvl w:val="1"/>
          <w:numId w:val="37"/>
        </w:numPr>
        <w:rPr>
          <w:rFonts w:ascii="Times New Roman" w:hAnsi="Times New Roman" w:cs="Times New Roman"/>
          <w:sz w:val="22"/>
          <w:szCs w:val="22"/>
        </w:rPr>
      </w:pPr>
      <w:r>
        <w:rPr>
          <w:rFonts w:ascii="Times New Roman" w:hAnsi="Times New Roman" w:cs="Times New Roman"/>
          <w:sz w:val="22"/>
          <w:szCs w:val="22"/>
        </w:rPr>
        <w:t xml:space="preserve">Among U.S. </w:t>
      </w:r>
      <w:proofErr w:type="spellStart"/>
      <w:r>
        <w:rPr>
          <w:rFonts w:ascii="Times New Roman" w:hAnsi="Times New Roman" w:cs="Times New Roman"/>
          <w:sz w:val="22"/>
          <w:szCs w:val="22"/>
        </w:rPr>
        <w:t>servicemembers</w:t>
      </w:r>
      <w:proofErr w:type="spellEnd"/>
      <w:r w:rsidR="005241A6">
        <w:rPr>
          <w:rFonts w:ascii="Times New Roman" w:hAnsi="Times New Roman" w:cs="Times New Roman"/>
          <w:sz w:val="22"/>
          <w:szCs w:val="22"/>
        </w:rPr>
        <w:t>, w</w:t>
      </w:r>
      <w:r w:rsidR="001370D9">
        <w:rPr>
          <w:rFonts w:ascii="Times New Roman" w:hAnsi="Times New Roman" w:cs="Times New Roman"/>
          <w:sz w:val="22"/>
          <w:szCs w:val="22"/>
        </w:rPr>
        <w:t xml:space="preserve">hat forms of </w:t>
      </w:r>
      <w:r w:rsidR="00EE1569">
        <w:rPr>
          <w:rFonts w:ascii="Times New Roman" w:hAnsi="Times New Roman" w:cs="Times New Roman"/>
          <w:sz w:val="22"/>
          <w:szCs w:val="22"/>
        </w:rPr>
        <w:t xml:space="preserve">criminal </w:t>
      </w:r>
      <w:r w:rsidR="001370D9">
        <w:rPr>
          <w:rFonts w:ascii="Times New Roman" w:hAnsi="Times New Roman" w:cs="Times New Roman"/>
          <w:sz w:val="22"/>
          <w:szCs w:val="22"/>
        </w:rPr>
        <w:t>offending and victimization are most common?</w:t>
      </w:r>
    </w:p>
    <w:p w14:paraId="5EEFEB7E" w14:textId="390108F2" w:rsidR="00BD4ADB" w:rsidRDefault="00BD4ADB" w:rsidP="00153357">
      <w:pPr>
        <w:pStyle w:val="ListParagraph"/>
        <w:numPr>
          <w:ilvl w:val="1"/>
          <w:numId w:val="37"/>
        </w:numPr>
        <w:rPr>
          <w:rFonts w:ascii="Times New Roman" w:hAnsi="Times New Roman" w:cs="Times New Roman"/>
          <w:sz w:val="22"/>
          <w:szCs w:val="22"/>
        </w:rPr>
      </w:pPr>
      <w:r>
        <w:rPr>
          <w:rFonts w:ascii="Times New Roman" w:hAnsi="Times New Roman" w:cs="Times New Roman"/>
          <w:sz w:val="22"/>
          <w:szCs w:val="22"/>
        </w:rPr>
        <w:t xml:space="preserve">Do </w:t>
      </w:r>
      <w:proofErr w:type="spellStart"/>
      <w:r>
        <w:rPr>
          <w:rFonts w:ascii="Times New Roman" w:hAnsi="Times New Roman" w:cs="Times New Roman"/>
          <w:sz w:val="22"/>
          <w:szCs w:val="22"/>
        </w:rPr>
        <w:t>servicemember</w:t>
      </w:r>
      <w:proofErr w:type="spellEnd"/>
      <w:r>
        <w:rPr>
          <w:rFonts w:ascii="Times New Roman" w:hAnsi="Times New Roman" w:cs="Times New Roman"/>
          <w:sz w:val="22"/>
          <w:szCs w:val="22"/>
        </w:rPr>
        <w:t xml:space="preserve"> self-reported adverse experiences match country-level data on crime victimization and offending?</w:t>
      </w:r>
    </w:p>
    <w:p w14:paraId="55ACC9D2" w14:textId="1B4841FC" w:rsidR="006E5B0B" w:rsidRDefault="006E5B0B" w:rsidP="00153357">
      <w:pPr>
        <w:pStyle w:val="ListParagraph"/>
        <w:numPr>
          <w:ilvl w:val="1"/>
          <w:numId w:val="37"/>
        </w:numPr>
        <w:rPr>
          <w:rFonts w:ascii="Times New Roman" w:hAnsi="Times New Roman" w:cs="Times New Roman"/>
          <w:sz w:val="22"/>
          <w:szCs w:val="22"/>
        </w:rPr>
      </w:pPr>
      <w:r>
        <w:rPr>
          <w:rFonts w:ascii="Times New Roman" w:hAnsi="Times New Roman" w:cs="Times New Roman"/>
          <w:sz w:val="22"/>
          <w:szCs w:val="22"/>
        </w:rPr>
        <w:t>What are the characteristics of service members involved in crime (as victims, offenders, both)?</w:t>
      </w:r>
    </w:p>
    <w:p w14:paraId="4C19A0C9" w14:textId="5F9BE2DE" w:rsidR="00FF11ED" w:rsidRDefault="00FF11ED" w:rsidP="00FF11ED">
      <w:pPr>
        <w:pStyle w:val="ListParagraph"/>
        <w:numPr>
          <w:ilvl w:val="0"/>
          <w:numId w:val="37"/>
        </w:numPr>
        <w:rPr>
          <w:rFonts w:ascii="Times New Roman" w:hAnsi="Times New Roman" w:cs="Times New Roman"/>
          <w:sz w:val="22"/>
          <w:szCs w:val="22"/>
        </w:rPr>
      </w:pPr>
      <w:r>
        <w:rPr>
          <w:rFonts w:ascii="Times New Roman" w:hAnsi="Times New Roman" w:cs="Times New Roman"/>
          <w:sz w:val="22"/>
          <w:szCs w:val="22"/>
        </w:rPr>
        <w:t xml:space="preserve">Exploratory </w:t>
      </w:r>
    </w:p>
    <w:p w14:paraId="71054EE7" w14:textId="1CA6F535" w:rsidR="00402982" w:rsidRDefault="00402982" w:rsidP="00153357">
      <w:pPr>
        <w:pStyle w:val="ListParagraph"/>
        <w:numPr>
          <w:ilvl w:val="1"/>
          <w:numId w:val="37"/>
        </w:numPr>
        <w:rPr>
          <w:rFonts w:ascii="Times New Roman" w:hAnsi="Times New Roman" w:cs="Times New Roman"/>
          <w:sz w:val="22"/>
          <w:szCs w:val="22"/>
        </w:rPr>
      </w:pPr>
      <w:r>
        <w:rPr>
          <w:rFonts w:ascii="Times New Roman" w:hAnsi="Times New Roman" w:cs="Times New Roman"/>
          <w:sz w:val="22"/>
          <w:szCs w:val="22"/>
        </w:rPr>
        <w:t xml:space="preserve">Are media accounts emblematic of an underlying trend or focused on </w:t>
      </w:r>
      <w:r w:rsidR="00FF11ED">
        <w:rPr>
          <w:rFonts w:ascii="Times New Roman" w:hAnsi="Times New Roman" w:cs="Times New Roman"/>
          <w:sz w:val="22"/>
          <w:szCs w:val="22"/>
        </w:rPr>
        <w:t>specific high-profile events</w:t>
      </w:r>
      <w:r>
        <w:rPr>
          <w:rFonts w:ascii="Times New Roman" w:hAnsi="Times New Roman" w:cs="Times New Roman"/>
          <w:sz w:val="22"/>
          <w:szCs w:val="22"/>
        </w:rPr>
        <w:t>?</w:t>
      </w:r>
    </w:p>
    <w:p w14:paraId="341C38A4" w14:textId="7A5B5302" w:rsidR="001370D9" w:rsidRPr="006E5B0B" w:rsidRDefault="006E5B0B" w:rsidP="00153357">
      <w:pPr>
        <w:pStyle w:val="ListParagraph"/>
        <w:numPr>
          <w:ilvl w:val="0"/>
          <w:numId w:val="37"/>
        </w:numPr>
        <w:rPr>
          <w:rFonts w:ascii="Times New Roman" w:hAnsi="Times New Roman" w:cs="Times New Roman"/>
          <w:bCs/>
          <w:sz w:val="22"/>
          <w:szCs w:val="22"/>
        </w:rPr>
      </w:pPr>
      <w:r>
        <w:rPr>
          <w:rFonts w:ascii="Times New Roman" w:hAnsi="Times New Roman" w:cs="Times New Roman"/>
          <w:bCs/>
          <w:sz w:val="22"/>
          <w:szCs w:val="22"/>
        </w:rPr>
        <w:t xml:space="preserve">Explanatory </w:t>
      </w:r>
    </w:p>
    <w:p w14:paraId="1D293437" w14:textId="7F75B74C" w:rsidR="00FF11ED" w:rsidRDefault="00FF11ED" w:rsidP="00FF11ED">
      <w:pPr>
        <w:pStyle w:val="ListParagraph"/>
        <w:numPr>
          <w:ilvl w:val="1"/>
          <w:numId w:val="37"/>
        </w:numPr>
        <w:rPr>
          <w:rFonts w:ascii="Times New Roman" w:hAnsi="Times New Roman" w:cs="Times New Roman"/>
          <w:sz w:val="22"/>
          <w:szCs w:val="22"/>
        </w:rPr>
      </w:pPr>
      <w:r>
        <w:rPr>
          <w:rFonts w:ascii="Times New Roman" w:hAnsi="Times New Roman" w:cs="Times New Roman"/>
          <w:sz w:val="22"/>
          <w:szCs w:val="22"/>
        </w:rPr>
        <w:t>What are the causes of offending and victimization experiences among these populations?</w:t>
      </w:r>
    </w:p>
    <w:p w14:paraId="6205EE3F" w14:textId="4DD1580A" w:rsidR="00BD4ADB" w:rsidRPr="00402982" w:rsidRDefault="00BD4ADB" w:rsidP="00FF11ED">
      <w:pPr>
        <w:pStyle w:val="ListParagraph"/>
        <w:numPr>
          <w:ilvl w:val="1"/>
          <w:numId w:val="37"/>
        </w:numPr>
        <w:rPr>
          <w:rFonts w:ascii="Times New Roman" w:hAnsi="Times New Roman" w:cs="Times New Roman"/>
          <w:sz w:val="22"/>
          <w:szCs w:val="22"/>
        </w:rPr>
      </w:pPr>
      <w:r>
        <w:rPr>
          <w:rFonts w:ascii="Times New Roman" w:hAnsi="Times New Roman" w:cs="Times New Roman"/>
          <w:sz w:val="22"/>
          <w:szCs w:val="22"/>
        </w:rPr>
        <w:t xml:space="preserve">Offending and victimization are more prevalent when </w:t>
      </w:r>
      <w:proofErr w:type="spellStart"/>
      <w:r>
        <w:rPr>
          <w:rFonts w:ascii="Times New Roman" w:hAnsi="Times New Roman" w:cs="Times New Roman"/>
          <w:sz w:val="22"/>
          <w:szCs w:val="22"/>
        </w:rPr>
        <w:t>servicemembers</w:t>
      </w:r>
      <w:proofErr w:type="spellEnd"/>
      <w:r>
        <w:rPr>
          <w:rFonts w:ascii="Times New Roman" w:hAnsi="Times New Roman" w:cs="Times New Roman"/>
          <w:sz w:val="22"/>
          <w:szCs w:val="22"/>
        </w:rPr>
        <w:t xml:space="preserve"> are abroad when compared to domestic deployments.</w:t>
      </w:r>
    </w:p>
    <w:p w14:paraId="7BBFF2AB" w14:textId="1D1D4FE7" w:rsidR="001370D9" w:rsidRDefault="001370D9" w:rsidP="00153357">
      <w:pPr>
        <w:pStyle w:val="ListParagraph"/>
        <w:numPr>
          <w:ilvl w:val="1"/>
          <w:numId w:val="37"/>
        </w:numPr>
        <w:rPr>
          <w:rFonts w:ascii="Times New Roman" w:hAnsi="Times New Roman" w:cs="Times New Roman"/>
          <w:sz w:val="22"/>
          <w:szCs w:val="22"/>
        </w:rPr>
      </w:pPr>
      <w:r>
        <w:rPr>
          <w:rFonts w:ascii="Times New Roman" w:hAnsi="Times New Roman" w:cs="Times New Roman"/>
          <w:sz w:val="22"/>
          <w:szCs w:val="22"/>
        </w:rPr>
        <w:t xml:space="preserve">Service members </w:t>
      </w:r>
      <w:r w:rsidR="00B11F2E">
        <w:rPr>
          <w:rFonts w:ascii="Times New Roman" w:hAnsi="Times New Roman" w:cs="Times New Roman"/>
          <w:sz w:val="22"/>
          <w:szCs w:val="22"/>
        </w:rPr>
        <w:t xml:space="preserve">that experience higher levels of guardianship will have a lower likelihood of </w:t>
      </w:r>
      <w:r w:rsidR="00EE1569">
        <w:rPr>
          <w:rFonts w:ascii="Times New Roman" w:hAnsi="Times New Roman" w:cs="Times New Roman"/>
          <w:sz w:val="22"/>
          <w:szCs w:val="22"/>
        </w:rPr>
        <w:t xml:space="preserve">criminal </w:t>
      </w:r>
      <w:r w:rsidR="00B11F2E">
        <w:rPr>
          <w:rFonts w:ascii="Times New Roman" w:hAnsi="Times New Roman" w:cs="Times New Roman"/>
          <w:sz w:val="22"/>
          <w:szCs w:val="22"/>
        </w:rPr>
        <w:t>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r w:rsidR="00B11F2E">
        <w:rPr>
          <w:rFonts w:ascii="Times New Roman" w:hAnsi="Times New Roman" w:cs="Times New Roman"/>
          <w:sz w:val="22"/>
          <w:szCs w:val="22"/>
        </w:rPr>
        <w:t>.</w:t>
      </w:r>
    </w:p>
    <w:p w14:paraId="297CD16B" w14:textId="0086BD30" w:rsidR="00B11F2E" w:rsidRDefault="00EE1569" w:rsidP="00153357">
      <w:pPr>
        <w:pStyle w:val="ListParagraph"/>
        <w:numPr>
          <w:ilvl w:val="1"/>
          <w:numId w:val="37"/>
        </w:numPr>
        <w:rPr>
          <w:rFonts w:ascii="Times New Roman" w:hAnsi="Times New Roman" w:cs="Times New Roman"/>
          <w:sz w:val="22"/>
          <w:szCs w:val="22"/>
        </w:rPr>
      </w:pPr>
      <w:r>
        <w:rPr>
          <w:rFonts w:ascii="Times New Roman" w:hAnsi="Times New Roman" w:cs="Times New Roman"/>
          <w:sz w:val="22"/>
          <w:szCs w:val="22"/>
        </w:rPr>
        <w:t>Service members that present</w:t>
      </w:r>
      <w:r w:rsidR="00B11F2E">
        <w:rPr>
          <w:rFonts w:ascii="Times New Roman" w:hAnsi="Times New Roman" w:cs="Times New Roman"/>
          <w:sz w:val="22"/>
          <w:szCs w:val="22"/>
        </w:rPr>
        <w:t xml:space="preserve"> as more attractive targets will have a higher likelihood of </w:t>
      </w:r>
      <w:r>
        <w:rPr>
          <w:rFonts w:ascii="Times New Roman" w:hAnsi="Times New Roman" w:cs="Times New Roman"/>
          <w:sz w:val="22"/>
          <w:szCs w:val="22"/>
        </w:rPr>
        <w:t xml:space="preserve">criminal </w:t>
      </w:r>
      <w:r w:rsidR="00B11F2E">
        <w:rPr>
          <w:rFonts w:ascii="Times New Roman" w:hAnsi="Times New Roman" w:cs="Times New Roman"/>
          <w:sz w:val="22"/>
          <w:szCs w:val="22"/>
        </w:rPr>
        <w:t xml:space="preserve">victimization experiences. </w:t>
      </w:r>
    </w:p>
    <w:p w14:paraId="15D82B4D" w14:textId="725200BB" w:rsidR="00EE1569" w:rsidRDefault="00B11F2E" w:rsidP="00153357">
      <w:pPr>
        <w:pStyle w:val="ListParagraph"/>
        <w:numPr>
          <w:ilvl w:val="1"/>
          <w:numId w:val="37"/>
        </w:numPr>
        <w:rPr>
          <w:rFonts w:ascii="Times New Roman" w:hAnsi="Times New Roman" w:cs="Times New Roman"/>
          <w:sz w:val="22"/>
          <w:szCs w:val="22"/>
        </w:rPr>
      </w:pPr>
      <w:r w:rsidRPr="00EE1569">
        <w:rPr>
          <w:rFonts w:ascii="Times New Roman" w:hAnsi="Times New Roman" w:cs="Times New Roman"/>
          <w:sz w:val="22"/>
          <w:szCs w:val="22"/>
        </w:rPr>
        <w:t xml:space="preserve">Service members </w:t>
      </w:r>
      <w:r w:rsidR="00EE1569">
        <w:rPr>
          <w:rFonts w:ascii="Times New Roman" w:hAnsi="Times New Roman" w:cs="Times New Roman"/>
          <w:sz w:val="22"/>
          <w:szCs w:val="22"/>
        </w:rPr>
        <w:t>that engage</w:t>
      </w:r>
      <w:r w:rsidRPr="00EE1569">
        <w:rPr>
          <w:rFonts w:ascii="Times New Roman" w:hAnsi="Times New Roman" w:cs="Times New Roman"/>
          <w:sz w:val="22"/>
          <w:szCs w:val="22"/>
        </w:rPr>
        <w:t xml:space="preserve"> in deviant lifestyles will have a higher </w:t>
      </w:r>
      <w:r w:rsidR="00EE1569">
        <w:rPr>
          <w:rFonts w:ascii="Times New Roman" w:hAnsi="Times New Roman" w:cs="Times New Roman"/>
          <w:sz w:val="22"/>
          <w:szCs w:val="22"/>
        </w:rPr>
        <w:t>likelihood of criminal 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p>
    <w:p w14:paraId="7567AB16" w14:textId="5A3CB589" w:rsidR="00B11F2E" w:rsidRPr="00EE1569" w:rsidRDefault="00B11F2E" w:rsidP="00153357">
      <w:pPr>
        <w:pStyle w:val="ListParagraph"/>
        <w:numPr>
          <w:ilvl w:val="1"/>
          <w:numId w:val="37"/>
        </w:numPr>
        <w:rPr>
          <w:rFonts w:ascii="Times New Roman" w:hAnsi="Times New Roman" w:cs="Times New Roman"/>
          <w:sz w:val="22"/>
          <w:szCs w:val="22"/>
        </w:rPr>
      </w:pPr>
      <w:r w:rsidRPr="00EE1569">
        <w:rPr>
          <w:rFonts w:ascii="Times New Roman" w:hAnsi="Times New Roman" w:cs="Times New Roman"/>
          <w:sz w:val="22"/>
          <w:szCs w:val="22"/>
        </w:rPr>
        <w:t xml:space="preserve">Service members that have more exposure to potential offenders will have a higher </w:t>
      </w:r>
      <w:r w:rsidR="00EE1569">
        <w:rPr>
          <w:rFonts w:ascii="Times New Roman" w:hAnsi="Times New Roman" w:cs="Times New Roman"/>
          <w:sz w:val="22"/>
          <w:szCs w:val="22"/>
        </w:rPr>
        <w:t>likelihood of criminal 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p>
    <w:p w14:paraId="2904ED3C" w14:textId="77777777" w:rsidR="00DA0C66" w:rsidRPr="0080098A" w:rsidRDefault="00DA0C66" w:rsidP="00DA0C66">
      <w:pPr>
        <w:rPr>
          <w:rFonts w:ascii="Times New Roman" w:hAnsi="Times New Roman" w:cs="Times New Roman"/>
          <w:sz w:val="22"/>
          <w:szCs w:val="22"/>
        </w:rPr>
      </w:pPr>
    </w:p>
    <w:p w14:paraId="1D71E660" w14:textId="16B2F9CC" w:rsidR="00470F85" w:rsidRPr="00244850" w:rsidRDefault="00BF4E43" w:rsidP="00153357">
      <w:pPr>
        <w:pStyle w:val="ListParagraph"/>
        <w:numPr>
          <w:ilvl w:val="0"/>
          <w:numId w:val="5"/>
        </w:numPr>
        <w:ind w:left="360"/>
        <w:rPr>
          <w:rFonts w:ascii="Times New Roman" w:hAnsi="Times New Roman" w:cs="Times New Roman"/>
          <w:b/>
          <w:bCs/>
          <w:sz w:val="22"/>
          <w:szCs w:val="22"/>
        </w:rPr>
      </w:pPr>
      <w:r w:rsidRPr="00244850">
        <w:rPr>
          <w:rFonts w:ascii="Times New Roman" w:hAnsi="Times New Roman" w:cs="Times New Roman"/>
          <w:b/>
          <w:bCs/>
          <w:sz w:val="22"/>
          <w:szCs w:val="22"/>
        </w:rPr>
        <w:t xml:space="preserve">Preliminary Findings </w:t>
      </w:r>
    </w:p>
    <w:p w14:paraId="6AFA5121" w14:textId="588251EB" w:rsidR="00624F2C" w:rsidRDefault="00470F85" w:rsidP="00DA0C66">
      <w:pPr>
        <w:rPr>
          <w:rFonts w:ascii="Times New Roman" w:hAnsi="Times New Roman" w:cs="Times New Roman"/>
          <w:sz w:val="22"/>
          <w:szCs w:val="22"/>
        </w:rPr>
      </w:pPr>
      <w:r>
        <w:rPr>
          <w:rFonts w:ascii="Times New Roman" w:hAnsi="Times New Roman" w:cs="Times New Roman"/>
          <w:sz w:val="22"/>
          <w:szCs w:val="22"/>
        </w:rPr>
        <w:t xml:space="preserve">In Fall 2019, we deployed a preliminary survey among former military to both examine our survey instruments and to examine if our hypotheses have support in a trial. </w:t>
      </w:r>
      <w:r w:rsidR="002F638A">
        <w:rPr>
          <w:rFonts w:ascii="Times New Roman" w:hAnsi="Times New Roman" w:cs="Times New Roman"/>
          <w:sz w:val="22"/>
          <w:szCs w:val="22"/>
        </w:rPr>
        <w:t xml:space="preserve">We contracted </w:t>
      </w:r>
      <w:r>
        <w:rPr>
          <w:rFonts w:ascii="Times New Roman" w:hAnsi="Times New Roman" w:cs="Times New Roman"/>
          <w:sz w:val="22"/>
          <w:szCs w:val="22"/>
        </w:rPr>
        <w:t xml:space="preserve">the survey </w:t>
      </w:r>
      <w:r w:rsidR="002F638A">
        <w:rPr>
          <w:rFonts w:ascii="Times New Roman" w:hAnsi="Times New Roman" w:cs="Times New Roman"/>
          <w:sz w:val="22"/>
          <w:szCs w:val="22"/>
        </w:rPr>
        <w:t xml:space="preserve">to </w:t>
      </w:r>
      <w:proofErr w:type="spellStart"/>
      <w:r>
        <w:rPr>
          <w:rFonts w:ascii="Times New Roman" w:hAnsi="Times New Roman" w:cs="Times New Roman"/>
          <w:sz w:val="22"/>
          <w:szCs w:val="22"/>
        </w:rPr>
        <w:t>Bovitz</w:t>
      </w:r>
      <w:proofErr w:type="spellEnd"/>
      <w:r>
        <w:rPr>
          <w:rFonts w:ascii="Times New Roman" w:hAnsi="Times New Roman" w:cs="Times New Roman"/>
          <w:sz w:val="22"/>
          <w:szCs w:val="22"/>
        </w:rPr>
        <w:t xml:space="preserve">, Inc., </w:t>
      </w:r>
      <w:r w:rsidR="005241A6">
        <w:rPr>
          <w:rFonts w:ascii="Times New Roman" w:hAnsi="Times New Roman" w:cs="Times New Roman"/>
          <w:sz w:val="22"/>
          <w:szCs w:val="22"/>
        </w:rPr>
        <w:t>w</w:t>
      </w:r>
      <w:r w:rsidR="002F638A">
        <w:rPr>
          <w:rFonts w:ascii="Times New Roman" w:hAnsi="Times New Roman" w:cs="Times New Roman"/>
          <w:sz w:val="22"/>
          <w:szCs w:val="22"/>
        </w:rPr>
        <w:t>ho</w:t>
      </w:r>
      <w:r w:rsidR="005241A6">
        <w:rPr>
          <w:rFonts w:ascii="Times New Roman" w:hAnsi="Times New Roman" w:cs="Times New Roman"/>
          <w:sz w:val="22"/>
          <w:szCs w:val="22"/>
        </w:rPr>
        <w:t xml:space="preserve"> </w:t>
      </w:r>
      <w:r>
        <w:rPr>
          <w:rFonts w:ascii="Times New Roman" w:hAnsi="Times New Roman" w:cs="Times New Roman"/>
          <w:sz w:val="22"/>
          <w:szCs w:val="22"/>
        </w:rPr>
        <w:t>deployed the survey to a panel of 5</w:t>
      </w:r>
      <w:r w:rsidR="00A9286F">
        <w:rPr>
          <w:rFonts w:ascii="Times New Roman" w:hAnsi="Times New Roman" w:cs="Times New Roman"/>
          <w:sz w:val="22"/>
          <w:szCs w:val="22"/>
        </w:rPr>
        <w:t>16</w:t>
      </w:r>
      <w:r>
        <w:rPr>
          <w:rFonts w:ascii="Times New Roman" w:hAnsi="Times New Roman" w:cs="Times New Roman"/>
          <w:sz w:val="22"/>
          <w:szCs w:val="22"/>
        </w:rPr>
        <w:t xml:space="preserve"> </w:t>
      </w:r>
      <w:r w:rsidR="00F34F35">
        <w:rPr>
          <w:rFonts w:ascii="Times New Roman" w:hAnsi="Times New Roman" w:cs="Times New Roman"/>
          <w:sz w:val="22"/>
          <w:szCs w:val="22"/>
        </w:rPr>
        <w:t xml:space="preserve">individuals that self-identified as military veterans. </w:t>
      </w:r>
      <w:r w:rsidR="00624F2C">
        <w:rPr>
          <w:rFonts w:ascii="Times New Roman" w:hAnsi="Times New Roman" w:cs="Times New Roman"/>
          <w:sz w:val="22"/>
          <w:szCs w:val="22"/>
        </w:rPr>
        <w:t xml:space="preserve">We </w:t>
      </w:r>
      <w:r w:rsidR="00624F2C">
        <w:rPr>
          <w:rFonts w:ascii="Times New Roman" w:hAnsi="Times New Roman" w:cs="Times New Roman"/>
          <w:sz w:val="22"/>
          <w:szCs w:val="22"/>
        </w:rPr>
        <w:lastRenderedPageBreak/>
        <w:t xml:space="preserve">recruited a diverse, but not representative, sample of veterans. About 46% were Army veterans, 24% Navy, 18% Air Force, 12% Marines, and 1% Coast Guard. The average age of respondents was 53 years old, with ages ranging from 19 to 96. </w:t>
      </w:r>
      <w:r w:rsidR="009D5C22">
        <w:rPr>
          <w:rFonts w:ascii="Times New Roman" w:hAnsi="Times New Roman" w:cs="Times New Roman"/>
          <w:sz w:val="22"/>
          <w:szCs w:val="22"/>
        </w:rPr>
        <w:t>Thirty-three percent</w:t>
      </w:r>
      <w:r w:rsidR="00624F2C">
        <w:rPr>
          <w:rFonts w:ascii="Times New Roman" w:hAnsi="Times New Roman" w:cs="Times New Roman"/>
          <w:sz w:val="22"/>
          <w:szCs w:val="22"/>
        </w:rPr>
        <w:t xml:space="preserve"> of respondents saw combat, while 67% did not. The sample was 85% male, and 72% white. </w:t>
      </w:r>
    </w:p>
    <w:p w14:paraId="7F1CC6EB" w14:textId="6BB6C2BC" w:rsidR="00470F85" w:rsidRDefault="00F34F35" w:rsidP="00624F2C">
      <w:pPr>
        <w:ind w:firstLine="720"/>
        <w:rPr>
          <w:rFonts w:ascii="Times New Roman" w:hAnsi="Times New Roman" w:cs="Times New Roman"/>
          <w:sz w:val="22"/>
          <w:szCs w:val="22"/>
        </w:rPr>
      </w:pPr>
      <w:r>
        <w:rPr>
          <w:rFonts w:ascii="Times New Roman" w:hAnsi="Times New Roman" w:cs="Times New Roman"/>
          <w:sz w:val="22"/>
          <w:szCs w:val="22"/>
        </w:rPr>
        <w:t xml:space="preserve">The survey included </w:t>
      </w:r>
      <w:r w:rsidR="00E073E9">
        <w:rPr>
          <w:rFonts w:ascii="Times New Roman" w:hAnsi="Times New Roman" w:cs="Times New Roman"/>
          <w:sz w:val="22"/>
          <w:szCs w:val="22"/>
        </w:rPr>
        <w:t xml:space="preserve">numerous items about </w:t>
      </w:r>
      <w:r w:rsidR="009D5C22">
        <w:rPr>
          <w:rFonts w:ascii="Times New Roman" w:hAnsi="Times New Roman" w:cs="Times New Roman"/>
          <w:sz w:val="22"/>
          <w:szCs w:val="22"/>
        </w:rPr>
        <w:t xml:space="preserve">types of criminal </w:t>
      </w:r>
      <w:r w:rsidR="00E073E9">
        <w:rPr>
          <w:rFonts w:ascii="Times New Roman" w:hAnsi="Times New Roman" w:cs="Times New Roman"/>
          <w:sz w:val="22"/>
          <w:szCs w:val="22"/>
        </w:rPr>
        <w:t>offending, including larceny, burglary, assault, occupational theft, sexual assault, drug use, prostitution, public intoxication, and driving under the influence</w:t>
      </w:r>
      <w:r w:rsidR="00004FB4">
        <w:rPr>
          <w:rFonts w:ascii="Times New Roman" w:hAnsi="Times New Roman" w:cs="Times New Roman"/>
          <w:sz w:val="22"/>
          <w:szCs w:val="22"/>
        </w:rPr>
        <w:t xml:space="preserve"> during their time in the military</w:t>
      </w:r>
      <w:r w:rsidR="00E073E9">
        <w:rPr>
          <w:rFonts w:ascii="Times New Roman" w:hAnsi="Times New Roman" w:cs="Times New Roman"/>
          <w:sz w:val="22"/>
          <w:szCs w:val="22"/>
        </w:rPr>
        <w:t xml:space="preserve">. For </w:t>
      </w:r>
      <w:r w:rsidR="009D5C22">
        <w:rPr>
          <w:rFonts w:ascii="Times New Roman" w:hAnsi="Times New Roman" w:cs="Times New Roman"/>
          <w:sz w:val="22"/>
          <w:szCs w:val="22"/>
        </w:rPr>
        <w:t xml:space="preserve">criminal </w:t>
      </w:r>
      <w:r w:rsidR="00E073E9">
        <w:rPr>
          <w:rFonts w:ascii="Times New Roman" w:hAnsi="Times New Roman" w:cs="Times New Roman"/>
          <w:sz w:val="22"/>
          <w:szCs w:val="22"/>
        </w:rPr>
        <w:t>victimization, we ask about larceny, burglary, assault, sexual assault, drug sales, and solicitation of prostitution.</w:t>
      </w:r>
      <w:r w:rsidR="00624F2C">
        <w:rPr>
          <w:rStyle w:val="FootnoteReference"/>
          <w:rFonts w:ascii="Times New Roman" w:hAnsi="Times New Roman" w:cs="Times New Roman"/>
          <w:sz w:val="22"/>
          <w:szCs w:val="22"/>
        </w:rPr>
        <w:footnoteReference w:id="3"/>
      </w:r>
      <w:r w:rsidR="00E073E9">
        <w:rPr>
          <w:rFonts w:ascii="Times New Roman" w:hAnsi="Times New Roman" w:cs="Times New Roman"/>
          <w:sz w:val="22"/>
          <w:szCs w:val="22"/>
        </w:rPr>
        <w:t xml:space="preserve"> </w:t>
      </w:r>
    </w:p>
    <w:p w14:paraId="1E85F581" w14:textId="3AA1C1A4" w:rsidR="00E073E9" w:rsidRDefault="00E073E9" w:rsidP="00DA0C66">
      <w:pPr>
        <w:rPr>
          <w:rFonts w:ascii="Times New Roman" w:hAnsi="Times New Roman" w:cs="Times New Roman"/>
          <w:sz w:val="22"/>
          <w:szCs w:val="22"/>
        </w:rPr>
      </w:pPr>
      <w:r>
        <w:rPr>
          <w:rFonts w:ascii="Times New Roman" w:hAnsi="Times New Roman" w:cs="Times New Roman"/>
          <w:sz w:val="22"/>
          <w:szCs w:val="22"/>
        </w:rPr>
        <w:tab/>
        <w:t xml:space="preserve">We first examine the prevalence of overall offending and victimization among military veterans. </w:t>
      </w:r>
      <w:r w:rsidR="00A9286F">
        <w:rPr>
          <w:rFonts w:ascii="Times New Roman" w:hAnsi="Times New Roman" w:cs="Times New Roman"/>
          <w:sz w:val="22"/>
          <w:szCs w:val="22"/>
        </w:rPr>
        <w:t xml:space="preserve">A majority of respondents reported at least one of these offenses while they were active duty members of the military – 62.98%. Most reported only 1 offense, but 3 or more offenses were reported by 9.69% of all respondents. Victimization was </w:t>
      </w:r>
      <w:proofErr w:type="gramStart"/>
      <w:r w:rsidR="00A9286F">
        <w:rPr>
          <w:rFonts w:ascii="Times New Roman" w:hAnsi="Times New Roman" w:cs="Times New Roman"/>
          <w:sz w:val="22"/>
          <w:szCs w:val="22"/>
        </w:rPr>
        <w:t>rarer</w:t>
      </w:r>
      <w:proofErr w:type="gramEnd"/>
      <w:r w:rsidR="00A9286F">
        <w:rPr>
          <w:rFonts w:ascii="Times New Roman" w:hAnsi="Times New Roman" w:cs="Times New Roman"/>
          <w:sz w:val="22"/>
          <w:szCs w:val="22"/>
        </w:rPr>
        <w:t xml:space="preserve">, with 32.56% reporting at least one instance of crime victimization (but note that there are fewer potential categories for victimization). Of these, 5.04% reported being victimized by 3 or more offenses. </w:t>
      </w:r>
      <w:r w:rsidR="00FB7A89">
        <w:rPr>
          <w:rFonts w:ascii="Times New Roman" w:hAnsi="Times New Roman" w:cs="Times New Roman"/>
          <w:sz w:val="22"/>
          <w:szCs w:val="22"/>
        </w:rPr>
        <w:t>We see that offending and victimization are also correlated – 26.94% report both offending and victimization, while only 5.62% report victimization</w:t>
      </w:r>
      <w:r w:rsidR="009D5C22">
        <w:rPr>
          <w:rFonts w:ascii="Times New Roman" w:hAnsi="Times New Roman" w:cs="Times New Roman"/>
          <w:sz w:val="22"/>
          <w:szCs w:val="22"/>
        </w:rPr>
        <w:t>-only</w:t>
      </w:r>
      <w:r w:rsidR="00FB7A89">
        <w:rPr>
          <w:rFonts w:ascii="Times New Roman" w:hAnsi="Times New Roman" w:cs="Times New Roman"/>
          <w:sz w:val="22"/>
          <w:szCs w:val="22"/>
        </w:rPr>
        <w:t xml:space="preserve"> and 36.05% r</w:t>
      </w:r>
      <w:r w:rsidR="009D5C22">
        <w:rPr>
          <w:rFonts w:ascii="Times New Roman" w:hAnsi="Times New Roman" w:cs="Times New Roman"/>
          <w:sz w:val="22"/>
          <w:szCs w:val="22"/>
        </w:rPr>
        <w:t xml:space="preserve">eport </w:t>
      </w:r>
      <w:r w:rsidR="00FB7A89">
        <w:rPr>
          <w:rFonts w:ascii="Times New Roman" w:hAnsi="Times New Roman" w:cs="Times New Roman"/>
          <w:sz w:val="22"/>
          <w:szCs w:val="22"/>
        </w:rPr>
        <w:t>offending</w:t>
      </w:r>
      <w:r w:rsidR="009D5C22">
        <w:rPr>
          <w:rFonts w:ascii="Times New Roman" w:hAnsi="Times New Roman" w:cs="Times New Roman"/>
          <w:sz w:val="22"/>
          <w:szCs w:val="22"/>
        </w:rPr>
        <w:t>-only</w:t>
      </w:r>
      <w:r w:rsidR="00FB7A89">
        <w:rPr>
          <w:rFonts w:ascii="Times New Roman" w:hAnsi="Times New Roman" w:cs="Times New Roman"/>
          <w:sz w:val="22"/>
          <w:szCs w:val="22"/>
        </w:rPr>
        <w:t xml:space="preserve">. </w:t>
      </w:r>
    </w:p>
    <w:p w14:paraId="34940646" w14:textId="6A8E7848" w:rsidR="00624F2C" w:rsidRDefault="00624F2C" w:rsidP="00624F2C">
      <w:pPr>
        <w:ind w:firstLine="720"/>
        <w:rPr>
          <w:rFonts w:ascii="Times New Roman" w:hAnsi="Times New Roman" w:cs="Times New Roman"/>
          <w:sz w:val="22"/>
          <w:szCs w:val="22"/>
        </w:rPr>
      </w:pPr>
      <w:r>
        <w:rPr>
          <w:rFonts w:ascii="Times New Roman" w:hAnsi="Times New Roman" w:cs="Times New Roman"/>
          <w:sz w:val="22"/>
          <w:szCs w:val="22"/>
        </w:rPr>
        <w:t xml:space="preserve">We next examine which types of offending are most common. By far the most common offending behavior was public intoxication, reported by 54.8% of all respondents. Next was driving under the influence, reported by 22.6% of all respondents, followed by prostitution, reported by 12.8% of all </w:t>
      </w:r>
      <w:proofErr w:type="gramStart"/>
      <w:r>
        <w:rPr>
          <w:rFonts w:ascii="Times New Roman" w:hAnsi="Times New Roman" w:cs="Times New Roman"/>
          <w:sz w:val="22"/>
          <w:szCs w:val="22"/>
        </w:rPr>
        <w:t>respondents.</w:t>
      </w:r>
      <w:proofErr w:type="gramEnd"/>
      <w:r>
        <w:rPr>
          <w:rFonts w:ascii="Times New Roman" w:hAnsi="Times New Roman" w:cs="Times New Roman"/>
          <w:sz w:val="22"/>
          <w:szCs w:val="22"/>
        </w:rPr>
        <w:t xml:space="preserve"> Other behaviors were </w:t>
      </w:r>
      <w:proofErr w:type="gramStart"/>
      <w:r>
        <w:rPr>
          <w:rFonts w:ascii="Times New Roman" w:hAnsi="Times New Roman" w:cs="Times New Roman"/>
          <w:sz w:val="22"/>
          <w:szCs w:val="22"/>
        </w:rPr>
        <w:t>rarer</w:t>
      </w:r>
      <w:proofErr w:type="gramEnd"/>
      <w:r>
        <w:rPr>
          <w:rFonts w:ascii="Times New Roman" w:hAnsi="Times New Roman" w:cs="Times New Roman"/>
          <w:sz w:val="22"/>
          <w:szCs w:val="22"/>
        </w:rPr>
        <w:t>, with 5.8% reporting committing assault, 3.1% reporting illegal drug use, 2.1% larceny, 1.9% sexual assault, 1.7% occupational theft, and 1.2% burglary. Significant correlations between these offenses also emerge. Perhaps unsurprisingly, the largest correlation (</w:t>
      </w:r>
      <w:r>
        <w:rPr>
          <w:rFonts w:ascii="Times New Roman" w:hAnsi="Times New Roman" w:cs="Times New Roman"/>
          <w:i/>
          <w:sz w:val="22"/>
          <w:szCs w:val="22"/>
        </w:rPr>
        <w:t xml:space="preserve">r </w:t>
      </w:r>
      <w:r>
        <w:rPr>
          <w:rFonts w:ascii="Times New Roman" w:hAnsi="Times New Roman" w:cs="Times New Roman"/>
          <w:sz w:val="22"/>
          <w:szCs w:val="22"/>
        </w:rPr>
        <w:t xml:space="preserve">= 0.33) emerges between public intoxication and driving under the influence. Drug use is significantly correlated with a host of other offenses, including larceny, assault, sexual assault, prostitution, public intoxication, and DUI. Burglary, larceny, and occupational theft offenses are all correlated with each other, </w:t>
      </w:r>
      <w:r w:rsidR="009D5C22">
        <w:rPr>
          <w:rFonts w:ascii="Times New Roman" w:hAnsi="Times New Roman" w:cs="Times New Roman"/>
          <w:sz w:val="22"/>
          <w:szCs w:val="22"/>
        </w:rPr>
        <w:t xml:space="preserve">perhaps </w:t>
      </w:r>
      <w:r>
        <w:rPr>
          <w:rFonts w:ascii="Times New Roman" w:hAnsi="Times New Roman" w:cs="Times New Roman"/>
          <w:sz w:val="22"/>
          <w:szCs w:val="22"/>
        </w:rPr>
        <w:t xml:space="preserve">unsurprisingly since all fall into a similar class of offenses. </w:t>
      </w:r>
    </w:p>
    <w:p w14:paraId="68E48FB8" w14:textId="77777777" w:rsidR="00D37643" w:rsidRDefault="00D37643" w:rsidP="00DA0C66">
      <w:pPr>
        <w:rPr>
          <w:rFonts w:ascii="Times New Roman" w:hAnsi="Times New Roman" w:cs="Times New Roman"/>
          <w:sz w:val="22"/>
          <w:szCs w:val="22"/>
        </w:rPr>
      </w:pPr>
    </w:p>
    <w:p w14:paraId="53434ACF" w14:textId="767B825A" w:rsidR="00D37643" w:rsidRDefault="00D37643" w:rsidP="00F703D1">
      <w:pPr>
        <w:jc w:val="center"/>
        <w:rPr>
          <w:rFonts w:ascii="Times New Roman" w:hAnsi="Times New Roman" w:cs="Times New Roman"/>
          <w:sz w:val="22"/>
          <w:szCs w:val="22"/>
        </w:rPr>
      </w:pPr>
      <w:r w:rsidRPr="00D37643">
        <w:rPr>
          <w:rFonts w:ascii="Times New Roman" w:hAnsi="Times New Roman" w:cs="Times New Roman"/>
          <w:noProof/>
          <w:sz w:val="22"/>
          <w:szCs w:val="22"/>
        </w:rPr>
        <w:drawing>
          <wp:inline distT="0" distB="0" distL="0" distR="0" wp14:anchorId="4E136359" wp14:editId="190A10C7">
            <wp:extent cx="2752725" cy="19983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165" cy="2002283"/>
                    </a:xfrm>
                    <a:prstGeom prst="rect">
                      <a:avLst/>
                    </a:prstGeom>
                    <a:noFill/>
                    <a:ln>
                      <a:noFill/>
                    </a:ln>
                  </pic:spPr>
                </pic:pic>
              </a:graphicData>
            </a:graphic>
          </wp:inline>
        </w:drawing>
      </w:r>
      <w:r w:rsidR="00FB7A89" w:rsidRPr="00FB7A89">
        <w:rPr>
          <w:rFonts w:ascii="Times New Roman" w:hAnsi="Times New Roman" w:cs="Times New Roman"/>
          <w:noProof/>
          <w:sz w:val="22"/>
          <w:szCs w:val="22"/>
        </w:rPr>
        <w:drawing>
          <wp:inline distT="0" distB="0" distL="0" distR="0" wp14:anchorId="7DDB9389" wp14:editId="4C50A1AD">
            <wp:extent cx="2724150" cy="19775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6447" cy="1993776"/>
                    </a:xfrm>
                    <a:prstGeom prst="rect">
                      <a:avLst/>
                    </a:prstGeom>
                    <a:noFill/>
                    <a:ln>
                      <a:noFill/>
                    </a:ln>
                  </pic:spPr>
                </pic:pic>
              </a:graphicData>
            </a:graphic>
          </wp:inline>
        </w:drawing>
      </w:r>
    </w:p>
    <w:p w14:paraId="3FC55E5B" w14:textId="44040EB3" w:rsidR="00CD6E0E" w:rsidRPr="00153357" w:rsidRDefault="008935F7" w:rsidP="00D37643">
      <w:pPr>
        <w:rPr>
          <w:rFonts w:ascii="Times New Roman" w:hAnsi="Times New Roman" w:cs="Times New Roman"/>
          <w:i/>
          <w:iCs/>
          <w:sz w:val="22"/>
          <w:szCs w:val="22"/>
        </w:rPr>
      </w:pPr>
      <w:r>
        <w:rPr>
          <w:rFonts w:ascii="Times New Roman" w:hAnsi="Times New Roman" w:cs="Times New Roman"/>
          <w:sz w:val="22"/>
          <w:szCs w:val="22"/>
        </w:rPr>
        <w:tab/>
        <w:t xml:space="preserve">Turning to victimization, the most common type of crime victimization for service members was larceny, with 38.4% reporting this victimization. Next was burglary, at 19.8%, followed by assault at 13.9% and drug sales at 13.4%, while only 1.6% </w:t>
      </w:r>
      <w:proofErr w:type="gramStart"/>
      <w:r>
        <w:rPr>
          <w:rFonts w:ascii="Times New Roman" w:hAnsi="Times New Roman" w:cs="Times New Roman"/>
          <w:sz w:val="22"/>
          <w:szCs w:val="22"/>
        </w:rPr>
        <w:t>indicate</w:t>
      </w:r>
      <w:proofErr w:type="gramEnd"/>
      <w:r>
        <w:rPr>
          <w:rFonts w:ascii="Times New Roman" w:hAnsi="Times New Roman" w:cs="Times New Roman"/>
          <w:sz w:val="22"/>
          <w:szCs w:val="22"/>
        </w:rPr>
        <w:t xml:space="preserve"> they were offered money for sex. Sexual assault was reported by 7.8% of all respondents, though gender differences emerge, with 17.1% of women (n=76) reporting victimization, compared to 6.1% of men (n=440). Here, the largest correlations between types of victimization are burglary and larceny, which are correlated at </w:t>
      </w:r>
      <w:r>
        <w:rPr>
          <w:rFonts w:ascii="Times New Roman" w:hAnsi="Times New Roman" w:cs="Times New Roman"/>
          <w:i/>
          <w:sz w:val="22"/>
          <w:szCs w:val="22"/>
        </w:rPr>
        <w:t xml:space="preserve">r </w:t>
      </w:r>
      <w:r>
        <w:rPr>
          <w:rFonts w:ascii="Times New Roman" w:hAnsi="Times New Roman" w:cs="Times New Roman"/>
          <w:sz w:val="22"/>
          <w:szCs w:val="22"/>
        </w:rPr>
        <w:t xml:space="preserve">= 0.31. Other correlations between types of victimization are only small in magnitude. </w:t>
      </w:r>
      <w:r w:rsidR="00CD6E0E">
        <w:rPr>
          <w:rFonts w:ascii="Times New Roman" w:hAnsi="Times New Roman" w:cs="Times New Roman"/>
          <w:sz w:val="22"/>
          <w:szCs w:val="22"/>
        </w:rPr>
        <w:t xml:space="preserve"> </w:t>
      </w:r>
      <w:r w:rsidR="00E85BBF" w:rsidRPr="00153357">
        <w:rPr>
          <w:rFonts w:ascii="Times New Roman" w:hAnsi="Times New Roman" w:cs="Times New Roman"/>
          <w:i/>
          <w:iCs/>
          <w:sz w:val="22"/>
          <w:szCs w:val="22"/>
        </w:rPr>
        <w:t xml:space="preserve">These results show that offending and </w:t>
      </w:r>
      <w:r w:rsidR="00E85BBF" w:rsidRPr="00153357">
        <w:rPr>
          <w:rFonts w:ascii="Times New Roman" w:hAnsi="Times New Roman" w:cs="Times New Roman"/>
          <w:i/>
          <w:iCs/>
          <w:sz w:val="22"/>
          <w:szCs w:val="22"/>
        </w:rPr>
        <w:lastRenderedPageBreak/>
        <w:t xml:space="preserve">victimization occur at relatively high rates among members of the military, and that there is variation between types of offenses. </w:t>
      </w:r>
    </w:p>
    <w:p w14:paraId="01FCDEC7" w14:textId="24A096C9" w:rsidR="00E85BBF" w:rsidRPr="008935F7" w:rsidRDefault="00E85BBF" w:rsidP="00153357">
      <w:pPr>
        <w:ind w:firstLine="720"/>
        <w:rPr>
          <w:rFonts w:ascii="Times New Roman" w:hAnsi="Times New Roman" w:cs="Times New Roman"/>
          <w:sz w:val="22"/>
          <w:szCs w:val="22"/>
        </w:rPr>
      </w:pPr>
      <w:r>
        <w:rPr>
          <w:rFonts w:ascii="Times New Roman" w:hAnsi="Times New Roman" w:cs="Times New Roman"/>
          <w:sz w:val="22"/>
          <w:szCs w:val="22"/>
        </w:rPr>
        <w:t xml:space="preserve">Next, we turn to analyses to determine how aspects of one’s situation while in the military influence the likelihood of offending and victimization. </w:t>
      </w:r>
      <w:r w:rsidR="009E7839">
        <w:rPr>
          <w:rFonts w:ascii="Times New Roman" w:hAnsi="Times New Roman" w:cs="Times New Roman"/>
          <w:sz w:val="22"/>
          <w:szCs w:val="22"/>
        </w:rPr>
        <w:t>We first look at guardianship and target attractiveness. We use three measures of guardianship – the number of fellow service members one reports having while an active duty member of the military</w:t>
      </w:r>
      <w:r w:rsidR="009E7839">
        <w:rPr>
          <w:rStyle w:val="FootnoteReference"/>
          <w:rFonts w:ascii="Times New Roman" w:hAnsi="Times New Roman" w:cs="Times New Roman"/>
          <w:sz w:val="22"/>
          <w:szCs w:val="22"/>
        </w:rPr>
        <w:footnoteReference w:id="4"/>
      </w:r>
      <w:r w:rsidR="009E7839">
        <w:rPr>
          <w:rFonts w:ascii="Times New Roman" w:hAnsi="Times New Roman" w:cs="Times New Roman"/>
          <w:sz w:val="22"/>
          <w:szCs w:val="22"/>
        </w:rPr>
        <w:t>, the strength of their sense of belonging with their unit</w:t>
      </w:r>
      <w:r w:rsidR="009E7839">
        <w:rPr>
          <w:rStyle w:val="FootnoteReference"/>
          <w:rFonts w:ascii="Times New Roman" w:hAnsi="Times New Roman" w:cs="Times New Roman"/>
          <w:sz w:val="22"/>
          <w:szCs w:val="22"/>
        </w:rPr>
        <w:footnoteReference w:id="5"/>
      </w:r>
      <w:r w:rsidR="009E7839">
        <w:rPr>
          <w:rFonts w:ascii="Times New Roman" w:hAnsi="Times New Roman" w:cs="Times New Roman"/>
          <w:sz w:val="22"/>
          <w:szCs w:val="22"/>
        </w:rPr>
        <w:t>, and how often they were with other service members while off-base.</w:t>
      </w:r>
      <w:r w:rsidR="009E7839">
        <w:rPr>
          <w:rStyle w:val="FootnoteReference"/>
          <w:rFonts w:ascii="Times New Roman" w:hAnsi="Times New Roman" w:cs="Times New Roman"/>
          <w:sz w:val="22"/>
          <w:szCs w:val="22"/>
        </w:rPr>
        <w:footnoteReference w:id="6"/>
      </w:r>
      <w:r w:rsidR="009E7839">
        <w:rPr>
          <w:rFonts w:ascii="Times New Roman" w:hAnsi="Times New Roman" w:cs="Times New Roman"/>
          <w:sz w:val="22"/>
          <w:szCs w:val="22"/>
        </w:rPr>
        <w:t xml:space="preserve"> Measures of target attractiveness include how often one carried cash with them off-base</w:t>
      </w:r>
      <w:r w:rsidR="009E7839">
        <w:rPr>
          <w:rStyle w:val="FootnoteReference"/>
          <w:rFonts w:ascii="Times New Roman" w:hAnsi="Times New Roman" w:cs="Times New Roman"/>
          <w:sz w:val="22"/>
          <w:szCs w:val="22"/>
        </w:rPr>
        <w:footnoteReference w:id="7"/>
      </w:r>
      <w:r w:rsidR="009E7839">
        <w:rPr>
          <w:rFonts w:ascii="Times New Roman" w:hAnsi="Times New Roman" w:cs="Times New Roman"/>
          <w:sz w:val="22"/>
          <w:szCs w:val="22"/>
        </w:rPr>
        <w:t>, if their position gave them access to items that could be sold for profit</w:t>
      </w:r>
      <w:r w:rsidR="009E7839">
        <w:rPr>
          <w:rStyle w:val="FootnoteReference"/>
          <w:rFonts w:ascii="Times New Roman" w:hAnsi="Times New Roman" w:cs="Times New Roman"/>
          <w:sz w:val="22"/>
          <w:szCs w:val="22"/>
        </w:rPr>
        <w:footnoteReference w:id="8"/>
      </w:r>
      <w:r w:rsidR="009E7839">
        <w:rPr>
          <w:rFonts w:ascii="Times New Roman" w:hAnsi="Times New Roman" w:cs="Times New Roman"/>
          <w:sz w:val="22"/>
          <w:szCs w:val="22"/>
        </w:rPr>
        <w:t>, and how welcoming they felt the local community was to them.</w:t>
      </w:r>
      <w:r w:rsidR="009E7839">
        <w:rPr>
          <w:rStyle w:val="FootnoteReference"/>
          <w:rFonts w:ascii="Times New Roman" w:hAnsi="Times New Roman" w:cs="Times New Roman"/>
          <w:sz w:val="22"/>
          <w:szCs w:val="22"/>
        </w:rPr>
        <w:footnoteReference w:id="9"/>
      </w:r>
      <w:r w:rsidR="009E7839">
        <w:rPr>
          <w:rFonts w:ascii="Times New Roman" w:hAnsi="Times New Roman" w:cs="Times New Roman"/>
          <w:sz w:val="22"/>
          <w:szCs w:val="22"/>
        </w:rPr>
        <w:t xml:space="preserve"> These variables were then used to predict whether someone ever committed an offense, or was ever victimized, using logistic regression. </w:t>
      </w:r>
    </w:p>
    <w:p w14:paraId="01AA5B35" w14:textId="4635B6D2" w:rsidR="002103C1" w:rsidRPr="009B35B6" w:rsidRDefault="002103C1" w:rsidP="002103C1">
      <w:pPr>
        <w:rPr>
          <w:rFonts w:ascii="Times New Roman" w:hAnsi="Times New Roman" w:cs="Times New Roman"/>
          <w:sz w:val="22"/>
          <w:szCs w:val="22"/>
        </w:rPr>
      </w:pPr>
      <w:r>
        <w:rPr>
          <w:rFonts w:ascii="Times New Roman" w:hAnsi="Times New Roman" w:cs="Times New Roman"/>
          <w:sz w:val="22"/>
          <w:szCs w:val="22"/>
        </w:rPr>
        <w:tab/>
        <w:t xml:space="preserve">Recall that we predict that guardianship should reduce offending and victimization, and that target attractiveness should increase victimization (with no predictions related to offending). We find mixed evidence for the guardianship hypothesis. While a sense of belonging with one’s unit does indeed predict a decrease in both offending and victimization, the number of close friends predicts an </w:t>
      </w:r>
      <w:r>
        <w:rPr>
          <w:rFonts w:ascii="Times New Roman" w:hAnsi="Times New Roman" w:cs="Times New Roman"/>
          <w:i/>
          <w:sz w:val="22"/>
          <w:szCs w:val="22"/>
        </w:rPr>
        <w:t xml:space="preserve">increase </w:t>
      </w:r>
      <w:r>
        <w:rPr>
          <w:rFonts w:ascii="Times New Roman" w:hAnsi="Times New Roman" w:cs="Times New Roman"/>
          <w:sz w:val="22"/>
          <w:szCs w:val="22"/>
        </w:rPr>
        <w:t xml:space="preserve">in offending, while spending time </w:t>
      </w:r>
      <w:proofErr w:type="gramStart"/>
      <w:r>
        <w:rPr>
          <w:rFonts w:ascii="Times New Roman" w:hAnsi="Times New Roman" w:cs="Times New Roman"/>
          <w:sz w:val="22"/>
          <w:szCs w:val="22"/>
        </w:rPr>
        <w:t>off-base</w:t>
      </w:r>
      <w:proofErr w:type="gramEnd"/>
      <w:r>
        <w:rPr>
          <w:rFonts w:ascii="Times New Roman" w:hAnsi="Times New Roman" w:cs="Times New Roman"/>
          <w:sz w:val="22"/>
          <w:szCs w:val="22"/>
        </w:rPr>
        <w:t xml:space="preserve"> with other service members predicts an increase in both offending and victimization. Perhaps this is because spending time with groups of others </w:t>
      </w:r>
      <w:proofErr w:type="gramStart"/>
      <w:r>
        <w:rPr>
          <w:rFonts w:ascii="Times New Roman" w:hAnsi="Times New Roman" w:cs="Times New Roman"/>
          <w:sz w:val="22"/>
          <w:szCs w:val="22"/>
        </w:rPr>
        <w:t>off-base</w:t>
      </w:r>
      <w:proofErr w:type="gramEnd"/>
      <w:r>
        <w:rPr>
          <w:rFonts w:ascii="Times New Roman" w:hAnsi="Times New Roman" w:cs="Times New Roman"/>
          <w:sz w:val="22"/>
          <w:szCs w:val="22"/>
        </w:rPr>
        <w:t xml:space="preserve"> could increase social offending behaviors, such as public intoxication. Indeed, examining the effect of guardianship on each individual behavior demonstrates this pattern, where close friends and spending time </w:t>
      </w:r>
      <w:proofErr w:type="gramStart"/>
      <w:r>
        <w:rPr>
          <w:rFonts w:ascii="Times New Roman" w:hAnsi="Times New Roman" w:cs="Times New Roman"/>
          <w:sz w:val="22"/>
          <w:szCs w:val="22"/>
        </w:rPr>
        <w:t>off-base</w:t>
      </w:r>
      <w:proofErr w:type="gramEnd"/>
      <w:r>
        <w:rPr>
          <w:rFonts w:ascii="Times New Roman" w:hAnsi="Times New Roman" w:cs="Times New Roman"/>
          <w:sz w:val="22"/>
          <w:szCs w:val="22"/>
        </w:rPr>
        <w:t xml:space="preserve"> with others predicts </w:t>
      </w:r>
      <w:r w:rsidRPr="00F9565F">
        <w:rPr>
          <w:rFonts w:ascii="Times New Roman" w:hAnsi="Times New Roman" w:cs="Times New Roman"/>
          <w:sz w:val="22"/>
          <w:szCs w:val="22"/>
        </w:rPr>
        <w:t>an increase in public intoxication, but a sense of belonging predict</w:t>
      </w:r>
      <w:r w:rsidRPr="009B35B6">
        <w:rPr>
          <w:rFonts w:ascii="Times New Roman" w:hAnsi="Times New Roman" w:cs="Times New Roman"/>
          <w:sz w:val="22"/>
          <w:szCs w:val="22"/>
        </w:rPr>
        <w:t>s a decrease. Similarly, a sense of belonging predicts a decrease in DUI offending.</w:t>
      </w:r>
    </w:p>
    <w:p w14:paraId="507C2E56" w14:textId="77777777" w:rsidR="00F9565F" w:rsidRPr="00153357" w:rsidRDefault="00F9565F" w:rsidP="00F703D1">
      <w:pPr>
        <w:keepNext/>
        <w:widowControl w:val="0"/>
        <w:autoSpaceDE w:val="0"/>
        <w:autoSpaceDN w:val="0"/>
        <w:adjustRightInd w:val="0"/>
        <w:ind w:left="720" w:hanging="720"/>
        <w:rPr>
          <w:rFonts w:ascii="Times New Roman" w:hAnsi="Times New Roman" w:cs="Times New Roman"/>
          <w:b/>
          <w:bCs/>
          <w:sz w:val="22"/>
          <w:szCs w:val="22"/>
        </w:rPr>
      </w:pPr>
    </w:p>
    <w:p w14:paraId="196AF30E" w14:textId="7F79BFB7" w:rsidR="009E7839" w:rsidRPr="00153357" w:rsidRDefault="009E7839" w:rsidP="009E7839">
      <w:pPr>
        <w:keepNext/>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b/>
          <w:bCs/>
          <w:sz w:val="22"/>
          <w:szCs w:val="22"/>
        </w:rPr>
        <w:t>Table 1.</w:t>
      </w:r>
      <w:r w:rsidRPr="00153357">
        <w:rPr>
          <w:rFonts w:ascii="Times New Roman" w:hAnsi="Times New Roman" w:cs="Times New Roman"/>
          <w:sz w:val="22"/>
          <w:szCs w:val="22"/>
        </w:rPr>
        <w:t xml:space="preserve"> </w:t>
      </w:r>
      <w:r w:rsidRPr="00153357">
        <w:rPr>
          <w:rFonts w:ascii="Times New Roman" w:hAnsi="Times New Roman" w:cs="Times New Roman"/>
          <w:i/>
          <w:iCs/>
          <w:sz w:val="22"/>
          <w:szCs w:val="22"/>
        </w:rPr>
        <w:t>Effects of Guardianship and Target Attractiveness</w:t>
      </w:r>
    </w:p>
    <w:tbl>
      <w:tblPr>
        <w:tblW w:w="9720" w:type="dxa"/>
        <w:tblLayout w:type="fixed"/>
        <w:tblLook w:val="0000" w:firstRow="0" w:lastRow="0" w:firstColumn="0" w:lastColumn="0" w:noHBand="0" w:noVBand="0"/>
      </w:tblPr>
      <w:tblGrid>
        <w:gridCol w:w="1944"/>
        <w:gridCol w:w="1944"/>
        <w:gridCol w:w="1944"/>
        <w:gridCol w:w="1944"/>
        <w:gridCol w:w="1944"/>
      </w:tblGrid>
      <w:tr w:rsidR="009E7839" w:rsidRPr="00F9565F" w14:paraId="68C1D9A0" w14:textId="77777777" w:rsidTr="002E48D3">
        <w:tc>
          <w:tcPr>
            <w:tcW w:w="1944" w:type="dxa"/>
            <w:tcBorders>
              <w:top w:val="single" w:sz="4" w:space="0" w:color="auto"/>
              <w:left w:val="nil"/>
              <w:bottom w:val="single" w:sz="4" w:space="0" w:color="auto"/>
              <w:right w:val="nil"/>
            </w:tcBorders>
          </w:tcPr>
          <w:p w14:paraId="36FB1F54"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p>
        </w:tc>
        <w:tc>
          <w:tcPr>
            <w:tcW w:w="1944" w:type="dxa"/>
            <w:tcBorders>
              <w:top w:val="single" w:sz="4" w:space="0" w:color="auto"/>
              <w:left w:val="nil"/>
              <w:bottom w:val="single" w:sz="4" w:space="0" w:color="auto"/>
              <w:right w:val="nil"/>
            </w:tcBorders>
          </w:tcPr>
          <w:p w14:paraId="5AED98AE"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Offending</w:t>
            </w:r>
          </w:p>
        </w:tc>
        <w:tc>
          <w:tcPr>
            <w:tcW w:w="1944" w:type="dxa"/>
            <w:tcBorders>
              <w:top w:val="single" w:sz="4" w:space="0" w:color="auto"/>
              <w:left w:val="nil"/>
              <w:bottom w:val="single" w:sz="4" w:space="0" w:color="auto"/>
              <w:right w:val="nil"/>
            </w:tcBorders>
          </w:tcPr>
          <w:p w14:paraId="680729C5"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Victimization</w:t>
            </w:r>
          </w:p>
        </w:tc>
        <w:tc>
          <w:tcPr>
            <w:tcW w:w="1944" w:type="dxa"/>
            <w:tcBorders>
              <w:top w:val="single" w:sz="4" w:space="0" w:color="auto"/>
              <w:left w:val="nil"/>
              <w:bottom w:val="single" w:sz="4" w:space="0" w:color="auto"/>
              <w:right w:val="nil"/>
            </w:tcBorders>
          </w:tcPr>
          <w:p w14:paraId="75DA4D3E"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Offending</w:t>
            </w:r>
          </w:p>
        </w:tc>
        <w:tc>
          <w:tcPr>
            <w:tcW w:w="1944" w:type="dxa"/>
            <w:tcBorders>
              <w:top w:val="single" w:sz="4" w:space="0" w:color="auto"/>
              <w:left w:val="nil"/>
              <w:bottom w:val="single" w:sz="4" w:space="0" w:color="auto"/>
              <w:right w:val="nil"/>
            </w:tcBorders>
          </w:tcPr>
          <w:p w14:paraId="52D24C31"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Victimization</w:t>
            </w:r>
          </w:p>
        </w:tc>
      </w:tr>
      <w:tr w:rsidR="009E7839" w:rsidRPr="00F9565F" w14:paraId="544DC62D" w14:textId="77777777" w:rsidTr="002E48D3">
        <w:tc>
          <w:tcPr>
            <w:tcW w:w="1944" w:type="dxa"/>
            <w:tcBorders>
              <w:top w:val="single" w:sz="4" w:space="0" w:color="auto"/>
              <w:left w:val="nil"/>
              <w:bottom w:val="nil"/>
              <w:right w:val="nil"/>
            </w:tcBorders>
          </w:tcPr>
          <w:p w14:paraId="6FC6C98E"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 Close Friends</w:t>
            </w:r>
          </w:p>
        </w:tc>
        <w:tc>
          <w:tcPr>
            <w:tcW w:w="1944" w:type="dxa"/>
            <w:tcBorders>
              <w:top w:val="single" w:sz="4" w:space="0" w:color="auto"/>
              <w:left w:val="nil"/>
              <w:bottom w:val="nil"/>
              <w:right w:val="nil"/>
            </w:tcBorders>
          </w:tcPr>
          <w:p w14:paraId="382F4525"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0.068**</w:t>
            </w:r>
            <w:r w:rsidRPr="00153357">
              <w:rPr>
                <w:rFonts w:ascii="Times New Roman" w:hAnsi="Times New Roman" w:cs="Times New Roman"/>
                <w:sz w:val="22"/>
                <w:szCs w:val="22"/>
              </w:rPr>
              <w:br/>
              <w:t>(0.034)</w:t>
            </w:r>
          </w:p>
        </w:tc>
        <w:tc>
          <w:tcPr>
            <w:tcW w:w="1944" w:type="dxa"/>
            <w:tcBorders>
              <w:top w:val="single" w:sz="4" w:space="0" w:color="auto"/>
              <w:left w:val="nil"/>
              <w:bottom w:val="nil"/>
              <w:right w:val="nil"/>
            </w:tcBorders>
          </w:tcPr>
          <w:p w14:paraId="087C8053"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-0.013</w:t>
            </w:r>
            <w:r w:rsidRPr="00153357">
              <w:rPr>
                <w:rFonts w:ascii="Times New Roman" w:hAnsi="Times New Roman" w:cs="Times New Roman"/>
                <w:sz w:val="22"/>
                <w:szCs w:val="22"/>
              </w:rPr>
              <w:br/>
              <w:t>(0.033)</w:t>
            </w:r>
          </w:p>
        </w:tc>
        <w:tc>
          <w:tcPr>
            <w:tcW w:w="1944" w:type="dxa"/>
            <w:tcBorders>
              <w:top w:val="single" w:sz="4" w:space="0" w:color="auto"/>
              <w:left w:val="nil"/>
              <w:bottom w:val="nil"/>
              <w:right w:val="nil"/>
            </w:tcBorders>
          </w:tcPr>
          <w:p w14:paraId="2B53A880"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single" w:sz="4" w:space="0" w:color="auto"/>
              <w:left w:val="nil"/>
              <w:bottom w:val="nil"/>
              <w:right w:val="nil"/>
            </w:tcBorders>
          </w:tcPr>
          <w:p w14:paraId="437400C1"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r>
      <w:tr w:rsidR="009E7839" w:rsidRPr="00F9565F" w14:paraId="5143DD9C" w14:textId="77777777" w:rsidTr="002E48D3">
        <w:tc>
          <w:tcPr>
            <w:tcW w:w="1944" w:type="dxa"/>
            <w:tcBorders>
              <w:top w:val="nil"/>
              <w:left w:val="nil"/>
              <w:bottom w:val="nil"/>
              <w:right w:val="nil"/>
            </w:tcBorders>
          </w:tcPr>
          <w:p w14:paraId="46B892ED"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 xml:space="preserve">Belonging </w:t>
            </w:r>
          </w:p>
        </w:tc>
        <w:tc>
          <w:tcPr>
            <w:tcW w:w="1944" w:type="dxa"/>
            <w:tcBorders>
              <w:top w:val="nil"/>
              <w:left w:val="nil"/>
              <w:bottom w:val="nil"/>
              <w:right w:val="nil"/>
            </w:tcBorders>
          </w:tcPr>
          <w:p w14:paraId="31E95B20"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-0.308***</w:t>
            </w:r>
            <w:r w:rsidRPr="00153357">
              <w:rPr>
                <w:rFonts w:ascii="Times New Roman" w:hAnsi="Times New Roman" w:cs="Times New Roman"/>
                <w:sz w:val="22"/>
                <w:szCs w:val="22"/>
              </w:rPr>
              <w:br/>
              <w:t>(0.111)</w:t>
            </w:r>
          </w:p>
        </w:tc>
        <w:tc>
          <w:tcPr>
            <w:tcW w:w="1944" w:type="dxa"/>
            <w:tcBorders>
              <w:top w:val="nil"/>
              <w:left w:val="nil"/>
              <w:bottom w:val="nil"/>
              <w:right w:val="nil"/>
            </w:tcBorders>
          </w:tcPr>
          <w:p w14:paraId="6059A9F9"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-0.218**</w:t>
            </w:r>
            <w:r w:rsidRPr="00153357">
              <w:rPr>
                <w:rFonts w:ascii="Times New Roman" w:hAnsi="Times New Roman" w:cs="Times New Roman"/>
                <w:sz w:val="22"/>
                <w:szCs w:val="22"/>
              </w:rPr>
              <w:br/>
              <w:t>(0.108)</w:t>
            </w:r>
          </w:p>
        </w:tc>
        <w:tc>
          <w:tcPr>
            <w:tcW w:w="1944" w:type="dxa"/>
            <w:tcBorders>
              <w:top w:val="nil"/>
              <w:left w:val="nil"/>
              <w:bottom w:val="nil"/>
              <w:right w:val="nil"/>
            </w:tcBorders>
          </w:tcPr>
          <w:p w14:paraId="6ADA9D01"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5FC6309D"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r>
      <w:tr w:rsidR="009E7839" w:rsidRPr="00F9565F" w14:paraId="75500860" w14:textId="77777777" w:rsidTr="002E48D3">
        <w:tc>
          <w:tcPr>
            <w:tcW w:w="1944" w:type="dxa"/>
            <w:tcBorders>
              <w:top w:val="nil"/>
              <w:left w:val="nil"/>
              <w:bottom w:val="nil"/>
              <w:right w:val="nil"/>
            </w:tcBorders>
          </w:tcPr>
          <w:p w14:paraId="33999D10"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With Others</w:t>
            </w:r>
          </w:p>
        </w:tc>
        <w:tc>
          <w:tcPr>
            <w:tcW w:w="1944" w:type="dxa"/>
            <w:tcBorders>
              <w:top w:val="nil"/>
              <w:left w:val="nil"/>
              <w:bottom w:val="nil"/>
              <w:right w:val="nil"/>
            </w:tcBorders>
          </w:tcPr>
          <w:p w14:paraId="272B3E2A"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0.460***</w:t>
            </w:r>
            <w:r w:rsidRPr="00153357">
              <w:rPr>
                <w:rFonts w:ascii="Times New Roman" w:hAnsi="Times New Roman" w:cs="Times New Roman"/>
                <w:sz w:val="22"/>
                <w:szCs w:val="22"/>
              </w:rPr>
              <w:br/>
              <w:t>(0.111)</w:t>
            </w:r>
          </w:p>
        </w:tc>
        <w:tc>
          <w:tcPr>
            <w:tcW w:w="1944" w:type="dxa"/>
            <w:tcBorders>
              <w:top w:val="nil"/>
              <w:left w:val="nil"/>
              <w:bottom w:val="nil"/>
              <w:right w:val="nil"/>
            </w:tcBorders>
          </w:tcPr>
          <w:p w14:paraId="40FC9272"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0.226**</w:t>
            </w:r>
            <w:r w:rsidRPr="00153357">
              <w:rPr>
                <w:rFonts w:ascii="Times New Roman" w:hAnsi="Times New Roman" w:cs="Times New Roman"/>
                <w:sz w:val="22"/>
                <w:szCs w:val="22"/>
              </w:rPr>
              <w:br/>
              <w:t>(0.110)</w:t>
            </w:r>
          </w:p>
        </w:tc>
        <w:tc>
          <w:tcPr>
            <w:tcW w:w="1944" w:type="dxa"/>
            <w:tcBorders>
              <w:top w:val="nil"/>
              <w:left w:val="nil"/>
              <w:bottom w:val="nil"/>
              <w:right w:val="nil"/>
            </w:tcBorders>
          </w:tcPr>
          <w:p w14:paraId="348AFA4E"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52B14279"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r>
      <w:tr w:rsidR="009E7839" w:rsidRPr="00F9565F" w14:paraId="24B27E15" w14:textId="77777777" w:rsidTr="002E48D3">
        <w:tc>
          <w:tcPr>
            <w:tcW w:w="1944" w:type="dxa"/>
            <w:tcBorders>
              <w:top w:val="nil"/>
              <w:left w:val="nil"/>
              <w:bottom w:val="nil"/>
              <w:right w:val="nil"/>
            </w:tcBorders>
          </w:tcPr>
          <w:p w14:paraId="1A5E44B6"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Carry Cash</w:t>
            </w:r>
          </w:p>
        </w:tc>
        <w:tc>
          <w:tcPr>
            <w:tcW w:w="1944" w:type="dxa"/>
            <w:tcBorders>
              <w:top w:val="nil"/>
              <w:left w:val="nil"/>
              <w:bottom w:val="nil"/>
              <w:right w:val="nil"/>
            </w:tcBorders>
          </w:tcPr>
          <w:p w14:paraId="2D7EBB15"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71DBDA9C"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1A5E858A"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0.371***</w:t>
            </w:r>
            <w:r w:rsidRPr="00153357">
              <w:rPr>
                <w:rFonts w:ascii="Times New Roman" w:hAnsi="Times New Roman" w:cs="Times New Roman"/>
                <w:sz w:val="22"/>
                <w:szCs w:val="22"/>
              </w:rPr>
              <w:br/>
              <w:t>(0.104)</w:t>
            </w:r>
          </w:p>
        </w:tc>
        <w:tc>
          <w:tcPr>
            <w:tcW w:w="1944" w:type="dxa"/>
            <w:tcBorders>
              <w:top w:val="nil"/>
              <w:left w:val="nil"/>
              <w:bottom w:val="nil"/>
              <w:right w:val="nil"/>
            </w:tcBorders>
          </w:tcPr>
          <w:p w14:paraId="3735C425"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0.254**</w:t>
            </w:r>
            <w:r w:rsidRPr="00153357">
              <w:rPr>
                <w:rFonts w:ascii="Times New Roman" w:hAnsi="Times New Roman" w:cs="Times New Roman"/>
                <w:sz w:val="22"/>
                <w:szCs w:val="22"/>
              </w:rPr>
              <w:br/>
              <w:t>(0.111)</w:t>
            </w:r>
          </w:p>
        </w:tc>
      </w:tr>
      <w:tr w:rsidR="009E7839" w:rsidRPr="00F9565F" w14:paraId="6062A89D" w14:textId="77777777" w:rsidTr="002E48D3">
        <w:tc>
          <w:tcPr>
            <w:tcW w:w="1944" w:type="dxa"/>
            <w:tcBorders>
              <w:top w:val="nil"/>
              <w:left w:val="nil"/>
              <w:bottom w:val="nil"/>
              <w:right w:val="nil"/>
            </w:tcBorders>
          </w:tcPr>
          <w:p w14:paraId="6E9BBFC5"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Access to Items</w:t>
            </w:r>
          </w:p>
        </w:tc>
        <w:tc>
          <w:tcPr>
            <w:tcW w:w="1944" w:type="dxa"/>
            <w:tcBorders>
              <w:top w:val="nil"/>
              <w:left w:val="nil"/>
              <w:bottom w:val="nil"/>
              <w:right w:val="nil"/>
            </w:tcBorders>
          </w:tcPr>
          <w:p w14:paraId="6818E818"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1E8CC08E"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18C3C747"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0.747***</w:t>
            </w:r>
            <w:r w:rsidRPr="00153357">
              <w:rPr>
                <w:rFonts w:ascii="Times New Roman" w:hAnsi="Times New Roman" w:cs="Times New Roman"/>
                <w:sz w:val="22"/>
                <w:szCs w:val="22"/>
              </w:rPr>
              <w:br/>
              <w:t>(0.239)</w:t>
            </w:r>
          </w:p>
        </w:tc>
        <w:tc>
          <w:tcPr>
            <w:tcW w:w="1944" w:type="dxa"/>
            <w:tcBorders>
              <w:top w:val="nil"/>
              <w:left w:val="nil"/>
              <w:bottom w:val="nil"/>
              <w:right w:val="nil"/>
            </w:tcBorders>
          </w:tcPr>
          <w:p w14:paraId="29C0B168"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0.595***</w:t>
            </w:r>
            <w:r w:rsidRPr="00153357">
              <w:rPr>
                <w:rFonts w:ascii="Times New Roman" w:hAnsi="Times New Roman" w:cs="Times New Roman"/>
                <w:sz w:val="22"/>
                <w:szCs w:val="22"/>
              </w:rPr>
              <w:br/>
              <w:t>(0.220)</w:t>
            </w:r>
          </w:p>
        </w:tc>
      </w:tr>
      <w:tr w:rsidR="009E7839" w:rsidRPr="00F9565F" w14:paraId="22AF3A9C" w14:textId="77777777" w:rsidTr="002E48D3">
        <w:tc>
          <w:tcPr>
            <w:tcW w:w="1944" w:type="dxa"/>
            <w:tcBorders>
              <w:top w:val="nil"/>
              <w:left w:val="nil"/>
              <w:bottom w:val="nil"/>
              <w:right w:val="nil"/>
            </w:tcBorders>
          </w:tcPr>
          <w:p w14:paraId="43EB73F7"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Community not Welcoming</w:t>
            </w:r>
          </w:p>
        </w:tc>
        <w:tc>
          <w:tcPr>
            <w:tcW w:w="1944" w:type="dxa"/>
            <w:tcBorders>
              <w:top w:val="nil"/>
              <w:left w:val="nil"/>
              <w:bottom w:val="nil"/>
              <w:right w:val="nil"/>
            </w:tcBorders>
          </w:tcPr>
          <w:p w14:paraId="3ACC97E8"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55EC7C91"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6C73A5FB"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0.136</w:t>
            </w:r>
            <w:r w:rsidRPr="00153357">
              <w:rPr>
                <w:rFonts w:ascii="Times New Roman" w:hAnsi="Times New Roman" w:cs="Times New Roman"/>
                <w:sz w:val="22"/>
                <w:szCs w:val="22"/>
              </w:rPr>
              <w:br/>
              <w:t>(0.114)</w:t>
            </w:r>
          </w:p>
        </w:tc>
        <w:tc>
          <w:tcPr>
            <w:tcW w:w="1944" w:type="dxa"/>
            <w:tcBorders>
              <w:top w:val="nil"/>
              <w:left w:val="nil"/>
              <w:bottom w:val="nil"/>
              <w:right w:val="nil"/>
            </w:tcBorders>
          </w:tcPr>
          <w:p w14:paraId="2BB39030"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0.236**</w:t>
            </w:r>
            <w:r w:rsidRPr="00153357">
              <w:rPr>
                <w:rFonts w:ascii="Times New Roman" w:hAnsi="Times New Roman" w:cs="Times New Roman"/>
                <w:sz w:val="22"/>
                <w:szCs w:val="22"/>
              </w:rPr>
              <w:br/>
              <w:t>(0.114)</w:t>
            </w:r>
          </w:p>
        </w:tc>
      </w:tr>
      <w:tr w:rsidR="009E7839" w:rsidRPr="00F9565F" w14:paraId="69AB3EB4" w14:textId="77777777" w:rsidTr="002E48D3">
        <w:tc>
          <w:tcPr>
            <w:tcW w:w="1944" w:type="dxa"/>
            <w:tcBorders>
              <w:top w:val="single" w:sz="4" w:space="0" w:color="auto"/>
              <w:left w:val="nil"/>
              <w:bottom w:val="nil"/>
              <w:right w:val="nil"/>
            </w:tcBorders>
          </w:tcPr>
          <w:p w14:paraId="37683CDA"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i/>
                <w:iCs/>
                <w:sz w:val="22"/>
                <w:szCs w:val="22"/>
              </w:rPr>
              <w:t>N</w:t>
            </w:r>
          </w:p>
        </w:tc>
        <w:tc>
          <w:tcPr>
            <w:tcW w:w="1944" w:type="dxa"/>
            <w:tcBorders>
              <w:top w:val="single" w:sz="4" w:space="0" w:color="auto"/>
              <w:left w:val="nil"/>
              <w:bottom w:val="nil"/>
              <w:right w:val="nil"/>
            </w:tcBorders>
          </w:tcPr>
          <w:p w14:paraId="34F34A4B"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494</w:t>
            </w:r>
          </w:p>
        </w:tc>
        <w:tc>
          <w:tcPr>
            <w:tcW w:w="1944" w:type="dxa"/>
            <w:tcBorders>
              <w:top w:val="single" w:sz="4" w:space="0" w:color="auto"/>
              <w:left w:val="nil"/>
              <w:bottom w:val="nil"/>
              <w:right w:val="nil"/>
            </w:tcBorders>
          </w:tcPr>
          <w:p w14:paraId="7475E394"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494</w:t>
            </w:r>
          </w:p>
        </w:tc>
        <w:tc>
          <w:tcPr>
            <w:tcW w:w="1944" w:type="dxa"/>
            <w:tcBorders>
              <w:top w:val="single" w:sz="4" w:space="0" w:color="auto"/>
              <w:left w:val="nil"/>
              <w:bottom w:val="nil"/>
              <w:right w:val="nil"/>
            </w:tcBorders>
          </w:tcPr>
          <w:p w14:paraId="69A897C7"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492</w:t>
            </w:r>
          </w:p>
        </w:tc>
        <w:tc>
          <w:tcPr>
            <w:tcW w:w="1944" w:type="dxa"/>
            <w:tcBorders>
              <w:top w:val="single" w:sz="4" w:space="0" w:color="auto"/>
              <w:left w:val="nil"/>
              <w:bottom w:val="nil"/>
              <w:right w:val="nil"/>
            </w:tcBorders>
          </w:tcPr>
          <w:p w14:paraId="03D3A69B"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492</w:t>
            </w:r>
          </w:p>
        </w:tc>
      </w:tr>
      <w:tr w:rsidR="009E7839" w:rsidRPr="00F9565F" w14:paraId="19B574E7" w14:textId="77777777" w:rsidTr="002E48D3">
        <w:tc>
          <w:tcPr>
            <w:tcW w:w="1944" w:type="dxa"/>
            <w:tcBorders>
              <w:top w:val="nil"/>
              <w:left w:val="nil"/>
              <w:bottom w:val="single" w:sz="4" w:space="0" w:color="auto"/>
              <w:right w:val="nil"/>
            </w:tcBorders>
          </w:tcPr>
          <w:p w14:paraId="69917AA5" w14:textId="77777777" w:rsidR="009E7839" w:rsidRPr="00153357" w:rsidRDefault="009E7839" w:rsidP="002E48D3">
            <w:pPr>
              <w:widowControl w:val="0"/>
              <w:autoSpaceDE w:val="0"/>
              <w:autoSpaceDN w:val="0"/>
              <w:adjustRightInd w:val="0"/>
              <w:rPr>
                <w:rFonts w:ascii="Times New Roman" w:hAnsi="Times New Roman" w:cs="Times New Roman"/>
                <w:sz w:val="22"/>
                <w:szCs w:val="22"/>
              </w:rPr>
            </w:pPr>
            <w:proofErr w:type="gramStart"/>
            <w:r w:rsidRPr="00153357">
              <w:rPr>
                <w:rFonts w:ascii="Times New Roman" w:hAnsi="Times New Roman" w:cs="Times New Roman"/>
                <w:sz w:val="22"/>
                <w:szCs w:val="22"/>
              </w:rPr>
              <w:t>pseudo</w:t>
            </w:r>
            <w:proofErr w:type="gramEnd"/>
            <w:r w:rsidRPr="00153357">
              <w:rPr>
                <w:rFonts w:ascii="Times New Roman" w:hAnsi="Times New Roman" w:cs="Times New Roman"/>
                <w:sz w:val="22"/>
                <w:szCs w:val="22"/>
              </w:rPr>
              <w:t xml:space="preserve"> </w:t>
            </w:r>
            <w:r w:rsidRPr="00153357">
              <w:rPr>
                <w:rFonts w:ascii="Times New Roman" w:hAnsi="Times New Roman" w:cs="Times New Roman"/>
                <w:i/>
                <w:iCs/>
                <w:sz w:val="22"/>
                <w:szCs w:val="22"/>
              </w:rPr>
              <w:t>R</w:t>
            </w:r>
            <w:r w:rsidRPr="00153357">
              <w:rPr>
                <w:rFonts w:ascii="Times New Roman" w:hAnsi="Times New Roman" w:cs="Times New Roman"/>
                <w:sz w:val="22"/>
                <w:szCs w:val="22"/>
                <w:vertAlign w:val="superscript"/>
              </w:rPr>
              <w:t>2</w:t>
            </w:r>
          </w:p>
        </w:tc>
        <w:tc>
          <w:tcPr>
            <w:tcW w:w="1944" w:type="dxa"/>
            <w:tcBorders>
              <w:top w:val="nil"/>
              <w:left w:val="nil"/>
              <w:bottom w:val="single" w:sz="4" w:space="0" w:color="auto"/>
              <w:right w:val="nil"/>
            </w:tcBorders>
          </w:tcPr>
          <w:p w14:paraId="0D1B046E"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0.1090</w:t>
            </w:r>
          </w:p>
        </w:tc>
        <w:tc>
          <w:tcPr>
            <w:tcW w:w="1944" w:type="dxa"/>
            <w:tcBorders>
              <w:top w:val="nil"/>
              <w:left w:val="nil"/>
              <w:bottom w:val="single" w:sz="4" w:space="0" w:color="auto"/>
              <w:right w:val="nil"/>
            </w:tcBorders>
          </w:tcPr>
          <w:p w14:paraId="6085A66F"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0.0518</w:t>
            </w:r>
          </w:p>
        </w:tc>
        <w:tc>
          <w:tcPr>
            <w:tcW w:w="1944" w:type="dxa"/>
            <w:tcBorders>
              <w:top w:val="nil"/>
              <w:left w:val="nil"/>
              <w:bottom w:val="single" w:sz="4" w:space="0" w:color="auto"/>
              <w:right w:val="nil"/>
            </w:tcBorders>
          </w:tcPr>
          <w:p w14:paraId="024ECC31"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0.1073</w:t>
            </w:r>
          </w:p>
        </w:tc>
        <w:tc>
          <w:tcPr>
            <w:tcW w:w="1944" w:type="dxa"/>
            <w:tcBorders>
              <w:top w:val="nil"/>
              <w:left w:val="nil"/>
              <w:bottom w:val="single" w:sz="4" w:space="0" w:color="auto"/>
              <w:right w:val="nil"/>
            </w:tcBorders>
          </w:tcPr>
          <w:p w14:paraId="23FC1B71" w14:textId="77777777" w:rsidR="009E7839" w:rsidRPr="00153357" w:rsidRDefault="009E7839"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0.0693</w:t>
            </w:r>
          </w:p>
        </w:tc>
      </w:tr>
    </w:tbl>
    <w:p w14:paraId="61528AE5" w14:textId="77777777" w:rsidR="009E7839" w:rsidRDefault="009E7839" w:rsidP="009E783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Table entries are </w:t>
      </w:r>
      <w:proofErr w:type="spellStart"/>
      <w:r>
        <w:rPr>
          <w:rFonts w:ascii="Times New Roman" w:hAnsi="Times New Roman" w:cs="Times New Roman"/>
          <w:sz w:val="20"/>
          <w:szCs w:val="20"/>
        </w:rPr>
        <w:t>logit</w:t>
      </w:r>
      <w:proofErr w:type="spellEnd"/>
      <w:r>
        <w:rPr>
          <w:rFonts w:ascii="Times New Roman" w:hAnsi="Times New Roman" w:cs="Times New Roman"/>
          <w:sz w:val="20"/>
          <w:szCs w:val="20"/>
        </w:rPr>
        <w:t xml:space="preserve"> coefficients with standard errors in parenthesis. All models include demographic controls for age, gender, sexual orientation, marital status, race, ethnicity, education, branch, time served, combat status, and serving overseas. * </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&lt;0.1, ** p&lt;0.05, *** p&lt;0.01</w:t>
      </w:r>
    </w:p>
    <w:p w14:paraId="7523C2EE" w14:textId="01C57584" w:rsidR="006F623B" w:rsidRDefault="006F623B" w:rsidP="00DA0C66">
      <w:pPr>
        <w:rPr>
          <w:rFonts w:ascii="Times New Roman" w:hAnsi="Times New Roman" w:cs="Times New Roman"/>
          <w:sz w:val="22"/>
          <w:szCs w:val="22"/>
        </w:rPr>
      </w:pPr>
      <w:r>
        <w:rPr>
          <w:rFonts w:ascii="Times New Roman" w:hAnsi="Times New Roman" w:cs="Times New Roman"/>
          <w:sz w:val="22"/>
          <w:szCs w:val="22"/>
        </w:rPr>
        <w:t xml:space="preserve"> </w:t>
      </w:r>
    </w:p>
    <w:p w14:paraId="38D24693" w14:textId="332BD5C1" w:rsidR="006F623B" w:rsidRDefault="006F623B" w:rsidP="00DA0C66">
      <w:pPr>
        <w:rPr>
          <w:rFonts w:ascii="Times New Roman" w:hAnsi="Times New Roman" w:cs="Times New Roman"/>
          <w:sz w:val="22"/>
          <w:szCs w:val="22"/>
        </w:rPr>
      </w:pPr>
      <w:r>
        <w:rPr>
          <w:rFonts w:ascii="Times New Roman" w:hAnsi="Times New Roman" w:cs="Times New Roman"/>
          <w:sz w:val="22"/>
          <w:szCs w:val="22"/>
        </w:rPr>
        <w:lastRenderedPageBreak/>
        <w:tab/>
      </w:r>
      <w:r w:rsidR="000858C4">
        <w:rPr>
          <w:rFonts w:ascii="Times New Roman" w:hAnsi="Times New Roman" w:cs="Times New Roman"/>
          <w:sz w:val="22"/>
          <w:szCs w:val="22"/>
        </w:rPr>
        <w:t>We considered</w:t>
      </w:r>
      <w:r>
        <w:rPr>
          <w:rFonts w:ascii="Times New Roman" w:hAnsi="Times New Roman" w:cs="Times New Roman"/>
          <w:sz w:val="22"/>
          <w:szCs w:val="22"/>
        </w:rPr>
        <w:t xml:space="preserve"> how target attractiveness influences offending and victimization. Here, we find that all three indicators of target attractiveness increase the likelihood of being a victim of crime. Interestingly, we also find</w:t>
      </w:r>
      <w:r w:rsidR="00A85A34">
        <w:rPr>
          <w:rFonts w:ascii="Times New Roman" w:hAnsi="Times New Roman" w:cs="Times New Roman"/>
          <w:sz w:val="22"/>
          <w:szCs w:val="22"/>
        </w:rPr>
        <w:t xml:space="preserve"> that individuals who carry cash</w:t>
      </w:r>
      <w:r>
        <w:rPr>
          <w:rFonts w:ascii="Times New Roman" w:hAnsi="Times New Roman" w:cs="Times New Roman"/>
          <w:sz w:val="22"/>
          <w:szCs w:val="22"/>
        </w:rPr>
        <w:t xml:space="preserve"> and have access to items they can sell for a profit are also more likely to offend – unsurprisingly, for access to items, as this predicts </w:t>
      </w:r>
      <w:proofErr w:type="gramStart"/>
      <w:r>
        <w:rPr>
          <w:rFonts w:ascii="Times New Roman" w:hAnsi="Times New Roman" w:cs="Times New Roman"/>
          <w:sz w:val="22"/>
          <w:szCs w:val="22"/>
        </w:rPr>
        <w:t>an increase</w:t>
      </w:r>
      <w:proofErr w:type="gramEnd"/>
      <w:r>
        <w:rPr>
          <w:rFonts w:ascii="Times New Roman" w:hAnsi="Times New Roman" w:cs="Times New Roman"/>
          <w:sz w:val="22"/>
          <w:szCs w:val="22"/>
        </w:rPr>
        <w:t xml:space="preserve"> likelihood to commit larceny, burglary, or occupational theft. When individuals are perceived </w:t>
      </w:r>
      <w:proofErr w:type="gramStart"/>
      <w:r>
        <w:rPr>
          <w:rFonts w:ascii="Times New Roman" w:hAnsi="Times New Roman" w:cs="Times New Roman"/>
          <w:sz w:val="22"/>
          <w:szCs w:val="22"/>
        </w:rPr>
        <w:t>as</w:t>
      </w:r>
      <w:r w:rsidR="00A85A34">
        <w:rPr>
          <w:rFonts w:ascii="Times New Roman" w:hAnsi="Times New Roman" w:cs="Times New Roman"/>
          <w:sz w:val="22"/>
          <w:szCs w:val="22"/>
        </w:rPr>
        <w:t xml:space="preserve"> a more attractive targets</w:t>
      </w:r>
      <w:proofErr w:type="gramEnd"/>
      <w:r w:rsidR="00A85A34">
        <w:rPr>
          <w:rFonts w:ascii="Times New Roman" w:hAnsi="Times New Roman" w:cs="Times New Roman"/>
          <w:sz w:val="22"/>
          <w:szCs w:val="22"/>
        </w:rPr>
        <w:t xml:space="preserve"> by</w:t>
      </w:r>
      <w:r>
        <w:rPr>
          <w:rFonts w:ascii="Times New Roman" w:hAnsi="Times New Roman" w:cs="Times New Roman"/>
          <w:sz w:val="22"/>
          <w:szCs w:val="22"/>
        </w:rPr>
        <w:t xml:space="preserve"> locals, or when tensions between the base and locals are high, individuals are more likely to report that they are victims of crimes. </w:t>
      </w:r>
    </w:p>
    <w:p w14:paraId="4C671BCD" w14:textId="248D920C" w:rsidR="006F623B" w:rsidRDefault="00A26E80" w:rsidP="00DA0C66">
      <w:pPr>
        <w:rPr>
          <w:rFonts w:ascii="Times New Roman" w:hAnsi="Times New Roman" w:cs="Times New Roman"/>
          <w:sz w:val="22"/>
          <w:szCs w:val="22"/>
        </w:rPr>
      </w:pPr>
      <w:r>
        <w:rPr>
          <w:rFonts w:ascii="Times New Roman" w:hAnsi="Times New Roman" w:cs="Times New Roman"/>
          <w:sz w:val="22"/>
          <w:szCs w:val="22"/>
        </w:rPr>
        <w:tab/>
        <w:t xml:space="preserve">Next, we examine how exposure to potential offenders and history of deviant lifestyles influence offending and victimization while serving in the military. </w:t>
      </w:r>
      <w:r w:rsidR="004722B2">
        <w:rPr>
          <w:rFonts w:ascii="Times New Roman" w:hAnsi="Times New Roman" w:cs="Times New Roman"/>
          <w:sz w:val="22"/>
          <w:szCs w:val="22"/>
        </w:rPr>
        <w:t>To measure potential exposure, we ask how often individuals spent time off-base while remaining in uniform</w:t>
      </w:r>
      <w:r w:rsidR="004722B2">
        <w:rPr>
          <w:rStyle w:val="FootnoteReference"/>
          <w:rFonts w:ascii="Times New Roman" w:hAnsi="Times New Roman" w:cs="Times New Roman"/>
          <w:sz w:val="22"/>
          <w:szCs w:val="22"/>
        </w:rPr>
        <w:footnoteReference w:id="10"/>
      </w:r>
      <w:r w:rsidR="004722B2">
        <w:rPr>
          <w:rFonts w:ascii="Times New Roman" w:hAnsi="Times New Roman" w:cs="Times New Roman"/>
          <w:sz w:val="22"/>
          <w:szCs w:val="22"/>
        </w:rPr>
        <w:t>, how many days per month they spent at local bars, on average</w:t>
      </w:r>
      <w:r w:rsidR="004722B2">
        <w:rPr>
          <w:rStyle w:val="FootnoteReference"/>
          <w:rFonts w:ascii="Times New Roman" w:hAnsi="Times New Roman" w:cs="Times New Roman"/>
          <w:sz w:val="22"/>
          <w:szCs w:val="22"/>
        </w:rPr>
        <w:footnoteReference w:id="11"/>
      </w:r>
      <w:r w:rsidR="004722B2">
        <w:rPr>
          <w:rFonts w:ascii="Times New Roman" w:hAnsi="Times New Roman" w:cs="Times New Roman"/>
          <w:sz w:val="22"/>
          <w:szCs w:val="22"/>
        </w:rPr>
        <w:t>, how often they were recognized as a non-local while off-base</w:t>
      </w:r>
      <w:r w:rsidR="004722B2">
        <w:rPr>
          <w:rStyle w:val="FootnoteReference"/>
          <w:rFonts w:ascii="Times New Roman" w:hAnsi="Times New Roman" w:cs="Times New Roman"/>
          <w:sz w:val="22"/>
          <w:szCs w:val="22"/>
        </w:rPr>
        <w:footnoteReference w:id="12"/>
      </w:r>
      <w:r w:rsidR="004722B2">
        <w:rPr>
          <w:rFonts w:ascii="Times New Roman" w:hAnsi="Times New Roman" w:cs="Times New Roman"/>
          <w:sz w:val="22"/>
          <w:szCs w:val="22"/>
        </w:rPr>
        <w:t>, and whether they spent more time off-base during the day or at night.</w:t>
      </w:r>
      <w:r w:rsidR="004722B2">
        <w:rPr>
          <w:rStyle w:val="FootnoteReference"/>
          <w:rFonts w:ascii="Times New Roman" w:hAnsi="Times New Roman" w:cs="Times New Roman"/>
          <w:sz w:val="22"/>
          <w:szCs w:val="22"/>
        </w:rPr>
        <w:footnoteReference w:id="13"/>
      </w:r>
      <w:r w:rsidR="004722B2">
        <w:rPr>
          <w:rFonts w:ascii="Times New Roman" w:hAnsi="Times New Roman" w:cs="Times New Roman"/>
          <w:sz w:val="22"/>
          <w:szCs w:val="22"/>
        </w:rPr>
        <w:t xml:space="preserve"> To measure exposure to deviant lifestyle, we ask questions about whether an individual was ever convicted of a felony or misdemeanor, whether they suffered physical, sexual, or emotional abuse as a child, and whether or not they have ever been told to seek treatment for substance abuse.</w:t>
      </w:r>
      <w:r w:rsidR="004722B2">
        <w:rPr>
          <w:rStyle w:val="FootnoteReference"/>
          <w:rFonts w:ascii="Times New Roman" w:hAnsi="Times New Roman" w:cs="Times New Roman"/>
          <w:sz w:val="22"/>
          <w:szCs w:val="22"/>
        </w:rPr>
        <w:footnoteReference w:id="14"/>
      </w:r>
      <w:r w:rsidR="004722B2">
        <w:rPr>
          <w:rFonts w:ascii="Times New Roman" w:hAnsi="Times New Roman" w:cs="Times New Roman"/>
          <w:sz w:val="22"/>
          <w:szCs w:val="22"/>
        </w:rPr>
        <w:t xml:space="preserve"> We again use logistic regression to predict the likelihood of any offending or victimization with these variables. </w:t>
      </w:r>
    </w:p>
    <w:p w14:paraId="022D1228" w14:textId="77777777" w:rsidR="004722B2" w:rsidRPr="00153357" w:rsidRDefault="004722B2" w:rsidP="004722B2">
      <w:pPr>
        <w:keepNext/>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b/>
          <w:bCs/>
          <w:sz w:val="22"/>
          <w:szCs w:val="22"/>
        </w:rPr>
        <w:t>Table 2.</w:t>
      </w:r>
      <w:r w:rsidRPr="00153357">
        <w:rPr>
          <w:rFonts w:ascii="Times New Roman" w:hAnsi="Times New Roman" w:cs="Times New Roman"/>
          <w:sz w:val="22"/>
          <w:szCs w:val="22"/>
        </w:rPr>
        <w:t xml:space="preserve"> </w:t>
      </w:r>
      <w:r w:rsidRPr="00153357">
        <w:rPr>
          <w:rFonts w:ascii="Times New Roman" w:hAnsi="Times New Roman" w:cs="Times New Roman"/>
          <w:i/>
          <w:iCs/>
          <w:sz w:val="22"/>
          <w:szCs w:val="22"/>
        </w:rPr>
        <w:t>Effects of Exposure to Offenders and Deviant Lifestyle</w:t>
      </w:r>
    </w:p>
    <w:tbl>
      <w:tblPr>
        <w:tblW w:w="9720" w:type="dxa"/>
        <w:tblLayout w:type="fixed"/>
        <w:tblLook w:val="0000" w:firstRow="0" w:lastRow="0" w:firstColumn="0" w:lastColumn="0" w:noHBand="0" w:noVBand="0"/>
      </w:tblPr>
      <w:tblGrid>
        <w:gridCol w:w="1944"/>
        <w:gridCol w:w="1944"/>
        <w:gridCol w:w="1944"/>
        <w:gridCol w:w="1944"/>
        <w:gridCol w:w="1944"/>
      </w:tblGrid>
      <w:tr w:rsidR="004722B2" w:rsidRPr="009B35B6" w14:paraId="566F6300" w14:textId="77777777" w:rsidTr="002E48D3">
        <w:tc>
          <w:tcPr>
            <w:tcW w:w="1944" w:type="dxa"/>
            <w:tcBorders>
              <w:top w:val="single" w:sz="4" w:space="0" w:color="auto"/>
              <w:left w:val="nil"/>
              <w:bottom w:val="single" w:sz="4" w:space="0" w:color="auto"/>
              <w:right w:val="nil"/>
            </w:tcBorders>
          </w:tcPr>
          <w:p w14:paraId="161E441A"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p>
        </w:tc>
        <w:tc>
          <w:tcPr>
            <w:tcW w:w="1944" w:type="dxa"/>
            <w:tcBorders>
              <w:top w:val="single" w:sz="4" w:space="0" w:color="auto"/>
              <w:left w:val="nil"/>
              <w:bottom w:val="single" w:sz="4" w:space="0" w:color="auto"/>
              <w:right w:val="nil"/>
            </w:tcBorders>
          </w:tcPr>
          <w:p w14:paraId="22275C70"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Offending</w:t>
            </w:r>
          </w:p>
        </w:tc>
        <w:tc>
          <w:tcPr>
            <w:tcW w:w="1944" w:type="dxa"/>
            <w:tcBorders>
              <w:top w:val="single" w:sz="4" w:space="0" w:color="auto"/>
              <w:left w:val="nil"/>
              <w:bottom w:val="single" w:sz="4" w:space="0" w:color="auto"/>
              <w:right w:val="nil"/>
            </w:tcBorders>
          </w:tcPr>
          <w:p w14:paraId="5B11E7A3"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Victimization</w:t>
            </w:r>
          </w:p>
        </w:tc>
        <w:tc>
          <w:tcPr>
            <w:tcW w:w="1944" w:type="dxa"/>
            <w:tcBorders>
              <w:top w:val="single" w:sz="4" w:space="0" w:color="auto"/>
              <w:left w:val="nil"/>
              <w:bottom w:val="single" w:sz="4" w:space="0" w:color="auto"/>
              <w:right w:val="nil"/>
            </w:tcBorders>
          </w:tcPr>
          <w:p w14:paraId="58F045D5"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Offending</w:t>
            </w:r>
          </w:p>
        </w:tc>
        <w:tc>
          <w:tcPr>
            <w:tcW w:w="1944" w:type="dxa"/>
            <w:tcBorders>
              <w:top w:val="single" w:sz="4" w:space="0" w:color="auto"/>
              <w:left w:val="nil"/>
              <w:bottom w:val="single" w:sz="4" w:space="0" w:color="auto"/>
              <w:right w:val="nil"/>
            </w:tcBorders>
          </w:tcPr>
          <w:p w14:paraId="14B3F29E"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Victimization</w:t>
            </w:r>
          </w:p>
        </w:tc>
      </w:tr>
      <w:tr w:rsidR="004722B2" w:rsidRPr="009B35B6" w14:paraId="400109DB" w14:textId="77777777" w:rsidTr="002E48D3">
        <w:tc>
          <w:tcPr>
            <w:tcW w:w="1944" w:type="dxa"/>
            <w:tcBorders>
              <w:top w:val="single" w:sz="4" w:space="0" w:color="auto"/>
              <w:left w:val="nil"/>
              <w:bottom w:val="nil"/>
              <w:right w:val="nil"/>
            </w:tcBorders>
          </w:tcPr>
          <w:p w14:paraId="0A35DB68"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In Uniform</w:t>
            </w:r>
          </w:p>
        </w:tc>
        <w:tc>
          <w:tcPr>
            <w:tcW w:w="1944" w:type="dxa"/>
            <w:tcBorders>
              <w:top w:val="single" w:sz="4" w:space="0" w:color="auto"/>
              <w:left w:val="nil"/>
              <w:bottom w:val="nil"/>
              <w:right w:val="nil"/>
            </w:tcBorders>
          </w:tcPr>
          <w:p w14:paraId="4F2EE78B"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-0.365***</w:t>
            </w:r>
            <w:r w:rsidRPr="00153357">
              <w:rPr>
                <w:rFonts w:ascii="Times New Roman" w:hAnsi="Times New Roman" w:cs="Times New Roman"/>
                <w:sz w:val="22"/>
                <w:szCs w:val="22"/>
              </w:rPr>
              <w:br/>
              <w:t>(0.114)</w:t>
            </w:r>
          </w:p>
        </w:tc>
        <w:tc>
          <w:tcPr>
            <w:tcW w:w="1944" w:type="dxa"/>
            <w:tcBorders>
              <w:top w:val="single" w:sz="4" w:space="0" w:color="auto"/>
              <w:left w:val="nil"/>
              <w:bottom w:val="nil"/>
              <w:right w:val="nil"/>
            </w:tcBorders>
          </w:tcPr>
          <w:p w14:paraId="55759344"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-0.014</w:t>
            </w:r>
            <w:r w:rsidRPr="00153357">
              <w:rPr>
                <w:rFonts w:ascii="Times New Roman" w:hAnsi="Times New Roman" w:cs="Times New Roman"/>
                <w:sz w:val="22"/>
                <w:szCs w:val="22"/>
              </w:rPr>
              <w:br/>
              <w:t>(0.105)</w:t>
            </w:r>
          </w:p>
        </w:tc>
        <w:tc>
          <w:tcPr>
            <w:tcW w:w="1944" w:type="dxa"/>
            <w:tcBorders>
              <w:top w:val="single" w:sz="4" w:space="0" w:color="auto"/>
              <w:left w:val="nil"/>
              <w:bottom w:val="nil"/>
              <w:right w:val="nil"/>
            </w:tcBorders>
          </w:tcPr>
          <w:p w14:paraId="1A9F7464"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single" w:sz="4" w:space="0" w:color="auto"/>
              <w:left w:val="nil"/>
              <w:bottom w:val="nil"/>
              <w:right w:val="nil"/>
            </w:tcBorders>
          </w:tcPr>
          <w:p w14:paraId="7240EE40"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r>
      <w:tr w:rsidR="004722B2" w:rsidRPr="009B35B6" w14:paraId="2712D080" w14:textId="77777777" w:rsidTr="002E48D3">
        <w:tc>
          <w:tcPr>
            <w:tcW w:w="1944" w:type="dxa"/>
            <w:tcBorders>
              <w:top w:val="nil"/>
              <w:left w:val="nil"/>
              <w:bottom w:val="nil"/>
              <w:right w:val="nil"/>
            </w:tcBorders>
          </w:tcPr>
          <w:p w14:paraId="02E3F319"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Days at Bars</w:t>
            </w:r>
          </w:p>
        </w:tc>
        <w:tc>
          <w:tcPr>
            <w:tcW w:w="1944" w:type="dxa"/>
            <w:tcBorders>
              <w:top w:val="nil"/>
              <w:left w:val="nil"/>
              <w:bottom w:val="nil"/>
              <w:right w:val="nil"/>
            </w:tcBorders>
          </w:tcPr>
          <w:p w14:paraId="7DF1C611"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0.224***</w:t>
            </w:r>
            <w:r w:rsidRPr="00153357">
              <w:rPr>
                <w:rFonts w:ascii="Times New Roman" w:hAnsi="Times New Roman" w:cs="Times New Roman"/>
                <w:sz w:val="22"/>
                <w:szCs w:val="22"/>
              </w:rPr>
              <w:br/>
              <w:t>(0.042)</w:t>
            </w:r>
          </w:p>
        </w:tc>
        <w:tc>
          <w:tcPr>
            <w:tcW w:w="1944" w:type="dxa"/>
            <w:tcBorders>
              <w:top w:val="nil"/>
              <w:left w:val="nil"/>
              <w:bottom w:val="nil"/>
              <w:right w:val="nil"/>
            </w:tcBorders>
          </w:tcPr>
          <w:p w14:paraId="3F487F0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0.089***</w:t>
            </w:r>
            <w:r w:rsidRPr="00153357">
              <w:rPr>
                <w:rFonts w:ascii="Times New Roman" w:hAnsi="Times New Roman" w:cs="Times New Roman"/>
                <w:sz w:val="22"/>
                <w:szCs w:val="22"/>
              </w:rPr>
              <w:br/>
              <w:t>(0.022)</w:t>
            </w:r>
          </w:p>
        </w:tc>
        <w:tc>
          <w:tcPr>
            <w:tcW w:w="1944" w:type="dxa"/>
            <w:tcBorders>
              <w:top w:val="nil"/>
              <w:left w:val="nil"/>
              <w:bottom w:val="nil"/>
              <w:right w:val="nil"/>
            </w:tcBorders>
          </w:tcPr>
          <w:p w14:paraId="5B3DFBE5"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73F55D8D"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r>
      <w:tr w:rsidR="004722B2" w:rsidRPr="009B35B6" w14:paraId="5E667465" w14:textId="77777777" w:rsidTr="002E48D3">
        <w:tc>
          <w:tcPr>
            <w:tcW w:w="1944" w:type="dxa"/>
            <w:tcBorders>
              <w:top w:val="nil"/>
              <w:left w:val="nil"/>
              <w:bottom w:val="nil"/>
              <w:right w:val="nil"/>
            </w:tcBorders>
          </w:tcPr>
          <w:p w14:paraId="17D59618"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Non-Local</w:t>
            </w:r>
          </w:p>
        </w:tc>
        <w:tc>
          <w:tcPr>
            <w:tcW w:w="1944" w:type="dxa"/>
            <w:tcBorders>
              <w:top w:val="nil"/>
              <w:left w:val="nil"/>
              <w:bottom w:val="nil"/>
              <w:right w:val="nil"/>
            </w:tcBorders>
          </w:tcPr>
          <w:p w14:paraId="77EBD72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0.283***</w:t>
            </w:r>
            <w:r w:rsidRPr="00153357">
              <w:rPr>
                <w:rFonts w:ascii="Times New Roman" w:hAnsi="Times New Roman" w:cs="Times New Roman"/>
                <w:sz w:val="22"/>
                <w:szCs w:val="22"/>
              </w:rPr>
              <w:br/>
              <w:t>(0.098)</w:t>
            </w:r>
          </w:p>
        </w:tc>
        <w:tc>
          <w:tcPr>
            <w:tcW w:w="1944" w:type="dxa"/>
            <w:tcBorders>
              <w:top w:val="nil"/>
              <w:left w:val="nil"/>
              <w:bottom w:val="nil"/>
              <w:right w:val="nil"/>
            </w:tcBorders>
          </w:tcPr>
          <w:p w14:paraId="2DA9FB7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0.223**</w:t>
            </w:r>
            <w:r w:rsidRPr="00153357">
              <w:rPr>
                <w:rFonts w:ascii="Times New Roman" w:hAnsi="Times New Roman" w:cs="Times New Roman"/>
                <w:sz w:val="22"/>
                <w:szCs w:val="22"/>
              </w:rPr>
              <w:br/>
              <w:t>(0.095)</w:t>
            </w:r>
          </w:p>
        </w:tc>
        <w:tc>
          <w:tcPr>
            <w:tcW w:w="1944" w:type="dxa"/>
            <w:tcBorders>
              <w:top w:val="nil"/>
              <w:left w:val="nil"/>
              <w:bottom w:val="nil"/>
              <w:right w:val="nil"/>
            </w:tcBorders>
          </w:tcPr>
          <w:p w14:paraId="6D20C74A"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1D8A518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r>
      <w:tr w:rsidR="004722B2" w:rsidRPr="009B35B6" w14:paraId="35303B84" w14:textId="77777777" w:rsidTr="002E48D3">
        <w:tc>
          <w:tcPr>
            <w:tcW w:w="1944" w:type="dxa"/>
            <w:tcBorders>
              <w:top w:val="nil"/>
              <w:left w:val="nil"/>
              <w:bottom w:val="nil"/>
              <w:right w:val="nil"/>
            </w:tcBorders>
          </w:tcPr>
          <w:p w14:paraId="1B8C240E"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Off-base at Night</w:t>
            </w:r>
          </w:p>
        </w:tc>
        <w:tc>
          <w:tcPr>
            <w:tcW w:w="1944" w:type="dxa"/>
            <w:tcBorders>
              <w:top w:val="nil"/>
              <w:left w:val="nil"/>
              <w:bottom w:val="nil"/>
              <w:right w:val="nil"/>
            </w:tcBorders>
          </w:tcPr>
          <w:p w14:paraId="6A4FECFF"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1.188***</w:t>
            </w:r>
            <w:r w:rsidRPr="00153357">
              <w:rPr>
                <w:rFonts w:ascii="Times New Roman" w:hAnsi="Times New Roman" w:cs="Times New Roman"/>
                <w:sz w:val="22"/>
                <w:szCs w:val="22"/>
              </w:rPr>
              <w:br/>
              <w:t>(0.320)</w:t>
            </w:r>
          </w:p>
        </w:tc>
        <w:tc>
          <w:tcPr>
            <w:tcW w:w="1944" w:type="dxa"/>
            <w:tcBorders>
              <w:top w:val="nil"/>
              <w:left w:val="nil"/>
              <w:bottom w:val="nil"/>
              <w:right w:val="nil"/>
            </w:tcBorders>
          </w:tcPr>
          <w:p w14:paraId="1743F085"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0.096</w:t>
            </w:r>
            <w:r w:rsidRPr="00153357">
              <w:rPr>
                <w:rFonts w:ascii="Times New Roman" w:hAnsi="Times New Roman" w:cs="Times New Roman"/>
                <w:sz w:val="22"/>
                <w:szCs w:val="22"/>
              </w:rPr>
              <w:br/>
              <w:t>(0.306)</w:t>
            </w:r>
          </w:p>
        </w:tc>
        <w:tc>
          <w:tcPr>
            <w:tcW w:w="1944" w:type="dxa"/>
            <w:tcBorders>
              <w:top w:val="nil"/>
              <w:left w:val="nil"/>
              <w:bottom w:val="nil"/>
              <w:right w:val="nil"/>
            </w:tcBorders>
          </w:tcPr>
          <w:p w14:paraId="246ED7CA"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4B592012"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r>
      <w:tr w:rsidR="004722B2" w:rsidRPr="009B35B6" w14:paraId="7A5ACCEA" w14:textId="77777777" w:rsidTr="002E48D3">
        <w:tc>
          <w:tcPr>
            <w:tcW w:w="1944" w:type="dxa"/>
            <w:tcBorders>
              <w:top w:val="nil"/>
              <w:left w:val="nil"/>
              <w:bottom w:val="nil"/>
              <w:right w:val="nil"/>
            </w:tcBorders>
          </w:tcPr>
          <w:p w14:paraId="1667FCCA"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Felony</w:t>
            </w:r>
          </w:p>
        </w:tc>
        <w:tc>
          <w:tcPr>
            <w:tcW w:w="1944" w:type="dxa"/>
            <w:tcBorders>
              <w:top w:val="nil"/>
              <w:left w:val="nil"/>
              <w:bottom w:val="nil"/>
              <w:right w:val="nil"/>
            </w:tcBorders>
          </w:tcPr>
          <w:p w14:paraId="2E598FF3"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3CF42A74"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7E0D816C"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0.706*</w:t>
            </w:r>
            <w:r w:rsidRPr="00153357">
              <w:rPr>
                <w:rFonts w:ascii="Times New Roman" w:hAnsi="Times New Roman" w:cs="Times New Roman"/>
                <w:sz w:val="22"/>
                <w:szCs w:val="22"/>
              </w:rPr>
              <w:br/>
              <w:t>(0.425)</w:t>
            </w:r>
          </w:p>
        </w:tc>
        <w:tc>
          <w:tcPr>
            <w:tcW w:w="1944" w:type="dxa"/>
            <w:tcBorders>
              <w:top w:val="nil"/>
              <w:left w:val="nil"/>
              <w:bottom w:val="nil"/>
              <w:right w:val="nil"/>
            </w:tcBorders>
          </w:tcPr>
          <w:p w14:paraId="672B11E8"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0.283</w:t>
            </w:r>
            <w:r w:rsidRPr="00153357">
              <w:rPr>
                <w:rFonts w:ascii="Times New Roman" w:hAnsi="Times New Roman" w:cs="Times New Roman"/>
                <w:sz w:val="22"/>
                <w:szCs w:val="22"/>
              </w:rPr>
              <w:br/>
              <w:t>(0.351)</w:t>
            </w:r>
          </w:p>
        </w:tc>
      </w:tr>
      <w:tr w:rsidR="004722B2" w:rsidRPr="009B35B6" w14:paraId="12959481" w14:textId="77777777" w:rsidTr="002E48D3">
        <w:tc>
          <w:tcPr>
            <w:tcW w:w="1944" w:type="dxa"/>
            <w:tcBorders>
              <w:top w:val="nil"/>
              <w:left w:val="nil"/>
              <w:bottom w:val="nil"/>
              <w:right w:val="nil"/>
            </w:tcBorders>
          </w:tcPr>
          <w:p w14:paraId="087432D5"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Misdemeanor</w:t>
            </w:r>
          </w:p>
        </w:tc>
        <w:tc>
          <w:tcPr>
            <w:tcW w:w="1944" w:type="dxa"/>
            <w:tcBorders>
              <w:top w:val="nil"/>
              <w:left w:val="nil"/>
              <w:bottom w:val="nil"/>
              <w:right w:val="nil"/>
            </w:tcBorders>
          </w:tcPr>
          <w:p w14:paraId="6CCED8BD"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565DAFD0"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632EA0CB"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1.373***</w:t>
            </w:r>
            <w:r w:rsidRPr="00153357">
              <w:rPr>
                <w:rFonts w:ascii="Times New Roman" w:hAnsi="Times New Roman" w:cs="Times New Roman"/>
                <w:sz w:val="22"/>
                <w:szCs w:val="22"/>
              </w:rPr>
              <w:br/>
              <w:t>(0.305)</w:t>
            </w:r>
          </w:p>
        </w:tc>
        <w:tc>
          <w:tcPr>
            <w:tcW w:w="1944" w:type="dxa"/>
            <w:tcBorders>
              <w:top w:val="nil"/>
              <w:left w:val="nil"/>
              <w:bottom w:val="nil"/>
              <w:right w:val="nil"/>
            </w:tcBorders>
          </w:tcPr>
          <w:p w14:paraId="0EDB6A9C"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0.594**</w:t>
            </w:r>
            <w:r w:rsidRPr="00153357">
              <w:rPr>
                <w:rFonts w:ascii="Times New Roman" w:hAnsi="Times New Roman" w:cs="Times New Roman"/>
                <w:sz w:val="22"/>
                <w:szCs w:val="22"/>
              </w:rPr>
              <w:br/>
              <w:t>(0.248)</w:t>
            </w:r>
          </w:p>
        </w:tc>
      </w:tr>
      <w:tr w:rsidR="004722B2" w:rsidRPr="009B35B6" w14:paraId="3C630E8F" w14:textId="77777777" w:rsidTr="002E48D3">
        <w:tc>
          <w:tcPr>
            <w:tcW w:w="1944" w:type="dxa"/>
            <w:tcBorders>
              <w:top w:val="nil"/>
              <w:left w:val="nil"/>
              <w:bottom w:val="nil"/>
              <w:right w:val="nil"/>
            </w:tcBorders>
          </w:tcPr>
          <w:p w14:paraId="0F6EC453"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Physical Abuse</w:t>
            </w:r>
          </w:p>
        </w:tc>
        <w:tc>
          <w:tcPr>
            <w:tcW w:w="1944" w:type="dxa"/>
            <w:tcBorders>
              <w:top w:val="nil"/>
              <w:left w:val="nil"/>
              <w:bottom w:val="nil"/>
              <w:right w:val="nil"/>
            </w:tcBorders>
          </w:tcPr>
          <w:p w14:paraId="276E651E"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5129F5E1"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51CAAB9A"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0.200</w:t>
            </w:r>
            <w:r w:rsidRPr="00153357">
              <w:rPr>
                <w:rFonts w:ascii="Times New Roman" w:hAnsi="Times New Roman" w:cs="Times New Roman"/>
                <w:sz w:val="22"/>
                <w:szCs w:val="22"/>
              </w:rPr>
              <w:br/>
              <w:t>(0.326)</w:t>
            </w:r>
          </w:p>
        </w:tc>
        <w:tc>
          <w:tcPr>
            <w:tcW w:w="1944" w:type="dxa"/>
            <w:tcBorders>
              <w:top w:val="nil"/>
              <w:left w:val="nil"/>
              <w:bottom w:val="nil"/>
              <w:right w:val="nil"/>
            </w:tcBorders>
          </w:tcPr>
          <w:p w14:paraId="67261E3E"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0.541*</w:t>
            </w:r>
            <w:r w:rsidRPr="00153357">
              <w:rPr>
                <w:rFonts w:ascii="Times New Roman" w:hAnsi="Times New Roman" w:cs="Times New Roman"/>
                <w:sz w:val="22"/>
                <w:szCs w:val="22"/>
              </w:rPr>
              <w:br/>
              <w:t>(0.305)</w:t>
            </w:r>
          </w:p>
        </w:tc>
      </w:tr>
      <w:tr w:rsidR="004722B2" w:rsidRPr="009B35B6" w14:paraId="74C5A420" w14:textId="77777777" w:rsidTr="002E48D3">
        <w:tc>
          <w:tcPr>
            <w:tcW w:w="1944" w:type="dxa"/>
            <w:tcBorders>
              <w:top w:val="nil"/>
              <w:left w:val="nil"/>
              <w:bottom w:val="nil"/>
              <w:right w:val="nil"/>
            </w:tcBorders>
          </w:tcPr>
          <w:p w14:paraId="3F325C37"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Sexual Abuse</w:t>
            </w:r>
          </w:p>
        </w:tc>
        <w:tc>
          <w:tcPr>
            <w:tcW w:w="1944" w:type="dxa"/>
            <w:tcBorders>
              <w:top w:val="nil"/>
              <w:left w:val="nil"/>
              <w:bottom w:val="nil"/>
              <w:right w:val="nil"/>
            </w:tcBorders>
          </w:tcPr>
          <w:p w14:paraId="0A0882C6"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038DA2C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6BAA4C49"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0.411</w:t>
            </w:r>
            <w:r w:rsidRPr="00153357">
              <w:rPr>
                <w:rFonts w:ascii="Times New Roman" w:hAnsi="Times New Roman" w:cs="Times New Roman"/>
                <w:sz w:val="22"/>
                <w:szCs w:val="22"/>
              </w:rPr>
              <w:br/>
              <w:t>(0.361)</w:t>
            </w:r>
          </w:p>
        </w:tc>
        <w:tc>
          <w:tcPr>
            <w:tcW w:w="1944" w:type="dxa"/>
            <w:tcBorders>
              <w:top w:val="nil"/>
              <w:left w:val="nil"/>
              <w:bottom w:val="nil"/>
              <w:right w:val="nil"/>
            </w:tcBorders>
          </w:tcPr>
          <w:p w14:paraId="7F3D7BDC"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0.890***</w:t>
            </w:r>
            <w:r w:rsidRPr="00153357">
              <w:rPr>
                <w:rFonts w:ascii="Times New Roman" w:hAnsi="Times New Roman" w:cs="Times New Roman"/>
                <w:sz w:val="22"/>
                <w:szCs w:val="22"/>
              </w:rPr>
              <w:br/>
              <w:t>(0.315)</w:t>
            </w:r>
          </w:p>
        </w:tc>
      </w:tr>
      <w:tr w:rsidR="004722B2" w:rsidRPr="009B35B6" w14:paraId="12536E79" w14:textId="77777777" w:rsidTr="002E48D3">
        <w:tc>
          <w:tcPr>
            <w:tcW w:w="1944" w:type="dxa"/>
            <w:tcBorders>
              <w:top w:val="nil"/>
              <w:left w:val="nil"/>
              <w:bottom w:val="nil"/>
              <w:right w:val="nil"/>
            </w:tcBorders>
          </w:tcPr>
          <w:p w14:paraId="5D364D8B"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Emotional Abuse</w:t>
            </w:r>
          </w:p>
        </w:tc>
        <w:tc>
          <w:tcPr>
            <w:tcW w:w="1944" w:type="dxa"/>
            <w:tcBorders>
              <w:top w:val="nil"/>
              <w:left w:val="nil"/>
              <w:bottom w:val="nil"/>
              <w:right w:val="nil"/>
            </w:tcBorders>
          </w:tcPr>
          <w:p w14:paraId="0749B952"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325740E1"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5860B328"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0.053</w:t>
            </w:r>
            <w:r w:rsidRPr="00153357">
              <w:rPr>
                <w:rFonts w:ascii="Times New Roman" w:hAnsi="Times New Roman" w:cs="Times New Roman"/>
                <w:sz w:val="22"/>
                <w:szCs w:val="22"/>
              </w:rPr>
              <w:br/>
              <w:t>(0.275)</w:t>
            </w:r>
          </w:p>
        </w:tc>
        <w:tc>
          <w:tcPr>
            <w:tcW w:w="1944" w:type="dxa"/>
            <w:tcBorders>
              <w:top w:val="nil"/>
              <w:left w:val="nil"/>
              <w:bottom w:val="nil"/>
              <w:right w:val="nil"/>
            </w:tcBorders>
          </w:tcPr>
          <w:p w14:paraId="10C5E0F2"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0.243</w:t>
            </w:r>
            <w:r w:rsidRPr="00153357">
              <w:rPr>
                <w:rFonts w:ascii="Times New Roman" w:hAnsi="Times New Roman" w:cs="Times New Roman"/>
                <w:sz w:val="22"/>
                <w:szCs w:val="22"/>
              </w:rPr>
              <w:br/>
              <w:t>(0.279)</w:t>
            </w:r>
          </w:p>
        </w:tc>
      </w:tr>
      <w:tr w:rsidR="004722B2" w:rsidRPr="009B35B6" w14:paraId="58E5E074" w14:textId="77777777" w:rsidTr="002E48D3">
        <w:tc>
          <w:tcPr>
            <w:tcW w:w="1944" w:type="dxa"/>
            <w:tcBorders>
              <w:top w:val="nil"/>
              <w:left w:val="nil"/>
              <w:bottom w:val="nil"/>
              <w:right w:val="nil"/>
            </w:tcBorders>
          </w:tcPr>
          <w:p w14:paraId="25C1C12B"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Substance Abuse</w:t>
            </w:r>
          </w:p>
        </w:tc>
        <w:tc>
          <w:tcPr>
            <w:tcW w:w="1944" w:type="dxa"/>
            <w:tcBorders>
              <w:top w:val="nil"/>
              <w:left w:val="nil"/>
              <w:bottom w:val="nil"/>
              <w:right w:val="nil"/>
            </w:tcBorders>
          </w:tcPr>
          <w:p w14:paraId="151C64B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7D508F00"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br/>
            </w:r>
          </w:p>
        </w:tc>
        <w:tc>
          <w:tcPr>
            <w:tcW w:w="1944" w:type="dxa"/>
            <w:tcBorders>
              <w:top w:val="nil"/>
              <w:left w:val="nil"/>
              <w:bottom w:val="nil"/>
              <w:right w:val="nil"/>
            </w:tcBorders>
          </w:tcPr>
          <w:p w14:paraId="168B00FE"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0.486</w:t>
            </w:r>
            <w:r w:rsidRPr="00153357">
              <w:rPr>
                <w:rFonts w:ascii="Times New Roman" w:hAnsi="Times New Roman" w:cs="Times New Roman"/>
                <w:sz w:val="22"/>
                <w:szCs w:val="22"/>
              </w:rPr>
              <w:br/>
              <w:t>(0.339)</w:t>
            </w:r>
          </w:p>
        </w:tc>
        <w:tc>
          <w:tcPr>
            <w:tcW w:w="1944" w:type="dxa"/>
            <w:tcBorders>
              <w:top w:val="nil"/>
              <w:left w:val="nil"/>
              <w:bottom w:val="nil"/>
              <w:right w:val="nil"/>
            </w:tcBorders>
          </w:tcPr>
          <w:p w14:paraId="6DB1CBD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0.341</w:t>
            </w:r>
            <w:r w:rsidRPr="00153357">
              <w:rPr>
                <w:rFonts w:ascii="Times New Roman" w:hAnsi="Times New Roman" w:cs="Times New Roman"/>
                <w:sz w:val="22"/>
                <w:szCs w:val="22"/>
              </w:rPr>
              <w:br/>
              <w:t>(0.283)</w:t>
            </w:r>
          </w:p>
        </w:tc>
      </w:tr>
      <w:tr w:rsidR="004722B2" w:rsidRPr="009B35B6" w14:paraId="1056F5AB" w14:textId="77777777" w:rsidTr="002E48D3">
        <w:tc>
          <w:tcPr>
            <w:tcW w:w="1944" w:type="dxa"/>
            <w:tcBorders>
              <w:top w:val="nil"/>
              <w:left w:val="nil"/>
              <w:bottom w:val="single" w:sz="4" w:space="0" w:color="auto"/>
              <w:right w:val="nil"/>
            </w:tcBorders>
          </w:tcPr>
          <w:p w14:paraId="05E0AAF8"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_</w:t>
            </w:r>
            <w:proofErr w:type="gramStart"/>
            <w:r w:rsidRPr="00153357">
              <w:rPr>
                <w:rFonts w:ascii="Times New Roman" w:hAnsi="Times New Roman" w:cs="Times New Roman"/>
                <w:sz w:val="22"/>
                <w:szCs w:val="22"/>
              </w:rPr>
              <w:t>cons</w:t>
            </w:r>
            <w:proofErr w:type="gramEnd"/>
          </w:p>
        </w:tc>
        <w:tc>
          <w:tcPr>
            <w:tcW w:w="1944" w:type="dxa"/>
            <w:tcBorders>
              <w:top w:val="nil"/>
              <w:left w:val="nil"/>
              <w:bottom w:val="single" w:sz="4" w:space="0" w:color="auto"/>
              <w:right w:val="nil"/>
            </w:tcBorders>
          </w:tcPr>
          <w:p w14:paraId="170BA3FE"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-0.711</w:t>
            </w:r>
            <w:r w:rsidRPr="00153357">
              <w:rPr>
                <w:rFonts w:ascii="Times New Roman" w:hAnsi="Times New Roman" w:cs="Times New Roman"/>
                <w:sz w:val="22"/>
                <w:szCs w:val="22"/>
              </w:rPr>
              <w:br/>
              <w:t>(0.827)</w:t>
            </w:r>
          </w:p>
        </w:tc>
        <w:tc>
          <w:tcPr>
            <w:tcW w:w="1944" w:type="dxa"/>
            <w:tcBorders>
              <w:top w:val="nil"/>
              <w:left w:val="nil"/>
              <w:bottom w:val="single" w:sz="4" w:space="0" w:color="auto"/>
              <w:right w:val="nil"/>
            </w:tcBorders>
          </w:tcPr>
          <w:p w14:paraId="349F0E15"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-1.267</w:t>
            </w:r>
            <w:r w:rsidRPr="00153357">
              <w:rPr>
                <w:rFonts w:ascii="Times New Roman" w:hAnsi="Times New Roman" w:cs="Times New Roman"/>
                <w:sz w:val="22"/>
                <w:szCs w:val="22"/>
              </w:rPr>
              <w:br/>
              <w:t>(0.790)</w:t>
            </w:r>
          </w:p>
        </w:tc>
        <w:tc>
          <w:tcPr>
            <w:tcW w:w="1944" w:type="dxa"/>
            <w:tcBorders>
              <w:top w:val="nil"/>
              <w:left w:val="nil"/>
              <w:bottom w:val="single" w:sz="4" w:space="0" w:color="auto"/>
              <w:right w:val="nil"/>
            </w:tcBorders>
          </w:tcPr>
          <w:p w14:paraId="54EC080E"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0.028</w:t>
            </w:r>
            <w:r w:rsidRPr="00153357">
              <w:rPr>
                <w:rFonts w:ascii="Times New Roman" w:hAnsi="Times New Roman" w:cs="Times New Roman"/>
                <w:sz w:val="22"/>
                <w:szCs w:val="22"/>
              </w:rPr>
              <w:br/>
              <w:t>(0.694)</w:t>
            </w:r>
          </w:p>
        </w:tc>
        <w:tc>
          <w:tcPr>
            <w:tcW w:w="1944" w:type="dxa"/>
            <w:tcBorders>
              <w:top w:val="nil"/>
              <w:left w:val="nil"/>
              <w:bottom w:val="single" w:sz="4" w:space="0" w:color="auto"/>
              <w:right w:val="nil"/>
            </w:tcBorders>
          </w:tcPr>
          <w:p w14:paraId="7DFDE569"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-1.352*</w:t>
            </w:r>
            <w:r w:rsidRPr="00153357">
              <w:rPr>
                <w:rFonts w:ascii="Times New Roman" w:hAnsi="Times New Roman" w:cs="Times New Roman"/>
                <w:sz w:val="22"/>
                <w:szCs w:val="22"/>
              </w:rPr>
              <w:br/>
              <w:t>(0.703)</w:t>
            </w:r>
          </w:p>
        </w:tc>
      </w:tr>
      <w:tr w:rsidR="004722B2" w:rsidRPr="009B35B6" w14:paraId="04106732" w14:textId="77777777" w:rsidTr="002E48D3">
        <w:tc>
          <w:tcPr>
            <w:tcW w:w="1944" w:type="dxa"/>
            <w:tcBorders>
              <w:top w:val="single" w:sz="4" w:space="0" w:color="auto"/>
              <w:left w:val="nil"/>
              <w:bottom w:val="nil"/>
              <w:right w:val="nil"/>
            </w:tcBorders>
          </w:tcPr>
          <w:p w14:paraId="731B52CC"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i/>
                <w:iCs/>
                <w:sz w:val="22"/>
                <w:szCs w:val="22"/>
              </w:rPr>
              <w:t>N</w:t>
            </w:r>
          </w:p>
        </w:tc>
        <w:tc>
          <w:tcPr>
            <w:tcW w:w="1944" w:type="dxa"/>
            <w:tcBorders>
              <w:top w:val="single" w:sz="4" w:space="0" w:color="auto"/>
              <w:left w:val="nil"/>
              <w:bottom w:val="nil"/>
              <w:right w:val="nil"/>
            </w:tcBorders>
          </w:tcPr>
          <w:p w14:paraId="7A44465B"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490</w:t>
            </w:r>
          </w:p>
        </w:tc>
        <w:tc>
          <w:tcPr>
            <w:tcW w:w="1944" w:type="dxa"/>
            <w:tcBorders>
              <w:top w:val="single" w:sz="4" w:space="0" w:color="auto"/>
              <w:left w:val="nil"/>
              <w:bottom w:val="nil"/>
              <w:right w:val="nil"/>
            </w:tcBorders>
          </w:tcPr>
          <w:p w14:paraId="284C00C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490</w:t>
            </w:r>
          </w:p>
        </w:tc>
        <w:tc>
          <w:tcPr>
            <w:tcW w:w="1944" w:type="dxa"/>
            <w:tcBorders>
              <w:top w:val="single" w:sz="4" w:space="0" w:color="auto"/>
              <w:left w:val="nil"/>
              <w:bottom w:val="nil"/>
              <w:right w:val="nil"/>
            </w:tcBorders>
          </w:tcPr>
          <w:p w14:paraId="06C6A58B"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490</w:t>
            </w:r>
          </w:p>
        </w:tc>
        <w:tc>
          <w:tcPr>
            <w:tcW w:w="1944" w:type="dxa"/>
            <w:tcBorders>
              <w:top w:val="single" w:sz="4" w:space="0" w:color="auto"/>
              <w:left w:val="nil"/>
              <w:bottom w:val="nil"/>
              <w:right w:val="nil"/>
            </w:tcBorders>
          </w:tcPr>
          <w:p w14:paraId="0DC97168"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490</w:t>
            </w:r>
          </w:p>
        </w:tc>
      </w:tr>
      <w:tr w:rsidR="004722B2" w:rsidRPr="009B35B6" w14:paraId="681CB799" w14:textId="77777777" w:rsidTr="002E48D3">
        <w:tc>
          <w:tcPr>
            <w:tcW w:w="1944" w:type="dxa"/>
            <w:tcBorders>
              <w:top w:val="nil"/>
              <w:left w:val="nil"/>
              <w:bottom w:val="single" w:sz="4" w:space="0" w:color="auto"/>
              <w:right w:val="nil"/>
            </w:tcBorders>
          </w:tcPr>
          <w:p w14:paraId="0453966D" w14:textId="77777777" w:rsidR="004722B2" w:rsidRPr="00153357" w:rsidRDefault="004722B2" w:rsidP="002E48D3">
            <w:pPr>
              <w:widowControl w:val="0"/>
              <w:autoSpaceDE w:val="0"/>
              <w:autoSpaceDN w:val="0"/>
              <w:adjustRightInd w:val="0"/>
              <w:rPr>
                <w:rFonts w:ascii="Times New Roman" w:hAnsi="Times New Roman" w:cs="Times New Roman"/>
                <w:sz w:val="22"/>
                <w:szCs w:val="22"/>
              </w:rPr>
            </w:pPr>
            <w:proofErr w:type="gramStart"/>
            <w:r w:rsidRPr="00153357">
              <w:rPr>
                <w:rFonts w:ascii="Times New Roman" w:hAnsi="Times New Roman" w:cs="Times New Roman"/>
                <w:sz w:val="22"/>
                <w:szCs w:val="22"/>
              </w:rPr>
              <w:t>pseudo</w:t>
            </w:r>
            <w:proofErr w:type="gramEnd"/>
            <w:r w:rsidRPr="00153357">
              <w:rPr>
                <w:rFonts w:ascii="Times New Roman" w:hAnsi="Times New Roman" w:cs="Times New Roman"/>
                <w:sz w:val="22"/>
                <w:szCs w:val="22"/>
              </w:rPr>
              <w:t xml:space="preserve"> </w:t>
            </w:r>
            <w:r w:rsidRPr="00153357">
              <w:rPr>
                <w:rFonts w:ascii="Times New Roman" w:hAnsi="Times New Roman" w:cs="Times New Roman"/>
                <w:i/>
                <w:iCs/>
                <w:sz w:val="22"/>
                <w:szCs w:val="22"/>
              </w:rPr>
              <w:t>R</w:t>
            </w:r>
            <w:r w:rsidRPr="00153357">
              <w:rPr>
                <w:rFonts w:ascii="Times New Roman" w:hAnsi="Times New Roman" w:cs="Times New Roman"/>
                <w:sz w:val="22"/>
                <w:szCs w:val="22"/>
                <w:vertAlign w:val="superscript"/>
              </w:rPr>
              <w:t>2</w:t>
            </w:r>
          </w:p>
        </w:tc>
        <w:tc>
          <w:tcPr>
            <w:tcW w:w="1944" w:type="dxa"/>
            <w:tcBorders>
              <w:top w:val="nil"/>
              <w:left w:val="nil"/>
              <w:bottom w:val="single" w:sz="4" w:space="0" w:color="auto"/>
              <w:right w:val="nil"/>
            </w:tcBorders>
          </w:tcPr>
          <w:p w14:paraId="15BE7BFD"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0.2301</w:t>
            </w:r>
          </w:p>
        </w:tc>
        <w:tc>
          <w:tcPr>
            <w:tcW w:w="1944" w:type="dxa"/>
            <w:tcBorders>
              <w:top w:val="nil"/>
              <w:left w:val="nil"/>
              <w:bottom w:val="single" w:sz="4" w:space="0" w:color="auto"/>
              <w:right w:val="nil"/>
            </w:tcBorders>
          </w:tcPr>
          <w:p w14:paraId="47A748B7"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0.0930</w:t>
            </w:r>
          </w:p>
        </w:tc>
        <w:tc>
          <w:tcPr>
            <w:tcW w:w="1944" w:type="dxa"/>
            <w:tcBorders>
              <w:top w:val="nil"/>
              <w:left w:val="nil"/>
              <w:bottom w:val="single" w:sz="4" w:space="0" w:color="auto"/>
              <w:right w:val="nil"/>
            </w:tcBorders>
          </w:tcPr>
          <w:p w14:paraId="779D69F8"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0.1385</w:t>
            </w:r>
          </w:p>
        </w:tc>
        <w:tc>
          <w:tcPr>
            <w:tcW w:w="1944" w:type="dxa"/>
            <w:tcBorders>
              <w:top w:val="nil"/>
              <w:left w:val="nil"/>
              <w:bottom w:val="single" w:sz="4" w:space="0" w:color="auto"/>
              <w:right w:val="nil"/>
            </w:tcBorders>
          </w:tcPr>
          <w:p w14:paraId="6CF758F6" w14:textId="77777777" w:rsidR="004722B2" w:rsidRPr="00153357" w:rsidRDefault="004722B2" w:rsidP="002E48D3">
            <w:pPr>
              <w:widowControl w:val="0"/>
              <w:autoSpaceDE w:val="0"/>
              <w:autoSpaceDN w:val="0"/>
              <w:adjustRightInd w:val="0"/>
              <w:jc w:val="center"/>
              <w:rPr>
                <w:rFonts w:ascii="Times New Roman" w:hAnsi="Times New Roman" w:cs="Times New Roman"/>
                <w:sz w:val="22"/>
                <w:szCs w:val="22"/>
              </w:rPr>
            </w:pPr>
            <w:r w:rsidRPr="00153357">
              <w:rPr>
                <w:rFonts w:ascii="Times New Roman" w:hAnsi="Times New Roman" w:cs="Times New Roman"/>
                <w:sz w:val="22"/>
                <w:szCs w:val="22"/>
              </w:rPr>
              <w:t>0.1027</w:t>
            </w:r>
          </w:p>
        </w:tc>
      </w:tr>
    </w:tbl>
    <w:p w14:paraId="640AE309" w14:textId="77777777" w:rsidR="004722B2" w:rsidRPr="00153357" w:rsidRDefault="004722B2" w:rsidP="004722B2">
      <w:pPr>
        <w:widowControl w:val="0"/>
        <w:autoSpaceDE w:val="0"/>
        <w:autoSpaceDN w:val="0"/>
        <w:adjustRightInd w:val="0"/>
        <w:rPr>
          <w:rFonts w:ascii="Times New Roman" w:hAnsi="Times New Roman" w:cs="Times New Roman"/>
          <w:sz w:val="22"/>
          <w:szCs w:val="22"/>
        </w:rPr>
      </w:pPr>
      <w:r w:rsidRPr="00153357">
        <w:rPr>
          <w:rFonts w:ascii="Times New Roman" w:hAnsi="Times New Roman" w:cs="Times New Roman"/>
          <w:sz w:val="22"/>
          <w:szCs w:val="22"/>
        </w:rPr>
        <w:t xml:space="preserve">Table entries are </w:t>
      </w:r>
      <w:proofErr w:type="spellStart"/>
      <w:r w:rsidRPr="00153357">
        <w:rPr>
          <w:rFonts w:ascii="Times New Roman" w:hAnsi="Times New Roman" w:cs="Times New Roman"/>
          <w:sz w:val="22"/>
          <w:szCs w:val="22"/>
        </w:rPr>
        <w:t>logit</w:t>
      </w:r>
      <w:proofErr w:type="spellEnd"/>
      <w:r w:rsidRPr="00153357">
        <w:rPr>
          <w:rFonts w:ascii="Times New Roman" w:hAnsi="Times New Roman" w:cs="Times New Roman"/>
          <w:sz w:val="22"/>
          <w:szCs w:val="22"/>
        </w:rPr>
        <w:t xml:space="preserve"> coefficients with standard errors in parenthesis. All models include demographic controls for age, gender, sexual orientation, marital status, race, ethnicity, education, branch, time served, </w:t>
      </w:r>
      <w:r w:rsidRPr="00153357">
        <w:rPr>
          <w:rFonts w:ascii="Times New Roman" w:hAnsi="Times New Roman" w:cs="Times New Roman"/>
          <w:sz w:val="22"/>
          <w:szCs w:val="22"/>
        </w:rPr>
        <w:lastRenderedPageBreak/>
        <w:t xml:space="preserve">combat status, and serving overseas. * </w:t>
      </w:r>
      <w:proofErr w:type="gramStart"/>
      <w:r w:rsidRPr="00153357">
        <w:rPr>
          <w:rFonts w:ascii="Times New Roman" w:hAnsi="Times New Roman" w:cs="Times New Roman"/>
          <w:sz w:val="22"/>
          <w:szCs w:val="22"/>
        </w:rPr>
        <w:t>p</w:t>
      </w:r>
      <w:proofErr w:type="gramEnd"/>
      <w:r w:rsidRPr="00153357">
        <w:rPr>
          <w:rFonts w:ascii="Times New Roman" w:hAnsi="Times New Roman" w:cs="Times New Roman"/>
          <w:sz w:val="22"/>
          <w:szCs w:val="22"/>
        </w:rPr>
        <w:t>&lt;0.1, ** p&lt;0.05, *** p&lt;0.01</w:t>
      </w:r>
    </w:p>
    <w:p w14:paraId="0B34D426" w14:textId="77777777" w:rsidR="004722B2" w:rsidRDefault="004722B2" w:rsidP="00DA0C66">
      <w:pPr>
        <w:rPr>
          <w:rFonts w:ascii="Times New Roman" w:hAnsi="Times New Roman" w:cs="Times New Roman"/>
          <w:sz w:val="22"/>
          <w:szCs w:val="22"/>
        </w:rPr>
      </w:pPr>
    </w:p>
    <w:p w14:paraId="69AABB62" w14:textId="635916C9" w:rsidR="009E7839" w:rsidRDefault="009E7839" w:rsidP="00DA0C66">
      <w:pPr>
        <w:rPr>
          <w:rFonts w:ascii="Times New Roman" w:hAnsi="Times New Roman" w:cs="Times New Roman"/>
          <w:sz w:val="22"/>
          <w:szCs w:val="22"/>
        </w:rPr>
      </w:pPr>
      <w:r>
        <w:rPr>
          <w:rFonts w:ascii="Times New Roman" w:hAnsi="Times New Roman" w:cs="Times New Roman"/>
          <w:sz w:val="22"/>
          <w:szCs w:val="22"/>
        </w:rPr>
        <w:t xml:space="preserve"> </w:t>
      </w:r>
      <w:r w:rsidR="004722B2">
        <w:rPr>
          <w:rFonts w:ascii="Times New Roman" w:hAnsi="Times New Roman" w:cs="Times New Roman"/>
          <w:sz w:val="22"/>
          <w:szCs w:val="22"/>
        </w:rPr>
        <w:tab/>
        <w:t xml:space="preserve">We predict that exposure will lead to greater offending and victimization, and find substantial support for this hypothesis. Spending more time at bars, being viewed as a non-local, and spending more time off-base at night all predict an increase in offending behavior. Wearing one’s military uniform off-base, in contrast, predicted a decrease in offending behavior – perhaps not surprisingly, as offenses committed while wearing one’s uniform would likely be easier to report back to the military base. For victimization, results are more mixed. Wearing one’s uniform, and spending more time </w:t>
      </w:r>
      <w:proofErr w:type="gramStart"/>
      <w:r w:rsidR="004722B2">
        <w:rPr>
          <w:rFonts w:ascii="Times New Roman" w:hAnsi="Times New Roman" w:cs="Times New Roman"/>
          <w:sz w:val="22"/>
          <w:szCs w:val="22"/>
        </w:rPr>
        <w:t>off-base</w:t>
      </w:r>
      <w:proofErr w:type="gramEnd"/>
      <w:r w:rsidR="004722B2">
        <w:rPr>
          <w:rFonts w:ascii="Times New Roman" w:hAnsi="Times New Roman" w:cs="Times New Roman"/>
          <w:sz w:val="22"/>
          <w:szCs w:val="22"/>
        </w:rPr>
        <w:t xml:space="preserve"> at night, do not predict a change in the likelihood of victimization. However, spending more time at bars, or being more easily viewed as a non-local, do predict an increase in victimization. </w:t>
      </w:r>
    </w:p>
    <w:p w14:paraId="7AF97439" w14:textId="2DC17D97" w:rsidR="004722B2" w:rsidRDefault="004722B2" w:rsidP="00DA0C66">
      <w:pPr>
        <w:rPr>
          <w:rFonts w:ascii="Times New Roman" w:hAnsi="Times New Roman" w:cs="Times New Roman"/>
          <w:sz w:val="22"/>
          <w:szCs w:val="22"/>
        </w:rPr>
      </w:pPr>
      <w:r>
        <w:rPr>
          <w:rFonts w:ascii="Times New Roman" w:hAnsi="Times New Roman" w:cs="Times New Roman"/>
          <w:sz w:val="22"/>
          <w:szCs w:val="22"/>
        </w:rPr>
        <w:tab/>
        <w:t xml:space="preserve">Last, we examine how exposure to deviant lifestyles influence offending and victimization, predicting that this exposure will increase both outcomes. </w:t>
      </w:r>
      <w:r w:rsidR="00624F2C">
        <w:rPr>
          <w:rFonts w:ascii="Times New Roman" w:hAnsi="Times New Roman" w:cs="Times New Roman"/>
          <w:sz w:val="22"/>
          <w:szCs w:val="22"/>
        </w:rPr>
        <w:t>We find less evidence here. Most strongly, those who have been convicted of a felony or misdemeanor at some time in their lives are more likely to offend. Interestingly, those convicted of a misdemeanor are also more likely to be victimized. A history of childhood physical and sexual abuse predicts an increase in the likelihood of victimization while in the military, but not offending. There is little evidence to suggest a history of emotional or substance abuse influences either outcome.</w:t>
      </w:r>
    </w:p>
    <w:p w14:paraId="72FBD6FE" w14:textId="1E67516C" w:rsidR="00624F2C" w:rsidRDefault="00624F2C" w:rsidP="00DA0C66">
      <w:pPr>
        <w:rPr>
          <w:rFonts w:ascii="Times New Roman" w:hAnsi="Times New Roman" w:cs="Times New Roman"/>
          <w:sz w:val="22"/>
          <w:szCs w:val="22"/>
        </w:rPr>
      </w:pPr>
      <w:r>
        <w:rPr>
          <w:rFonts w:ascii="Times New Roman" w:hAnsi="Times New Roman" w:cs="Times New Roman"/>
          <w:sz w:val="22"/>
          <w:szCs w:val="22"/>
        </w:rPr>
        <w:tab/>
        <w:t xml:space="preserve">These preliminary results provide some compelling evidence to give an initial description of offending and victimization among members of the military, and some important evidence to test key hypotheses. However, this study is not without limitations. Primarily, </w:t>
      </w:r>
      <w:r w:rsidR="003F1F12">
        <w:rPr>
          <w:rFonts w:ascii="Times New Roman" w:hAnsi="Times New Roman" w:cs="Times New Roman"/>
          <w:sz w:val="22"/>
          <w:szCs w:val="22"/>
        </w:rPr>
        <w:t xml:space="preserve">the sample is a convenience sample, not benchmarked to any representative standards of the community of veterans in the United States. While we can talk about descriptive statistics showing rates of offending and victimization within the sample, we cannot necessarily draw inferences to the population of veterans as a whole. </w:t>
      </w:r>
      <w:r w:rsidR="001F4E7A">
        <w:rPr>
          <w:rFonts w:ascii="Times New Roman" w:hAnsi="Times New Roman" w:cs="Times New Roman"/>
          <w:sz w:val="22"/>
          <w:szCs w:val="22"/>
        </w:rPr>
        <w:t>O</w:t>
      </w:r>
      <w:r w:rsidR="003F1F12">
        <w:rPr>
          <w:rFonts w:ascii="Times New Roman" w:hAnsi="Times New Roman" w:cs="Times New Roman"/>
          <w:sz w:val="22"/>
          <w:szCs w:val="22"/>
        </w:rPr>
        <w:t xml:space="preserve">ur hypothesis testing is on firmer ground, since we have no reason to expect that explanatory factors influence behavior differently in this sample than in the population at large, </w:t>
      </w:r>
      <w:r w:rsidR="001F4E7A">
        <w:rPr>
          <w:rFonts w:ascii="Times New Roman" w:hAnsi="Times New Roman" w:cs="Times New Roman"/>
          <w:sz w:val="22"/>
          <w:szCs w:val="22"/>
        </w:rPr>
        <w:t xml:space="preserve">but </w:t>
      </w:r>
      <w:r w:rsidR="003F1F12">
        <w:rPr>
          <w:rFonts w:ascii="Times New Roman" w:hAnsi="Times New Roman" w:cs="Times New Roman"/>
          <w:sz w:val="22"/>
          <w:szCs w:val="22"/>
        </w:rPr>
        <w:t xml:space="preserve">we are still limited by a small sample size. This is problematic given the overwhelmingly white and male characteristics of our sample, making it hard to draw inferences about gender or racial differences in offending and victimization. Further, we focus only on recalled experiences of veterans, some of them decades removed from service. This introduces potential bias into the results, where those who served more recently may be better able to recall their experiences than those who served farther in the past. By conducting a similar survey only on active duty military members, we will be able to alleviate these concerns. </w:t>
      </w:r>
    </w:p>
    <w:p w14:paraId="4B46122C" w14:textId="5A340FFA" w:rsidR="00624F2C" w:rsidRPr="00470F85" w:rsidRDefault="00624F2C" w:rsidP="00DA0C66">
      <w:pPr>
        <w:rPr>
          <w:rFonts w:ascii="Times New Roman" w:hAnsi="Times New Roman" w:cs="Times New Roman"/>
          <w:sz w:val="22"/>
          <w:szCs w:val="22"/>
        </w:rPr>
      </w:pPr>
      <w:r>
        <w:rPr>
          <w:rFonts w:ascii="Times New Roman" w:hAnsi="Times New Roman" w:cs="Times New Roman"/>
          <w:sz w:val="22"/>
          <w:szCs w:val="22"/>
        </w:rPr>
        <w:tab/>
      </w:r>
    </w:p>
    <w:p w14:paraId="48FF85CB" w14:textId="1C09D7CB" w:rsidR="00875841" w:rsidRPr="007449FD" w:rsidRDefault="008B6A1C" w:rsidP="00153357">
      <w:pPr>
        <w:pStyle w:val="ListParagraph"/>
        <w:numPr>
          <w:ilvl w:val="0"/>
          <w:numId w:val="5"/>
        </w:numPr>
        <w:ind w:left="360"/>
        <w:rPr>
          <w:rFonts w:ascii="Times New Roman" w:hAnsi="Times New Roman" w:cs="Times New Roman"/>
          <w:b/>
          <w:bCs/>
          <w:sz w:val="22"/>
          <w:szCs w:val="22"/>
        </w:rPr>
      </w:pPr>
      <w:r>
        <w:rPr>
          <w:rFonts w:ascii="Times New Roman" w:hAnsi="Times New Roman" w:cs="Times New Roman"/>
          <w:b/>
          <w:bCs/>
          <w:sz w:val="22"/>
          <w:szCs w:val="22"/>
        </w:rPr>
        <w:t>Broader Impacts</w:t>
      </w:r>
    </w:p>
    <w:p w14:paraId="1A3B3C2D" w14:textId="1A93C7F8" w:rsidR="00875841" w:rsidRDefault="00875841" w:rsidP="00DA0C66">
      <w:pPr>
        <w:contextualSpacing/>
        <w:rPr>
          <w:rFonts w:ascii="Times New Roman" w:hAnsi="Times New Roman" w:cs="Times New Roman"/>
          <w:sz w:val="22"/>
          <w:szCs w:val="22"/>
        </w:rPr>
      </w:pPr>
      <w:r w:rsidRPr="00875841">
        <w:rPr>
          <w:rFonts w:ascii="Times New Roman" w:hAnsi="Times New Roman" w:cs="Times New Roman"/>
          <w:sz w:val="22"/>
          <w:szCs w:val="22"/>
        </w:rPr>
        <w:t xml:space="preserve">The importance of this topic to both policymakers and researchers in fields of security, criminal justice, sociology, economics, and international relations is immense, but the research on the topic is lacking to a degree such that informed decision-making is not viable. As a basic science research project, we can answer questions regarding </w:t>
      </w:r>
      <w:r w:rsidR="007A0831">
        <w:rPr>
          <w:rFonts w:ascii="Times New Roman" w:hAnsi="Times New Roman" w:cs="Times New Roman"/>
          <w:sz w:val="22"/>
          <w:szCs w:val="22"/>
        </w:rPr>
        <w:t xml:space="preserve">criminal </w:t>
      </w:r>
      <w:r w:rsidRPr="00875841">
        <w:rPr>
          <w:rFonts w:ascii="Times New Roman" w:hAnsi="Times New Roman" w:cs="Times New Roman"/>
          <w:sz w:val="22"/>
          <w:szCs w:val="22"/>
        </w:rPr>
        <w:t xml:space="preserve">offending and victimization of </w:t>
      </w:r>
      <w:proofErr w:type="spellStart"/>
      <w:r w:rsidR="007A0831">
        <w:rPr>
          <w:rFonts w:ascii="Times New Roman" w:hAnsi="Times New Roman" w:cs="Times New Roman"/>
          <w:sz w:val="22"/>
          <w:szCs w:val="22"/>
        </w:rPr>
        <w:t>servicemembers</w:t>
      </w:r>
      <w:proofErr w:type="spellEnd"/>
      <w:r w:rsidR="007A0831">
        <w:rPr>
          <w:rFonts w:ascii="Times New Roman" w:hAnsi="Times New Roman" w:cs="Times New Roman"/>
          <w:sz w:val="22"/>
          <w:szCs w:val="22"/>
        </w:rPr>
        <w:t xml:space="preserve"> with host-country</w:t>
      </w:r>
      <w:r w:rsidRPr="00875841">
        <w:rPr>
          <w:rFonts w:ascii="Times New Roman" w:hAnsi="Times New Roman" w:cs="Times New Roman"/>
          <w:sz w:val="22"/>
          <w:szCs w:val="22"/>
        </w:rPr>
        <w:t xml:space="preserve"> populations deployed to a country. In international relations,</w:t>
      </w:r>
      <w:r w:rsidR="00821442">
        <w:rPr>
          <w:rFonts w:ascii="Times New Roman" w:hAnsi="Times New Roman" w:cs="Times New Roman"/>
          <w:sz w:val="22"/>
          <w:szCs w:val="22"/>
        </w:rPr>
        <w:t xml:space="preserve"> foreign policy,</w:t>
      </w:r>
      <w:r w:rsidRPr="00875841">
        <w:rPr>
          <w:rFonts w:ascii="Times New Roman" w:hAnsi="Times New Roman" w:cs="Times New Roman"/>
          <w:sz w:val="22"/>
          <w:szCs w:val="22"/>
        </w:rPr>
        <w:t xml:space="preserve"> and security studies, trust and acceptance by both civilian and military populations is fundamental to both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and host-state foreign policies; understanding the context in which trust and acceptance may be damaged and the extent to which it actually may be happening is important. The current National Security Strategy has several broad areas that it covers, and the U.S. basing network is fundamental to each of these areas (including protection, prosperity, maintaining peace, and dealing with regional challenges). If in</w:t>
      </w:r>
      <w:r w:rsidR="00F43AD4">
        <w:rPr>
          <w:rFonts w:ascii="Times New Roman" w:hAnsi="Times New Roman" w:cs="Times New Roman"/>
          <w:sz w:val="22"/>
          <w:szCs w:val="22"/>
        </w:rPr>
        <w:t xml:space="preserve">teractions between U.S. </w:t>
      </w:r>
      <w:proofErr w:type="spellStart"/>
      <w:r w:rsidR="00F43AD4">
        <w:rPr>
          <w:rFonts w:ascii="Times New Roman" w:hAnsi="Times New Roman" w:cs="Times New Roman"/>
          <w:sz w:val="22"/>
          <w:szCs w:val="22"/>
        </w:rPr>
        <w:t>service</w:t>
      </w:r>
      <w:r w:rsidRPr="00875841">
        <w:rPr>
          <w:rFonts w:ascii="Times New Roman" w:hAnsi="Times New Roman" w:cs="Times New Roman"/>
          <w:sz w:val="22"/>
          <w:szCs w:val="22"/>
        </w:rPr>
        <w:t>members</w:t>
      </w:r>
      <w:proofErr w:type="spellEnd"/>
      <w:r w:rsidRPr="00875841">
        <w:rPr>
          <w:rFonts w:ascii="Times New Roman" w:hAnsi="Times New Roman" w:cs="Times New Roman"/>
          <w:sz w:val="22"/>
          <w:szCs w:val="22"/>
        </w:rPr>
        <w:t xml:space="preserve"> abroad and local citizens are negative, this can fundamentally undermine the pursuit of the other goals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has in national, regional, and global contexts. This research will allow us to answer specific questions as to the c</w:t>
      </w:r>
      <w:r w:rsidR="00F43AD4">
        <w:rPr>
          <w:rFonts w:ascii="Times New Roman" w:hAnsi="Times New Roman" w:cs="Times New Roman"/>
          <w:sz w:val="22"/>
          <w:szCs w:val="22"/>
        </w:rPr>
        <w:t xml:space="preserve">orrelates and causes of </w:t>
      </w:r>
      <w:proofErr w:type="spellStart"/>
      <w:r w:rsidR="00F43AD4">
        <w:rPr>
          <w:rFonts w:ascii="Times New Roman" w:hAnsi="Times New Roman" w:cs="Times New Roman"/>
          <w:sz w:val="22"/>
          <w:szCs w:val="22"/>
        </w:rPr>
        <w:t>service</w:t>
      </w:r>
      <w:r w:rsidRPr="00875841">
        <w:rPr>
          <w:rFonts w:ascii="Times New Roman" w:hAnsi="Times New Roman" w:cs="Times New Roman"/>
          <w:sz w:val="22"/>
          <w:szCs w:val="22"/>
        </w:rPr>
        <w:t>member</w:t>
      </w:r>
      <w:proofErr w:type="spellEnd"/>
      <w:r w:rsidRPr="00875841">
        <w:rPr>
          <w:rFonts w:ascii="Times New Roman" w:hAnsi="Times New Roman" w:cs="Times New Roman"/>
          <w:sz w:val="22"/>
          <w:szCs w:val="22"/>
        </w:rPr>
        <w:t xml:space="preserve"> interactions with crime and pave the way to test how these experiences track with national attitudes towards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in various countries and regions.</w:t>
      </w:r>
    </w:p>
    <w:p w14:paraId="763AB174" w14:textId="2E0FBF1C" w:rsidR="00875841" w:rsidRDefault="00875841" w:rsidP="00DA0C66">
      <w:pPr>
        <w:ind w:firstLine="360"/>
        <w:contextualSpacing/>
        <w:rPr>
          <w:rFonts w:ascii="Times New Roman" w:hAnsi="Times New Roman" w:cs="Times New Roman"/>
          <w:b/>
          <w:bCs/>
          <w:sz w:val="22"/>
          <w:szCs w:val="22"/>
        </w:rPr>
      </w:pPr>
      <w:r w:rsidRPr="00875841">
        <w:rPr>
          <w:rFonts w:ascii="Times New Roman" w:hAnsi="Times New Roman" w:cs="Times New Roman"/>
          <w:sz w:val="22"/>
          <w:szCs w:val="22"/>
        </w:rPr>
        <w:t>Beyond the dir</w:t>
      </w:r>
      <w:r w:rsidR="00F43AD4">
        <w:rPr>
          <w:rFonts w:ascii="Times New Roman" w:hAnsi="Times New Roman" w:cs="Times New Roman"/>
          <w:sz w:val="22"/>
          <w:szCs w:val="22"/>
        </w:rPr>
        <w:t xml:space="preserve">ect implications of how </w:t>
      </w:r>
      <w:proofErr w:type="spellStart"/>
      <w:r w:rsidR="00F43AD4">
        <w:rPr>
          <w:rFonts w:ascii="Times New Roman" w:hAnsi="Times New Roman" w:cs="Times New Roman"/>
          <w:sz w:val="22"/>
          <w:szCs w:val="22"/>
        </w:rPr>
        <w:t>service</w:t>
      </w:r>
      <w:r w:rsidRPr="00875841">
        <w:rPr>
          <w:rFonts w:ascii="Times New Roman" w:hAnsi="Times New Roman" w:cs="Times New Roman"/>
          <w:sz w:val="22"/>
          <w:szCs w:val="22"/>
        </w:rPr>
        <w:t>member</w:t>
      </w:r>
      <w:proofErr w:type="spellEnd"/>
      <w:r w:rsidRPr="00875841">
        <w:rPr>
          <w:rFonts w:ascii="Times New Roman" w:hAnsi="Times New Roman" w:cs="Times New Roman"/>
          <w:sz w:val="22"/>
          <w:szCs w:val="22"/>
        </w:rPr>
        <w:t xml:space="preserve"> behavior affects the </w:t>
      </w:r>
      <w:r w:rsidR="00402982" w:rsidRPr="00875841">
        <w:rPr>
          <w:rFonts w:ascii="Times New Roman" w:hAnsi="Times New Roman" w:cs="Times New Roman"/>
          <w:sz w:val="22"/>
          <w:szCs w:val="22"/>
        </w:rPr>
        <w:t>long-term</w:t>
      </w:r>
      <w:r w:rsidRPr="00875841">
        <w:rPr>
          <w:rFonts w:ascii="Times New Roman" w:hAnsi="Times New Roman" w:cs="Times New Roman"/>
          <w:sz w:val="22"/>
          <w:szCs w:val="22"/>
        </w:rPr>
        <w:t xml:space="preserve"> trajectory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power, deterrence, and escalation management, there are other implications for basic research. In criminology, understanding the interaction between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deployment of troops and a civilian host </w:t>
      </w:r>
      <w:r w:rsidRPr="00875841">
        <w:rPr>
          <w:rFonts w:ascii="Times New Roman" w:hAnsi="Times New Roman" w:cs="Times New Roman"/>
          <w:sz w:val="22"/>
          <w:szCs w:val="22"/>
        </w:rPr>
        <w:lastRenderedPageBreak/>
        <w:t xml:space="preserve">population lacks important depth, but this unique interaction can allow us to test important theories related to opportunity, as well as </w:t>
      </w:r>
      <w:r w:rsidR="00F43AD4">
        <w:rPr>
          <w:rFonts w:ascii="Times New Roman" w:hAnsi="Times New Roman" w:cs="Times New Roman"/>
          <w:sz w:val="22"/>
          <w:szCs w:val="22"/>
        </w:rPr>
        <w:t xml:space="preserve">examining </w:t>
      </w:r>
      <w:r w:rsidRPr="00875841">
        <w:rPr>
          <w:rFonts w:ascii="Times New Roman" w:hAnsi="Times New Roman" w:cs="Times New Roman"/>
          <w:sz w:val="22"/>
          <w:szCs w:val="22"/>
        </w:rPr>
        <w:t xml:space="preserve">offending, victimization and the overlap (or nexus) of offending and victimization. In terms of </w:t>
      </w:r>
      <w:r w:rsidR="0032764F">
        <w:rPr>
          <w:rFonts w:ascii="Times New Roman" w:hAnsi="Times New Roman" w:cs="Times New Roman"/>
          <w:sz w:val="22"/>
          <w:szCs w:val="22"/>
        </w:rPr>
        <w:t>sociological research</w:t>
      </w:r>
      <w:r w:rsidRPr="00875841">
        <w:rPr>
          <w:rFonts w:ascii="Times New Roman" w:hAnsi="Times New Roman" w:cs="Times New Roman"/>
          <w:sz w:val="22"/>
          <w:szCs w:val="22"/>
        </w:rPr>
        <w:t xml:space="preserve">, we can </w:t>
      </w:r>
      <w:r w:rsidR="00836147">
        <w:rPr>
          <w:rFonts w:ascii="Times New Roman" w:hAnsi="Times New Roman" w:cs="Times New Roman"/>
          <w:sz w:val="22"/>
          <w:szCs w:val="22"/>
        </w:rPr>
        <w:t>better determine</w:t>
      </w:r>
      <w:r w:rsidRPr="00875841">
        <w:rPr>
          <w:rFonts w:ascii="Times New Roman" w:hAnsi="Times New Roman" w:cs="Times New Roman"/>
          <w:sz w:val="22"/>
          <w:szCs w:val="22"/>
        </w:rPr>
        <w:t xml:space="preserve"> if the interactions that produce criminal outcomes are markedly different due to the interactions between these populations or if they are more sensationalized and reported upon because of the composition of the two different groups. Finally, in</w:t>
      </w:r>
      <w:r w:rsidR="001F198B">
        <w:rPr>
          <w:rFonts w:ascii="Times New Roman" w:hAnsi="Times New Roman" w:cs="Times New Roman"/>
          <w:sz w:val="22"/>
          <w:szCs w:val="22"/>
        </w:rPr>
        <w:t xml:space="preserve"> the</w:t>
      </w:r>
      <w:r w:rsidRPr="00875841">
        <w:rPr>
          <w:rFonts w:ascii="Times New Roman" w:hAnsi="Times New Roman" w:cs="Times New Roman"/>
          <w:sz w:val="22"/>
          <w:szCs w:val="22"/>
        </w:rPr>
        <w:t xml:space="preserve"> </w:t>
      </w:r>
      <w:r w:rsidR="001F198B" w:rsidRPr="00875841">
        <w:rPr>
          <w:rFonts w:ascii="Times New Roman" w:hAnsi="Times New Roman" w:cs="Times New Roman"/>
          <w:sz w:val="22"/>
          <w:szCs w:val="22"/>
        </w:rPr>
        <w:t>economic</w:t>
      </w:r>
      <w:r w:rsidR="001F198B">
        <w:rPr>
          <w:rFonts w:ascii="Times New Roman" w:hAnsi="Times New Roman" w:cs="Times New Roman"/>
          <w:sz w:val="22"/>
          <w:szCs w:val="22"/>
        </w:rPr>
        <w:t xml:space="preserve"> sciences</w:t>
      </w:r>
      <w:r w:rsidRPr="00875841">
        <w:rPr>
          <w:rFonts w:ascii="Times New Roman" w:hAnsi="Times New Roman" w:cs="Times New Roman"/>
          <w:sz w:val="22"/>
          <w:szCs w:val="22"/>
        </w:rPr>
        <w:t>, crime offers an alternative utility path from non-criminal behavior and the avenues for crime to be profitable may be higher when there are interactions between populations with different social and political rules. Having self-reported data from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 xml:space="preserve">. </w:t>
      </w:r>
      <w:proofErr w:type="spellStart"/>
      <w:r w:rsidR="00F43AD4">
        <w:rPr>
          <w:rFonts w:ascii="Times New Roman" w:hAnsi="Times New Roman" w:cs="Times New Roman"/>
          <w:sz w:val="22"/>
          <w:szCs w:val="22"/>
        </w:rPr>
        <w:t>service</w:t>
      </w:r>
      <w:r w:rsidRPr="00875841">
        <w:rPr>
          <w:rFonts w:ascii="Times New Roman" w:hAnsi="Times New Roman" w:cs="Times New Roman"/>
          <w:sz w:val="22"/>
          <w:szCs w:val="22"/>
        </w:rPr>
        <w:t>members</w:t>
      </w:r>
      <w:proofErr w:type="spellEnd"/>
      <w:r w:rsidRPr="00875841">
        <w:rPr>
          <w:rFonts w:ascii="Times New Roman" w:hAnsi="Times New Roman" w:cs="Times New Roman"/>
          <w:sz w:val="22"/>
          <w:szCs w:val="22"/>
        </w:rPr>
        <w:t xml:space="preserve"> is important to </w:t>
      </w:r>
      <w:r w:rsidR="00F43AD4">
        <w:rPr>
          <w:rFonts w:ascii="Times New Roman" w:hAnsi="Times New Roman" w:cs="Times New Roman"/>
          <w:sz w:val="22"/>
          <w:szCs w:val="22"/>
        </w:rPr>
        <w:t>several</w:t>
      </w:r>
      <w:r w:rsidRPr="00875841">
        <w:rPr>
          <w:rFonts w:ascii="Times New Roman" w:hAnsi="Times New Roman" w:cs="Times New Roman"/>
          <w:sz w:val="22"/>
          <w:szCs w:val="22"/>
        </w:rPr>
        <w:t xml:space="preserve"> fields of academic inquiry, which do not have clear answers to these questions.</w:t>
      </w:r>
    </w:p>
    <w:p w14:paraId="1857183E" w14:textId="69FE4530" w:rsidR="00875841" w:rsidRDefault="00875841" w:rsidP="00DA0C66">
      <w:pPr>
        <w:ind w:firstLine="360"/>
        <w:contextualSpacing/>
        <w:rPr>
          <w:rFonts w:ascii="Times New Roman" w:hAnsi="Times New Roman" w:cs="Times New Roman"/>
          <w:b/>
          <w:bCs/>
          <w:sz w:val="22"/>
          <w:szCs w:val="22"/>
        </w:rPr>
      </w:pPr>
      <w:r w:rsidRPr="00875841">
        <w:rPr>
          <w:rFonts w:ascii="Times New Roman" w:hAnsi="Times New Roman" w:cs="Times New Roman"/>
          <w:sz w:val="22"/>
          <w:szCs w:val="22"/>
        </w:rPr>
        <w:t>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post-War primacy fell to the Cold War, but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regained it after the Soviet Union’s fall; however, the change in the National Security Strategy directly identifies the nascent challenges from Russia and the People’s Republic of China in a competitive world. Understanding the full extent o</w:t>
      </w:r>
      <w:r w:rsidR="00F43AD4">
        <w:rPr>
          <w:rFonts w:ascii="Times New Roman" w:hAnsi="Times New Roman" w:cs="Times New Roman"/>
          <w:sz w:val="22"/>
          <w:szCs w:val="22"/>
        </w:rPr>
        <w:t xml:space="preserve">f how micro-behavior by </w:t>
      </w:r>
      <w:proofErr w:type="spellStart"/>
      <w:r w:rsidR="00F43AD4">
        <w:rPr>
          <w:rFonts w:ascii="Times New Roman" w:hAnsi="Times New Roman" w:cs="Times New Roman"/>
          <w:sz w:val="22"/>
          <w:szCs w:val="22"/>
        </w:rPr>
        <w:t>service</w:t>
      </w:r>
      <w:r w:rsidRPr="00875841">
        <w:rPr>
          <w:rFonts w:ascii="Times New Roman" w:hAnsi="Times New Roman" w:cs="Times New Roman"/>
          <w:sz w:val="22"/>
          <w:szCs w:val="22"/>
        </w:rPr>
        <w:t>members</w:t>
      </w:r>
      <w:proofErr w:type="spellEnd"/>
      <w:r w:rsidRPr="00875841">
        <w:rPr>
          <w:rFonts w:ascii="Times New Roman" w:hAnsi="Times New Roman" w:cs="Times New Roman"/>
          <w:sz w:val="22"/>
          <w:szCs w:val="22"/>
        </w:rPr>
        <w:t xml:space="preserve"> magnifies and becomes national and regional issues that undermine extant security arrangements is fundamental in maintaining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power projection capabilities. </w:t>
      </w:r>
    </w:p>
    <w:p w14:paraId="12B9E9AD" w14:textId="44978936" w:rsidR="00875841" w:rsidRDefault="00875841" w:rsidP="00DA0C66">
      <w:pPr>
        <w:ind w:firstLine="360"/>
        <w:contextualSpacing/>
        <w:rPr>
          <w:rFonts w:ascii="Times New Roman" w:hAnsi="Times New Roman" w:cs="Times New Roman"/>
          <w:sz w:val="22"/>
          <w:szCs w:val="22"/>
        </w:rPr>
      </w:pPr>
      <w:r w:rsidRPr="00875841">
        <w:rPr>
          <w:rFonts w:ascii="Times New Roman" w:hAnsi="Times New Roman" w:cs="Times New Roman"/>
          <w:sz w:val="22"/>
          <w:szCs w:val="22"/>
        </w:rPr>
        <w:t>In the Philippines, South Korea, Japan, the United Kingdom, and Germany, there have been notable incidents</w:t>
      </w:r>
      <w:r w:rsidR="00F43AD4">
        <w:rPr>
          <w:rFonts w:ascii="Times New Roman" w:hAnsi="Times New Roman" w:cs="Times New Roman"/>
          <w:sz w:val="22"/>
          <w:szCs w:val="22"/>
        </w:rPr>
        <w:t xml:space="preserve"> in which United States </w:t>
      </w:r>
      <w:proofErr w:type="spellStart"/>
      <w:r w:rsidR="00F43AD4">
        <w:rPr>
          <w:rFonts w:ascii="Times New Roman" w:hAnsi="Times New Roman" w:cs="Times New Roman"/>
          <w:sz w:val="22"/>
          <w:szCs w:val="22"/>
        </w:rPr>
        <w:t>service</w:t>
      </w:r>
      <w:r w:rsidRPr="00875841">
        <w:rPr>
          <w:rFonts w:ascii="Times New Roman" w:hAnsi="Times New Roman" w:cs="Times New Roman"/>
          <w:sz w:val="22"/>
          <w:szCs w:val="22"/>
        </w:rPr>
        <w:t>member</w:t>
      </w:r>
      <w:r w:rsidR="00F43AD4">
        <w:rPr>
          <w:rFonts w:ascii="Times New Roman" w:hAnsi="Times New Roman" w:cs="Times New Roman"/>
          <w:sz w:val="22"/>
          <w:szCs w:val="22"/>
        </w:rPr>
        <w:t>s</w:t>
      </w:r>
      <w:proofErr w:type="spellEnd"/>
      <w:r w:rsidR="00F43AD4">
        <w:rPr>
          <w:rFonts w:ascii="Times New Roman" w:hAnsi="Times New Roman" w:cs="Times New Roman"/>
          <w:sz w:val="22"/>
          <w:szCs w:val="22"/>
        </w:rPr>
        <w:t>’</w:t>
      </w:r>
      <w:r w:rsidRPr="00875841">
        <w:rPr>
          <w:rFonts w:ascii="Times New Roman" w:hAnsi="Times New Roman" w:cs="Times New Roman"/>
          <w:sz w:val="22"/>
          <w:szCs w:val="22"/>
        </w:rPr>
        <w:t xml:space="preserve"> criminal behavior has caused local outrage, grown to national news discussion, and invigorated a debate about a country’s utility in continuing to have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forces deployed within their country. Understanding the dual dynamic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populations interacting with foreign populations is pivotal to understanding the likelihood of these cases continuing and the viability of </w:t>
      </w:r>
      <w:r w:rsidR="00F43AD4" w:rsidRPr="00875841">
        <w:rPr>
          <w:rFonts w:ascii="Times New Roman" w:hAnsi="Times New Roman" w:cs="Times New Roman"/>
          <w:sz w:val="22"/>
          <w:szCs w:val="22"/>
        </w:rPr>
        <w:t>long-term</w:t>
      </w:r>
      <w:r w:rsidRPr="00875841">
        <w:rPr>
          <w:rFonts w:ascii="Times New Roman" w:hAnsi="Times New Roman" w:cs="Times New Roman"/>
          <w:sz w:val="22"/>
          <w:szCs w:val="22"/>
        </w:rPr>
        <w:t xml:space="preserve"> forever projection as a mainstay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foreign policy. Currently, the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diplomatic situation that allows for the presence of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troops is fragile and further points of contention can undermine current agreem</w:t>
      </w:r>
      <w:r w:rsidR="00FA7B68">
        <w:rPr>
          <w:rFonts w:ascii="Times New Roman" w:hAnsi="Times New Roman" w:cs="Times New Roman"/>
          <w:sz w:val="22"/>
          <w:szCs w:val="22"/>
        </w:rPr>
        <w:t xml:space="preserve">ents. As such, having a </w:t>
      </w:r>
      <w:proofErr w:type="spellStart"/>
      <w:r w:rsidR="00FA7B68">
        <w:rPr>
          <w:rFonts w:ascii="Times New Roman" w:hAnsi="Times New Roman" w:cs="Times New Roman"/>
          <w:sz w:val="22"/>
          <w:szCs w:val="22"/>
        </w:rPr>
        <w:t>service</w:t>
      </w:r>
      <w:r w:rsidRPr="00875841">
        <w:rPr>
          <w:rFonts w:ascii="Times New Roman" w:hAnsi="Times New Roman" w:cs="Times New Roman"/>
          <w:sz w:val="22"/>
          <w:szCs w:val="22"/>
        </w:rPr>
        <w:t>member</w:t>
      </w:r>
      <w:proofErr w:type="spellEnd"/>
      <w:r w:rsidRPr="00875841">
        <w:rPr>
          <w:rFonts w:ascii="Times New Roman" w:hAnsi="Times New Roman" w:cs="Times New Roman"/>
          <w:sz w:val="22"/>
          <w:szCs w:val="22"/>
        </w:rPr>
        <w:t xml:space="preserve"> perspective of the frequency of criminal acts both perpetrated by and perpetrated against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 xml:space="preserve">. </w:t>
      </w:r>
      <w:proofErr w:type="spellStart"/>
      <w:r w:rsidR="00FA7B68">
        <w:rPr>
          <w:rFonts w:ascii="Times New Roman" w:hAnsi="Times New Roman" w:cs="Times New Roman"/>
          <w:sz w:val="22"/>
          <w:szCs w:val="22"/>
        </w:rPr>
        <w:t>service</w:t>
      </w:r>
      <w:r w:rsidRPr="00875841">
        <w:rPr>
          <w:rFonts w:ascii="Times New Roman" w:hAnsi="Times New Roman" w:cs="Times New Roman"/>
          <w:sz w:val="22"/>
          <w:szCs w:val="22"/>
        </w:rPr>
        <w:t>members</w:t>
      </w:r>
      <w:proofErr w:type="spellEnd"/>
      <w:r w:rsidRPr="00875841">
        <w:rPr>
          <w:rFonts w:ascii="Times New Roman" w:hAnsi="Times New Roman" w:cs="Times New Roman"/>
          <w:sz w:val="22"/>
          <w:szCs w:val="22"/>
        </w:rPr>
        <w:t xml:space="preserve"> can both give us an understanding of how rocky the foundation of interpersonal contact is and what may be causing it. Ignoring these dynamics is perilous and threatens to undermine competing against other global powers (specifically China and Russia) as envisioned by the current National Security Strategy. Understanding the full extent of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 xml:space="preserve">. </w:t>
      </w:r>
      <w:proofErr w:type="spellStart"/>
      <w:r w:rsidR="00FA7B68">
        <w:rPr>
          <w:rFonts w:ascii="Times New Roman" w:hAnsi="Times New Roman" w:cs="Times New Roman"/>
          <w:sz w:val="22"/>
          <w:szCs w:val="22"/>
        </w:rPr>
        <w:t>service</w:t>
      </w:r>
      <w:r w:rsidRPr="00875841">
        <w:rPr>
          <w:rFonts w:ascii="Times New Roman" w:hAnsi="Times New Roman" w:cs="Times New Roman"/>
          <w:sz w:val="22"/>
          <w:szCs w:val="22"/>
        </w:rPr>
        <w:t>member</w:t>
      </w:r>
      <w:proofErr w:type="spellEnd"/>
      <w:r w:rsidRPr="00875841">
        <w:rPr>
          <w:rFonts w:ascii="Times New Roman" w:hAnsi="Times New Roman" w:cs="Times New Roman"/>
          <w:sz w:val="22"/>
          <w:szCs w:val="22"/>
        </w:rPr>
        <w:t xml:space="preserve"> behavior is fundamental to address current challenges to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deployments; if such challenges become successful, then the U.S. range of credible force projection and immediate response to militarized threats will wither. Finding new sites for alternative deployments is time consuming, enormously costly, rare, and rebasing troops domestically is even more expensive.</w:t>
      </w:r>
    </w:p>
    <w:p w14:paraId="48E970A9" w14:textId="72379676" w:rsidR="00DE083D" w:rsidRPr="00875841" w:rsidRDefault="002F0541" w:rsidP="00DA0C66">
      <w:pPr>
        <w:ind w:firstLine="360"/>
        <w:contextualSpacing/>
        <w:rPr>
          <w:rFonts w:ascii="Times New Roman" w:hAnsi="Times New Roman" w:cs="Times New Roman"/>
          <w:b/>
          <w:bCs/>
          <w:sz w:val="22"/>
          <w:szCs w:val="22"/>
        </w:rPr>
      </w:pPr>
      <w:r>
        <w:rPr>
          <w:rFonts w:ascii="Times New Roman" w:hAnsi="Times New Roman" w:cs="Times New Roman"/>
          <w:sz w:val="22"/>
          <w:szCs w:val="22"/>
        </w:rPr>
        <w:t xml:space="preserve">This project will have practical impacts on research and science beyond the direct outcomes associated with the research purpose. </w:t>
      </w:r>
      <w:r w:rsidR="0006407C">
        <w:rPr>
          <w:rFonts w:ascii="Times New Roman" w:hAnsi="Times New Roman" w:cs="Times New Roman"/>
          <w:sz w:val="22"/>
          <w:szCs w:val="22"/>
        </w:rPr>
        <w:t xml:space="preserve">The composition of the project contributes to science in additional meaningful ways. The research team developed with the explicit purpose of engaging in interdisciplinary research on this topic. Each investigator hails from a distinct </w:t>
      </w:r>
      <w:r w:rsidR="003555C8">
        <w:rPr>
          <w:rFonts w:ascii="Times New Roman" w:hAnsi="Times New Roman" w:cs="Times New Roman"/>
          <w:sz w:val="22"/>
          <w:szCs w:val="22"/>
        </w:rPr>
        <w:t xml:space="preserve">disciplinary background and brings unique expertise to answering the overarching research question. </w:t>
      </w:r>
      <w:r w:rsidR="00DE083D">
        <w:rPr>
          <w:rFonts w:ascii="Times New Roman" w:hAnsi="Times New Roman" w:cs="Times New Roman"/>
          <w:sz w:val="22"/>
          <w:szCs w:val="22"/>
        </w:rPr>
        <w:t xml:space="preserve">In addition to </w:t>
      </w:r>
      <w:r w:rsidR="003555C8">
        <w:rPr>
          <w:rFonts w:ascii="Times New Roman" w:hAnsi="Times New Roman" w:cs="Times New Roman"/>
          <w:sz w:val="22"/>
          <w:szCs w:val="22"/>
        </w:rPr>
        <w:t>diversity in topical expertise, the team is purposeful in including diverse and underrepresented voices in the project</w:t>
      </w:r>
      <w:r>
        <w:rPr>
          <w:rFonts w:ascii="Times New Roman" w:hAnsi="Times New Roman" w:cs="Times New Roman"/>
          <w:sz w:val="22"/>
          <w:szCs w:val="22"/>
        </w:rPr>
        <w:t xml:space="preserve">. There is gender diversity among the principle and co-principle investigators, and </w:t>
      </w:r>
      <w:r w:rsidR="00DE083D">
        <w:rPr>
          <w:rFonts w:ascii="Times New Roman" w:hAnsi="Times New Roman" w:cs="Times New Roman"/>
          <w:sz w:val="22"/>
          <w:szCs w:val="22"/>
        </w:rPr>
        <w:t>our recruitment of a research assistant will target NSF defined groups of underrepresentation in the sciences</w:t>
      </w:r>
      <w:r w:rsidR="004F0C8F">
        <w:rPr>
          <w:rFonts w:ascii="Times New Roman" w:hAnsi="Times New Roman" w:cs="Times New Roman"/>
          <w:sz w:val="22"/>
          <w:szCs w:val="22"/>
        </w:rPr>
        <w:t xml:space="preserve"> by advertising we will take such status into primary consideration when hiring for the position. Additionally, we will use this project to host two events on Boise State’s campus that will target graduate and undergraduate students. The first event will be a workshop on experimental design in surveys that will use our research to exemplify how to get meaningful data in a traditionally observational situation. Second, we will host a brown-bag research presentation for the general community that helps to disseminate our results, lessons learn, and methodological insight for the community. Finally, all three researchers regularly teach graduate level courses that deal with elements contained within this project and will incorporate the research into those courses by demonstrating a basic science research design that tests pivotal questions in our world politics, quantitative methods, and criminology graduate courses. </w:t>
      </w:r>
    </w:p>
    <w:p w14:paraId="09047CF6" w14:textId="77777777" w:rsidR="0080098A" w:rsidRPr="007F2D36" w:rsidRDefault="0080098A" w:rsidP="00DA0C66">
      <w:pPr>
        <w:rPr>
          <w:rFonts w:ascii="Times New Roman" w:hAnsi="Times New Roman" w:cs="Times New Roman"/>
          <w:b/>
          <w:bCs/>
          <w:sz w:val="22"/>
          <w:szCs w:val="22"/>
        </w:rPr>
      </w:pPr>
    </w:p>
    <w:p w14:paraId="19C23EE4" w14:textId="541DD421" w:rsidR="0080098A" w:rsidRPr="00DC654F" w:rsidRDefault="00631FA0" w:rsidP="00153357">
      <w:pPr>
        <w:pStyle w:val="ListParagraph"/>
        <w:numPr>
          <w:ilvl w:val="0"/>
          <w:numId w:val="5"/>
        </w:numPr>
        <w:ind w:left="360"/>
        <w:rPr>
          <w:rFonts w:ascii="Times New Roman" w:hAnsi="Times New Roman" w:cs="Times New Roman"/>
          <w:sz w:val="22"/>
          <w:szCs w:val="22"/>
        </w:rPr>
      </w:pPr>
      <w:r w:rsidRPr="00201C29">
        <w:rPr>
          <w:rFonts w:ascii="Times New Roman" w:hAnsi="Times New Roman" w:cs="Times New Roman"/>
          <w:b/>
          <w:bCs/>
          <w:sz w:val="22"/>
          <w:szCs w:val="22"/>
        </w:rPr>
        <w:t>Technical Plan</w:t>
      </w:r>
      <w:r w:rsidR="0080098A" w:rsidRPr="00201C29">
        <w:rPr>
          <w:rFonts w:ascii="Times New Roman" w:hAnsi="Times New Roman" w:cs="Times New Roman"/>
          <w:b/>
          <w:bCs/>
          <w:sz w:val="22"/>
          <w:szCs w:val="22"/>
        </w:rPr>
        <w:t xml:space="preserve"> and Methodology</w:t>
      </w:r>
    </w:p>
    <w:p w14:paraId="175FE7A8" w14:textId="330EB78C" w:rsidR="00DC654F" w:rsidRDefault="00DC654F" w:rsidP="00DA0C66">
      <w:pPr>
        <w:rPr>
          <w:rFonts w:ascii="Times New Roman" w:hAnsi="Times New Roman" w:cs="Times New Roman"/>
          <w:sz w:val="22"/>
          <w:szCs w:val="22"/>
        </w:rPr>
      </w:pPr>
      <w:r>
        <w:rPr>
          <w:rFonts w:ascii="Times New Roman" w:hAnsi="Times New Roman" w:cs="Times New Roman"/>
          <w:sz w:val="22"/>
          <w:szCs w:val="22"/>
        </w:rPr>
        <w:t>The</w:t>
      </w:r>
      <w:r w:rsidR="00AD7DCE">
        <w:rPr>
          <w:rFonts w:ascii="Times New Roman" w:hAnsi="Times New Roman" w:cs="Times New Roman"/>
          <w:sz w:val="22"/>
          <w:szCs w:val="22"/>
        </w:rPr>
        <w:t xml:space="preserve"> project is staged i</w:t>
      </w:r>
      <w:r w:rsidR="00FA7B68">
        <w:rPr>
          <w:rFonts w:ascii="Times New Roman" w:hAnsi="Times New Roman" w:cs="Times New Roman"/>
          <w:sz w:val="22"/>
          <w:szCs w:val="22"/>
        </w:rPr>
        <w:t>n</w:t>
      </w:r>
      <w:r w:rsidR="00AD7DCE">
        <w:rPr>
          <w:rFonts w:ascii="Times New Roman" w:hAnsi="Times New Roman" w:cs="Times New Roman"/>
          <w:sz w:val="22"/>
          <w:szCs w:val="22"/>
        </w:rPr>
        <w:t xml:space="preserve"> three 12-month periods of execution</w:t>
      </w:r>
      <w:r w:rsidR="00636C06">
        <w:rPr>
          <w:rFonts w:ascii="Times New Roman" w:hAnsi="Times New Roman" w:cs="Times New Roman"/>
          <w:sz w:val="22"/>
          <w:szCs w:val="22"/>
        </w:rPr>
        <w:t xml:space="preserve"> to collect unique, public data across three different domains, use experimental survey data to elicit causal responses to questions, analyze causal </w:t>
      </w:r>
      <w:r w:rsidR="00636C06">
        <w:rPr>
          <w:rFonts w:ascii="Times New Roman" w:hAnsi="Times New Roman" w:cs="Times New Roman"/>
          <w:sz w:val="22"/>
          <w:szCs w:val="22"/>
        </w:rPr>
        <w:lastRenderedPageBreak/>
        <w:t>relationships established by our research questions and hypotheses, and advance theory defining debates in criminology and international relations</w:t>
      </w:r>
      <w:r w:rsidR="00AD7DCE">
        <w:rPr>
          <w:rFonts w:ascii="Times New Roman" w:hAnsi="Times New Roman" w:cs="Times New Roman"/>
          <w:sz w:val="22"/>
          <w:szCs w:val="22"/>
        </w:rPr>
        <w:t>.</w:t>
      </w:r>
      <w:r w:rsidR="00BD3C9E">
        <w:rPr>
          <w:rFonts w:ascii="Times New Roman" w:hAnsi="Times New Roman" w:cs="Times New Roman"/>
          <w:sz w:val="22"/>
          <w:szCs w:val="22"/>
        </w:rPr>
        <w:t xml:space="preserve"> The project provides a unique nexus to test criminology theories in a novel way while also informing the micro-foundations of international relations</w:t>
      </w:r>
      <w:r w:rsidR="001C5093">
        <w:rPr>
          <w:rFonts w:ascii="Times New Roman" w:hAnsi="Times New Roman" w:cs="Times New Roman"/>
          <w:sz w:val="22"/>
          <w:szCs w:val="22"/>
        </w:rPr>
        <w:t xml:space="preserve"> theory</w:t>
      </w:r>
      <w:r w:rsidR="00BD3C9E">
        <w:rPr>
          <w:rFonts w:ascii="Times New Roman" w:hAnsi="Times New Roman" w:cs="Times New Roman"/>
          <w:sz w:val="22"/>
          <w:szCs w:val="22"/>
        </w:rPr>
        <w:t>.</w:t>
      </w:r>
      <w:r w:rsidR="00AD7DCE">
        <w:rPr>
          <w:rFonts w:ascii="Times New Roman" w:hAnsi="Times New Roman" w:cs="Times New Roman"/>
          <w:sz w:val="22"/>
          <w:szCs w:val="22"/>
        </w:rPr>
        <w:t xml:space="preserve"> Year 1 focuses on refining existing questions to maximize their utility and responsiveness and deploying the survey to two samples that act as comparison cases: Veterans and soldiers in </w:t>
      </w:r>
      <w:proofErr w:type="gramStart"/>
      <w:r w:rsidR="00AD7DCE">
        <w:rPr>
          <w:rFonts w:ascii="Times New Roman" w:hAnsi="Times New Roman" w:cs="Times New Roman"/>
          <w:sz w:val="22"/>
          <w:szCs w:val="22"/>
        </w:rPr>
        <w:t>state-side</w:t>
      </w:r>
      <w:proofErr w:type="gramEnd"/>
      <w:r w:rsidR="00AD7DCE">
        <w:rPr>
          <w:rFonts w:ascii="Times New Roman" w:hAnsi="Times New Roman" w:cs="Times New Roman"/>
          <w:sz w:val="22"/>
          <w:szCs w:val="22"/>
        </w:rPr>
        <w:t xml:space="preserve"> bases. Both act as unique comparison groups to our primary target of troops deployed overseas. Year 2 executes the survey to a subsample of major bases globally. Year 3 finalizes data cleaning, analysis, and supplements the </w:t>
      </w:r>
      <w:r w:rsidR="005E6C2C">
        <w:rPr>
          <w:rFonts w:ascii="Times New Roman" w:hAnsi="Times New Roman" w:cs="Times New Roman"/>
          <w:sz w:val="22"/>
          <w:szCs w:val="22"/>
        </w:rPr>
        <w:t>quantitative data with a base site visit, in-person interviews, and qualitative assessment.</w:t>
      </w:r>
      <w:r w:rsidR="00AD7DCE">
        <w:rPr>
          <w:rFonts w:ascii="Times New Roman" w:hAnsi="Times New Roman" w:cs="Times New Roman"/>
          <w:sz w:val="22"/>
          <w:szCs w:val="22"/>
        </w:rPr>
        <w:t xml:space="preserve"> </w:t>
      </w:r>
    </w:p>
    <w:p w14:paraId="31D1B41D" w14:textId="77777777" w:rsidR="00DA0C66" w:rsidRPr="00DC654F" w:rsidRDefault="00DA0C66" w:rsidP="00DA0C66">
      <w:pPr>
        <w:rPr>
          <w:rFonts w:ascii="Times New Roman" w:hAnsi="Times New Roman" w:cs="Times New Roman"/>
          <w:sz w:val="22"/>
          <w:szCs w:val="22"/>
        </w:rPr>
      </w:pPr>
    </w:p>
    <w:p w14:paraId="2C3721F3" w14:textId="6FADD7D5" w:rsidR="005E6C2C" w:rsidRPr="00C12BB8" w:rsidRDefault="00AD7DCE" w:rsidP="00153357">
      <w:pPr>
        <w:pStyle w:val="ListParagraph"/>
        <w:numPr>
          <w:ilvl w:val="0"/>
          <w:numId w:val="26"/>
        </w:numPr>
        <w:ind w:left="540"/>
        <w:rPr>
          <w:rFonts w:ascii="Times New Roman" w:hAnsi="Times New Roman" w:cs="Times New Roman"/>
          <w:sz w:val="22"/>
          <w:szCs w:val="22"/>
        </w:rPr>
      </w:pPr>
      <w:r>
        <w:rPr>
          <w:rFonts w:ascii="Times New Roman" w:hAnsi="Times New Roman" w:cs="Times New Roman"/>
          <w:b/>
          <w:bCs/>
          <w:sz w:val="22"/>
          <w:szCs w:val="22"/>
        </w:rPr>
        <w:t>Survey Design and Experiments</w:t>
      </w:r>
    </w:p>
    <w:p w14:paraId="017269F9" w14:textId="10217FE0" w:rsidR="00F9718C" w:rsidRDefault="00F9718C" w:rsidP="00F9718C">
      <w:pPr>
        <w:rPr>
          <w:rFonts w:ascii="Times New Roman" w:hAnsi="Times New Roman" w:cs="Times New Roman"/>
          <w:sz w:val="22"/>
          <w:szCs w:val="22"/>
        </w:rPr>
      </w:pPr>
      <w:r>
        <w:rPr>
          <w:rFonts w:ascii="Times New Roman" w:hAnsi="Times New Roman" w:cs="Times New Roman"/>
          <w:sz w:val="22"/>
          <w:szCs w:val="22"/>
        </w:rPr>
        <w:t xml:space="preserve">Our primary means of assessing these relationships is through survey methodology and experimental survey design. In </w:t>
      </w:r>
      <w:r w:rsidR="00FA7B68">
        <w:rPr>
          <w:rFonts w:ascii="Times New Roman" w:hAnsi="Times New Roman" w:cs="Times New Roman"/>
          <w:sz w:val="22"/>
          <w:szCs w:val="22"/>
        </w:rPr>
        <w:t>criminology, we know that crime victims do not always choose to</w:t>
      </w:r>
      <w:r>
        <w:rPr>
          <w:rFonts w:ascii="Times New Roman" w:hAnsi="Times New Roman" w:cs="Times New Roman"/>
          <w:sz w:val="22"/>
          <w:szCs w:val="22"/>
        </w:rPr>
        <w:t xml:space="preserve"> </w:t>
      </w:r>
      <w:r w:rsidR="00FA7B68">
        <w:rPr>
          <w:rFonts w:ascii="Times New Roman" w:hAnsi="Times New Roman" w:cs="Times New Roman"/>
          <w:sz w:val="22"/>
          <w:szCs w:val="22"/>
        </w:rPr>
        <w:t>officially report</w:t>
      </w:r>
      <w:r>
        <w:rPr>
          <w:rFonts w:ascii="Times New Roman" w:hAnsi="Times New Roman" w:cs="Times New Roman"/>
          <w:sz w:val="22"/>
          <w:szCs w:val="22"/>
        </w:rPr>
        <w:t xml:space="preserve"> </w:t>
      </w:r>
      <w:r w:rsidR="00FA7B68">
        <w:rPr>
          <w:rFonts w:ascii="Times New Roman" w:hAnsi="Times New Roman" w:cs="Times New Roman"/>
          <w:sz w:val="22"/>
          <w:szCs w:val="22"/>
        </w:rPr>
        <w:t xml:space="preserve">crimes </w:t>
      </w:r>
      <w:r>
        <w:rPr>
          <w:rFonts w:ascii="Times New Roman" w:hAnsi="Times New Roman" w:cs="Times New Roman"/>
          <w:sz w:val="22"/>
          <w:szCs w:val="22"/>
        </w:rPr>
        <w:t xml:space="preserve">due to </w:t>
      </w:r>
      <w:r w:rsidR="00FA7B68">
        <w:rPr>
          <w:rFonts w:ascii="Times New Roman" w:hAnsi="Times New Roman" w:cs="Times New Roman"/>
          <w:sz w:val="22"/>
          <w:szCs w:val="22"/>
        </w:rPr>
        <w:t xml:space="preserve">a variety of </w:t>
      </w:r>
      <w:r>
        <w:rPr>
          <w:rFonts w:ascii="Times New Roman" w:hAnsi="Times New Roman" w:cs="Times New Roman"/>
          <w:sz w:val="22"/>
          <w:szCs w:val="22"/>
        </w:rPr>
        <w:t xml:space="preserve">institutional, cultural, and social barriers </w:t>
      </w:r>
      <w:r w:rsidR="00FA7B68">
        <w:rPr>
          <w:rFonts w:ascii="Times New Roman" w:hAnsi="Times New Roman" w:cs="Times New Roman"/>
          <w:sz w:val="22"/>
          <w:szCs w:val="22"/>
        </w:rPr>
        <w:t>to</w:t>
      </w:r>
      <w:r>
        <w:rPr>
          <w:rFonts w:ascii="Times New Roman" w:hAnsi="Times New Roman" w:cs="Times New Roman"/>
          <w:sz w:val="22"/>
          <w:szCs w:val="22"/>
        </w:rPr>
        <w:t xml:space="preserve"> reporting</w:t>
      </w:r>
      <w:r w:rsidR="00FA7B68">
        <w:rPr>
          <w:rFonts w:ascii="Times New Roman" w:hAnsi="Times New Roman" w:cs="Times New Roman"/>
          <w:sz w:val="22"/>
          <w:szCs w:val="22"/>
        </w:rPr>
        <w:t xml:space="preserve">; likewise we know that many more crimes occur than come to the attention of authorities. The comparison of crime and victimization surveys with official (most commonly police) records illustrates this gap between actual crime and officially reported crime commonly referred to as the “dark figure of crime”. </w:t>
      </w:r>
      <w:r w:rsidR="00050B49">
        <w:rPr>
          <w:rFonts w:ascii="Times New Roman" w:hAnsi="Times New Roman" w:cs="Times New Roman"/>
          <w:sz w:val="22"/>
          <w:szCs w:val="22"/>
        </w:rPr>
        <w:t>Furthermore</w:t>
      </w:r>
      <w:r w:rsidR="008608D4">
        <w:rPr>
          <w:rFonts w:ascii="Times New Roman" w:hAnsi="Times New Roman" w:cs="Times New Roman"/>
          <w:sz w:val="22"/>
          <w:szCs w:val="22"/>
        </w:rPr>
        <w:t>,</w:t>
      </w:r>
      <w:r w:rsidR="00050B49">
        <w:rPr>
          <w:rFonts w:ascii="Times New Roman" w:hAnsi="Times New Roman" w:cs="Times New Roman"/>
          <w:sz w:val="22"/>
          <w:szCs w:val="22"/>
        </w:rPr>
        <w:t xml:space="preserve"> crime is a relatively infrequent occurrence in the general population so it imperative to use a methodology that suits the collection of large samples. Survey methodology facilitates large sample collection, which has direct implications for the statistical power and generalizability of findings rooted in rare </w:t>
      </w:r>
      <w:r w:rsidR="008608D4">
        <w:rPr>
          <w:rFonts w:ascii="Times New Roman" w:hAnsi="Times New Roman" w:cs="Times New Roman"/>
          <w:sz w:val="22"/>
          <w:szCs w:val="22"/>
        </w:rPr>
        <w:t xml:space="preserve">or low frequency </w:t>
      </w:r>
      <w:r w:rsidR="00050B49">
        <w:rPr>
          <w:rFonts w:ascii="Times New Roman" w:hAnsi="Times New Roman" w:cs="Times New Roman"/>
          <w:sz w:val="22"/>
          <w:szCs w:val="22"/>
        </w:rPr>
        <w:t xml:space="preserve">events. </w:t>
      </w:r>
      <w:r w:rsidR="00FA7B68">
        <w:rPr>
          <w:rFonts w:ascii="Times New Roman" w:hAnsi="Times New Roman" w:cs="Times New Roman"/>
          <w:sz w:val="22"/>
          <w:szCs w:val="22"/>
        </w:rPr>
        <w:t xml:space="preserve">Thus, survey data play an important role in examining crime and victimization. </w:t>
      </w:r>
      <w:r>
        <w:rPr>
          <w:rFonts w:ascii="Times New Roman" w:hAnsi="Times New Roman" w:cs="Times New Roman"/>
          <w:sz w:val="22"/>
          <w:szCs w:val="22"/>
        </w:rPr>
        <w:t xml:space="preserve">With surveys, we can anonymously ask individuals about their participation in offending behavior and their experience with victimization. Direct surveys evaluating interactions between military and civilian personnel that target </w:t>
      </w:r>
      <w:proofErr w:type="spellStart"/>
      <w:r>
        <w:rPr>
          <w:rFonts w:ascii="Times New Roman" w:hAnsi="Times New Roman" w:cs="Times New Roman"/>
          <w:sz w:val="22"/>
          <w:szCs w:val="22"/>
        </w:rPr>
        <w:t>servicemembers</w:t>
      </w:r>
      <w:proofErr w:type="spellEnd"/>
      <w:r>
        <w:rPr>
          <w:rFonts w:ascii="Times New Roman" w:hAnsi="Times New Roman" w:cs="Times New Roman"/>
          <w:sz w:val="22"/>
          <w:szCs w:val="22"/>
        </w:rPr>
        <w:t xml:space="preserve"> generally do not exist</w:t>
      </w:r>
      <w:r w:rsidR="00BB6DA7">
        <w:rPr>
          <w:rFonts w:ascii="Times New Roman" w:hAnsi="Times New Roman" w:cs="Times New Roman"/>
          <w:sz w:val="22"/>
          <w:szCs w:val="22"/>
        </w:rPr>
        <w:t xml:space="preserve"> or are not publicly available for basic research</w:t>
      </w:r>
      <w:r>
        <w:rPr>
          <w:rFonts w:ascii="Times New Roman" w:hAnsi="Times New Roman" w:cs="Times New Roman"/>
          <w:sz w:val="22"/>
          <w:szCs w:val="22"/>
        </w:rPr>
        <w:t xml:space="preserve">. Thus, our strategy here marks an important step in creating data that researchers presently do not have. </w:t>
      </w:r>
      <w:r w:rsidR="00BB6DA7">
        <w:rPr>
          <w:rFonts w:ascii="Times New Roman" w:hAnsi="Times New Roman" w:cs="Times New Roman"/>
          <w:sz w:val="22"/>
          <w:szCs w:val="22"/>
        </w:rPr>
        <w:t>We have carefully designed an instrument that ensures a useful set of data for both our intended hypotheses and provides a base for future research as well.</w:t>
      </w:r>
    </w:p>
    <w:p w14:paraId="15CB786C" w14:textId="5EBE65DE" w:rsidR="00B46EFA" w:rsidRDefault="00C12BB8" w:rsidP="00F9718C">
      <w:pPr>
        <w:ind w:firstLine="720"/>
        <w:rPr>
          <w:rFonts w:ascii="Times New Roman" w:hAnsi="Times New Roman" w:cs="Times New Roman"/>
          <w:sz w:val="22"/>
          <w:szCs w:val="22"/>
        </w:rPr>
      </w:pPr>
      <w:r>
        <w:rPr>
          <w:rFonts w:ascii="Times New Roman" w:hAnsi="Times New Roman" w:cs="Times New Roman"/>
          <w:sz w:val="22"/>
          <w:szCs w:val="22"/>
        </w:rPr>
        <w:t>We have developed an online survey and piloted a pilot study as discussed in section 3. The survey is a flexible instrument that expands or contracts the number of items based on respondent answers and assesses several measures including demographic, socio-economic,</w:t>
      </w:r>
      <w:r w:rsidR="00BB6DA7">
        <w:rPr>
          <w:rFonts w:ascii="Times New Roman" w:hAnsi="Times New Roman" w:cs="Times New Roman"/>
          <w:sz w:val="22"/>
          <w:szCs w:val="22"/>
        </w:rPr>
        <w:t xml:space="preserve"> personality,</w:t>
      </w:r>
      <w:r>
        <w:rPr>
          <w:rFonts w:ascii="Times New Roman" w:hAnsi="Times New Roman" w:cs="Times New Roman"/>
          <w:sz w:val="22"/>
          <w:szCs w:val="22"/>
        </w:rPr>
        <w:t xml:space="preserve"> ideology, experience, victimization, and criminal incident exposure.</w:t>
      </w:r>
      <w:r w:rsidR="00BB6DA7">
        <w:rPr>
          <w:rFonts w:ascii="Times New Roman" w:hAnsi="Times New Roman" w:cs="Times New Roman"/>
          <w:sz w:val="22"/>
          <w:szCs w:val="22"/>
        </w:rPr>
        <w:t xml:space="preserve"> Additionally, we devote another fifteen questions that directly relate to theoretically derived hypotheses and variables.</w:t>
      </w:r>
      <w:r>
        <w:rPr>
          <w:rFonts w:ascii="Times New Roman" w:hAnsi="Times New Roman" w:cs="Times New Roman"/>
          <w:sz w:val="22"/>
          <w:szCs w:val="22"/>
        </w:rPr>
        <w:t xml:space="preserve"> The survey takes between 20-25 minutes to complete. Thus far, we have deployed the survey to veterans using a panel provided by </w:t>
      </w:r>
      <w:proofErr w:type="spellStart"/>
      <w:r>
        <w:rPr>
          <w:rFonts w:ascii="Times New Roman" w:hAnsi="Times New Roman" w:cs="Times New Roman"/>
          <w:sz w:val="22"/>
          <w:szCs w:val="22"/>
        </w:rPr>
        <w:t>Bovitz</w:t>
      </w:r>
      <w:proofErr w:type="spellEnd"/>
      <w:r>
        <w:rPr>
          <w:rFonts w:ascii="Times New Roman" w:hAnsi="Times New Roman" w:cs="Times New Roman"/>
          <w:sz w:val="22"/>
          <w:szCs w:val="22"/>
        </w:rPr>
        <w:t xml:space="preserve">, Inc. We have designed the survey to be flexible and deployable to different populations while providing cross-sample comparisons. </w:t>
      </w:r>
    </w:p>
    <w:p w14:paraId="6615E5C6" w14:textId="46651BEF" w:rsidR="00F9718C" w:rsidRDefault="00F9718C" w:rsidP="00DA0C66">
      <w:pPr>
        <w:rPr>
          <w:rFonts w:ascii="Times New Roman" w:hAnsi="Times New Roman" w:cs="Times New Roman"/>
          <w:sz w:val="22"/>
          <w:szCs w:val="22"/>
        </w:rPr>
      </w:pPr>
      <w:r>
        <w:rPr>
          <w:rFonts w:ascii="Times New Roman" w:hAnsi="Times New Roman" w:cs="Times New Roman"/>
          <w:sz w:val="22"/>
          <w:szCs w:val="22"/>
        </w:rPr>
        <w:tab/>
        <w:t xml:space="preserve">Directly asking about respondent participation in offending and victimizing behavior is a difficult task as there are several obstacles to getting truthful or useful responses. However, the barriers to reporting </w:t>
      </w:r>
      <w:proofErr w:type="spellStart"/>
      <w:r>
        <w:rPr>
          <w:rFonts w:ascii="Times New Roman" w:hAnsi="Times New Roman" w:cs="Times New Roman"/>
          <w:sz w:val="22"/>
          <w:szCs w:val="22"/>
        </w:rPr>
        <w:t>servicemember</w:t>
      </w:r>
      <w:proofErr w:type="spellEnd"/>
      <w:r>
        <w:rPr>
          <w:rFonts w:ascii="Times New Roman" w:hAnsi="Times New Roman" w:cs="Times New Roman"/>
          <w:sz w:val="22"/>
          <w:szCs w:val="22"/>
        </w:rPr>
        <w:t xml:space="preserve"> infractions in the military and to civilian governments is extremely high and we expect that official counts of such behavior to be biased downward substantially, especially in regards to more serious infractions like sexual assault. We expect that surveys will have a higher likelihood of getting truthful information than reporting alone. Additionally, we have taken several steps to increase the quality of information we get from respondents. First, when asking about particular interactions, we use descriptions of the illicit behavior instead of just the title of the offense. For example, when asking if a respondent ever witnessed another service member commit larceny, we ask “</w:t>
      </w:r>
      <w:r w:rsidRPr="00F9718C">
        <w:rPr>
          <w:rFonts w:ascii="Times New Roman" w:hAnsi="Times New Roman" w:cs="Times New Roman"/>
          <w:sz w:val="22"/>
          <w:szCs w:val="22"/>
        </w:rPr>
        <w:t>While assigned to/living on a base, did you ever witness another service member steal or take without permission something from a civilian that did not belong to them?</w:t>
      </w:r>
      <w:r>
        <w:rPr>
          <w:rFonts w:ascii="Times New Roman" w:hAnsi="Times New Roman" w:cs="Times New Roman"/>
          <w:sz w:val="22"/>
          <w:szCs w:val="22"/>
        </w:rPr>
        <w:t>” Using the technical term may obfuscate responses while a description will more effectively prompt the respondent. We use similar strategies for questions about burglary, assault, sexual assault, drug related crimes, and prostitution.</w:t>
      </w:r>
    </w:p>
    <w:p w14:paraId="2FED6DD3" w14:textId="715FB8A2" w:rsidR="006867FB" w:rsidRDefault="006867FB" w:rsidP="00DA0C66">
      <w:pPr>
        <w:rPr>
          <w:rFonts w:ascii="Times New Roman" w:hAnsi="Times New Roman" w:cs="Times New Roman"/>
          <w:sz w:val="22"/>
          <w:szCs w:val="22"/>
        </w:rPr>
      </w:pPr>
      <w:r>
        <w:rPr>
          <w:rFonts w:ascii="Times New Roman" w:hAnsi="Times New Roman" w:cs="Times New Roman"/>
          <w:sz w:val="22"/>
          <w:szCs w:val="22"/>
        </w:rPr>
        <w:tab/>
        <w:t xml:space="preserve">We also plan to collect detailed data from each individual who reports each type of offending or victimization. If someone answers they have not offended/been victimized to an initial question, they move on to a question about the next behavior. If they answer yes, they are then asked to estimate how many times they committed this act, if they did it to more than one person, their relationship with anyone </w:t>
      </w:r>
      <w:r>
        <w:rPr>
          <w:rFonts w:ascii="Times New Roman" w:hAnsi="Times New Roman" w:cs="Times New Roman"/>
          <w:sz w:val="22"/>
          <w:szCs w:val="22"/>
        </w:rPr>
        <w:lastRenderedPageBreak/>
        <w:t xml:space="preserve">they committed this offense against, whether the actions were ever reported, and what, if any, consequences there were for this action. This creates a rich dataset, focused not only on </w:t>
      </w:r>
      <w:r>
        <w:rPr>
          <w:rFonts w:ascii="Times New Roman" w:hAnsi="Times New Roman" w:cs="Times New Roman"/>
          <w:i/>
          <w:sz w:val="22"/>
          <w:szCs w:val="22"/>
        </w:rPr>
        <w:t xml:space="preserve">whether </w:t>
      </w:r>
      <w:r>
        <w:rPr>
          <w:rFonts w:ascii="Times New Roman" w:hAnsi="Times New Roman" w:cs="Times New Roman"/>
          <w:sz w:val="22"/>
          <w:szCs w:val="22"/>
        </w:rPr>
        <w:t>an individual committed an offense or was victimized, but important details about how various offenses were treated.</w:t>
      </w:r>
    </w:p>
    <w:p w14:paraId="7FEB5A50" w14:textId="39A475CC" w:rsidR="00DA0C66" w:rsidRDefault="001E0CC9" w:rsidP="00B46EFA">
      <w:pPr>
        <w:ind w:firstLine="720"/>
        <w:rPr>
          <w:rFonts w:ascii="Times New Roman" w:hAnsi="Times New Roman" w:cs="Times New Roman"/>
          <w:sz w:val="22"/>
          <w:szCs w:val="22"/>
        </w:rPr>
      </w:pPr>
      <w:r>
        <w:rPr>
          <w:rFonts w:ascii="Times New Roman" w:hAnsi="Times New Roman" w:cs="Times New Roman"/>
          <w:sz w:val="22"/>
          <w:szCs w:val="22"/>
        </w:rPr>
        <w:t xml:space="preserve">Additionally, the survey contains experimental </w:t>
      </w:r>
      <w:r w:rsidR="00DA0C66">
        <w:rPr>
          <w:rFonts w:ascii="Times New Roman" w:hAnsi="Times New Roman" w:cs="Times New Roman"/>
          <w:sz w:val="22"/>
          <w:szCs w:val="22"/>
        </w:rPr>
        <w:t xml:space="preserve">questions to evoke how cross-cultural differences may </w:t>
      </w:r>
      <w:r w:rsidR="00B46EFA">
        <w:rPr>
          <w:rFonts w:ascii="Times New Roman" w:hAnsi="Times New Roman" w:cs="Times New Roman"/>
          <w:sz w:val="22"/>
          <w:szCs w:val="22"/>
        </w:rPr>
        <w:t>e</w:t>
      </w:r>
      <w:r w:rsidR="00DA0C66">
        <w:rPr>
          <w:rFonts w:ascii="Times New Roman" w:hAnsi="Times New Roman" w:cs="Times New Roman"/>
          <w:sz w:val="22"/>
          <w:szCs w:val="22"/>
        </w:rPr>
        <w:t xml:space="preserve">licit more or less permissive attitudes towards particular in- or out-groups relative to the U.S. military. </w:t>
      </w:r>
      <w:r w:rsidR="00B46EFA">
        <w:rPr>
          <w:rFonts w:ascii="Times New Roman" w:hAnsi="Times New Roman" w:cs="Times New Roman"/>
          <w:sz w:val="22"/>
          <w:szCs w:val="22"/>
        </w:rPr>
        <w:t>One set of experiments include scenarios that examine reactions to bribery, the effect of wearing a uniform or civilian clothing, and domestic or abroad situations. The variation in the questions and the scenarios can facilitate understanding how particular circumstances make offending or victimization more likely. Additionally, there is a high likelihood that respondents will not openly admit to participating in some behaviors or being victims of crimes that they have been party to. A consistent method to elicit truthful accounts from people is to use list experiments</w:t>
      </w:r>
      <w:r w:rsidR="006867FB">
        <w:rPr>
          <w:rFonts w:ascii="Times New Roman" w:hAnsi="Times New Roman" w:cs="Times New Roman"/>
          <w:sz w:val="22"/>
          <w:szCs w:val="22"/>
        </w:rPr>
        <w:t xml:space="preserve">, which have been </w:t>
      </w:r>
      <w:r w:rsidR="008608D4">
        <w:rPr>
          <w:rFonts w:ascii="Times New Roman" w:hAnsi="Times New Roman" w:cs="Times New Roman"/>
          <w:sz w:val="22"/>
          <w:szCs w:val="22"/>
        </w:rPr>
        <w:t>implemented</w:t>
      </w:r>
      <w:r w:rsidR="006867FB">
        <w:rPr>
          <w:rFonts w:ascii="Times New Roman" w:hAnsi="Times New Roman" w:cs="Times New Roman"/>
          <w:sz w:val="22"/>
          <w:szCs w:val="22"/>
        </w:rPr>
        <w:t xml:space="preserve"> to study outcomes where social desirability influences responses, such as racial attitudes (</w:t>
      </w:r>
      <w:proofErr w:type="spellStart"/>
      <w:r w:rsidR="006867FB">
        <w:rPr>
          <w:rFonts w:ascii="Times New Roman" w:hAnsi="Times New Roman" w:cs="Times New Roman"/>
          <w:sz w:val="22"/>
          <w:szCs w:val="22"/>
        </w:rPr>
        <w:t>Sniderman</w:t>
      </w:r>
      <w:proofErr w:type="spellEnd"/>
      <w:r w:rsidR="006867FB">
        <w:rPr>
          <w:rFonts w:ascii="Times New Roman" w:hAnsi="Times New Roman" w:cs="Times New Roman"/>
          <w:sz w:val="22"/>
          <w:szCs w:val="22"/>
        </w:rPr>
        <w:t xml:space="preserve"> and Carmines 1997), drug use (Coutts and </w:t>
      </w:r>
      <w:proofErr w:type="spellStart"/>
      <w:r w:rsidR="006867FB">
        <w:rPr>
          <w:rFonts w:ascii="Times New Roman" w:hAnsi="Times New Roman" w:cs="Times New Roman"/>
          <w:sz w:val="22"/>
          <w:szCs w:val="22"/>
        </w:rPr>
        <w:t>Jann</w:t>
      </w:r>
      <w:proofErr w:type="spellEnd"/>
      <w:r w:rsidR="006867FB">
        <w:rPr>
          <w:rFonts w:ascii="Times New Roman" w:hAnsi="Times New Roman" w:cs="Times New Roman"/>
          <w:sz w:val="22"/>
          <w:szCs w:val="22"/>
        </w:rPr>
        <w:t xml:space="preserve"> 2011), and voting fraud (</w:t>
      </w:r>
      <w:proofErr w:type="spellStart"/>
      <w:r w:rsidR="006867FB">
        <w:rPr>
          <w:rFonts w:ascii="Times New Roman" w:hAnsi="Times New Roman" w:cs="Times New Roman"/>
          <w:sz w:val="22"/>
          <w:szCs w:val="22"/>
        </w:rPr>
        <w:t>Ahlquist</w:t>
      </w:r>
      <w:proofErr w:type="spellEnd"/>
      <w:r w:rsidR="006867FB">
        <w:rPr>
          <w:rFonts w:ascii="Times New Roman" w:hAnsi="Times New Roman" w:cs="Times New Roman"/>
          <w:sz w:val="22"/>
          <w:szCs w:val="22"/>
        </w:rPr>
        <w:t xml:space="preserve">, Mayer and </w:t>
      </w:r>
      <w:proofErr w:type="spellStart"/>
      <w:r w:rsidR="006867FB">
        <w:rPr>
          <w:rFonts w:ascii="Times New Roman" w:hAnsi="Times New Roman" w:cs="Times New Roman"/>
          <w:sz w:val="22"/>
          <w:szCs w:val="22"/>
        </w:rPr>
        <w:t>Jackman</w:t>
      </w:r>
      <w:proofErr w:type="spellEnd"/>
      <w:r w:rsidR="006867FB">
        <w:rPr>
          <w:rFonts w:ascii="Times New Roman" w:hAnsi="Times New Roman" w:cs="Times New Roman"/>
          <w:sz w:val="22"/>
          <w:szCs w:val="22"/>
        </w:rPr>
        <w:t xml:space="preserve"> 2014</w:t>
      </w:r>
      <w:proofErr w:type="gramStart"/>
      <w:r w:rsidR="006867FB">
        <w:rPr>
          <w:rFonts w:ascii="Times New Roman" w:hAnsi="Times New Roman" w:cs="Times New Roman"/>
          <w:sz w:val="22"/>
          <w:szCs w:val="22"/>
        </w:rPr>
        <w:t xml:space="preserve">) </w:t>
      </w:r>
      <w:r w:rsidR="00B46EFA">
        <w:rPr>
          <w:rFonts w:ascii="Times New Roman" w:hAnsi="Times New Roman" w:cs="Times New Roman"/>
          <w:sz w:val="22"/>
          <w:szCs w:val="22"/>
        </w:rPr>
        <w:t>.</w:t>
      </w:r>
      <w:proofErr w:type="gramEnd"/>
      <w:r w:rsidR="00B46EFA">
        <w:rPr>
          <w:rFonts w:ascii="Times New Roman" w:hAnsi="Times New Roman" w:cs="Times New Roman"/>
          <w:sz w:val="22"/>
          <w:szCs w:val="22"/>
        </w:rPr>
        <w:t xml:space="preserve"> For this research, we </w:t>
      </w:r>
      <w:r w:rsidR="00172C38">
        <w:rPr>
          <w:rFonts w:ascii="Times New Roman" w:hAnsi="Times New Roman" w:cs="Times New Roman"/>
          <w:sz w:val="22"/>
          <w:szCs w:val="22"/>
        </w:rPr>
        <w:t>use</w:t>
      </w:r>
      <w:r w:rsidR="00B46EFA">
        <w:rPr>
          <w:rFonts w:ascii="Times New Roman" w:hAnsi="Times New Roman" w:cs="Times New Roman"/>
          <w:sz w:val="22"/>
          <w:szCs w:val="22"/>
        </w:rPr>
        <w:t xml:space="preserve"> this approach to include and exclude various kinds of offending </w:t>
      </w:r>
      <w:r w:rsidR="00172C38">
        <w:rPr>
          <w:rFonts w:ascii="Times New Roman" w:hAnsi="Times New Roman" w:cs="Times New Roman"/>
          <w:sz w:val="22"/>
          <w:szCs w:val="22"/>
        </w:rPr>
        <w:t xml:space="preserve">behaviors that individuals would be likely and not likely to admit to directly, but instead list four to five items and ask them how many they have engaged in. By removing or adding a fifth item to a control and treatment group, we can estimate the frequency of respondents engaging in that behavior without asking them directly. We can use this data to both uncover data that is hard to observe (likelihood respondents are misrepresenting the truth) and compare that rate to the direct questions about similar behavior. This also allows us to compare our results with official data by the United States or other countries to get a better baseline of offending behavior by U.S. personnel. </w:t>
      </w:r>
      <w:r w:rsidR="00DA0C66">
        <w:rPr>
          <w:rFonts w:ascii="Times New Roman" w:hAnsi="Times New Roman" w:cs="Times New Roman"/>
          <w:sz w:val="22"/>
          <w:szCs w:val="22"/>
        </w:rPr>
        <w:t>The researchers in this project have had considerable success both with online surveys</w:t>
      </w:r>
      <w:r w:rsidR="0044213B">
        <w:rPr>
          <w:rFonts w:ascii="Times New Roman" w:hAnsi="Times New Roman" w:cs="Times New Roman"/>
          <w:sz w:val="22"/>
          <w:szCs w:val="22"/>
        </w:rPr>
        <w:t xml:space="preserve"> </w:t>
      </w:r>
      <w:r w:rsidR="00DA0C66">
        <w:rPr>
          <w:rFonts w:ascii="Times New Roman" w:hAnsi="Times New Roman" w:cs="Times New Roman"/>
          <w:sz w:val="22"/>
          <w:szCs w:val="22"/>
        </w:rPr>
        <w:t>regarding U.S. military matters (Allen et al. 2020)</w:t>
      </w:r>
      <w:r w:rsidR="00F83BC7">
        <w:rPr>
          <w:rFonts w:ascii="Times New Roman" w:hAnsi="Times New Roman" w:cs="Times New Roman"/>
          <w:sz w:val="22"/>
          <w:szCs w:val="22"/>
        </w:rPr>
        <w:t xml:space="preserve">, examining sensitive topics like prejudice (Rhodes-Purdy, Navarre and </w:t>
      </w:r>
      <w:proofErr w:type="spellStart"/>
      <w:r w:rsidR="00F83BC7">
        <w:rPr>
          <w:rFonts w:ascii="Times New Roman" w:hAnsi="Times New Roman" w:cs="Times New Roman"/>
          <w:sz w:val="22"/>
          <w:szCs w:val="22"/>
        </w:rPr>
        <w:t>Utych</w:t>
      </w:r>
      <w:proofErr w:type="spellEnd"/>
      <w:r w:rsidR="00F83BC7">
        <w:rPr>
          <w:rFonts w:ascii="Times New Roman" w:hAnsi="Times New Roman" w:cs="Times New Roman"/>
          <w:sz w:val="22"/>
          <w:szCs w:val="22"/>
        </w:rPr>
        <w:t xml:space="preserve"> 2020)</w:t>
      </w:r>
      <w:r w:rsidR="003C3FE2">
        <w:rPr>
          <w:rFonts w:ascii="Times New Roman" w:hAnsi="Times New Roman" w:cs="Times New Roman"/>
          <w:sz w:val="22"/>
          <w:szCs w:val="22"/>
        </w:rPr>
        <w:t xml:space="preserve"> and</w:t>
      </w:r>
      <w:r w:rsidR="0044213B">
        <w:rPr>
          <w:rFonts w:ascii="Times New Roman" w:hAnsi="Times New Roman" w:cs="Times New Roman"/>
          <w:sz w:val="22"/>
          <w:szCs w:val="22"/>
        </w:rPr>
        <w:t xml:space="preserve"> victim services (Gillespie,</w:t>
      </w:r>
      <w:r w:rsidR="0044213B" w:rsidRPr="0044213B">
        <w:rPr>
          <w:rFonts w:ascii="Times New Roman" w:hAnsi="Times New Roman" w:cs="Times New Roman"/>
          <w:b/>
          <w:sz w:val="22"/>
          <w:szCs w:val="22"/>
        </w:rPr>
        <w:t xml:space="preserve"> </w:t>
      </w:r>
      <w:r w:rsidR="0044213B">
        <w:rPr>
          <w:rFonts w:ascii="Times New Roman" w:hAnsi="Times New Roman" w:cs="Times New Roman"/>
          <w:sz w:val="22"/>
          <w:szCs w:val="22"/>
        </w:rPr>
        <w:t>King</w:t>
      </w:r>
      <w:r w:rsidR="0044213B" w:rsidRPr="0044213B">
        <w:rPr>
          <w:rFonts w:ascii="Times New Roman" w:hAnsi="Times New Roman" w:cs="Times New Roman"/>
          <w:sz w:val="22"/>
          <w:szCs w:val="22"/>
        </w:rPr>
        <w:t>,</w:t>
      </w:r>
      <w:r w:rsidR="0044213B" w:rsidRPr="0044213B">
        <w:rPr>
          <w:rFonts w:ascii="Times New Roman" w:hAnsi="Times New Roman" w:cs="Times New Roman"/>
          <w:b/>
          <w:sz w:val="22"/>
          <w:szCs w:val="22"/>
        </w:rPr>
        <w:t xml:space="preserve"> </w:t>
      </w:r>
      <w:proofErr w:type="spellStart"/>
      <w:r w:rsidR="0044213B">
        <w:rPr>
          <w:rFonts w:ascii="Times New Roman" w:hAnsi="Times New Roman" w:cs="Times New Roman"/>
          <w:sz w:val="22"/>
          <w:szCs w:val="22"/>
        </w:rPr>
        <w:t>Bostaph</w:t>
      </w:r>
      <w:proofErr w:type="spellEnd"/>
      <w:r w:rsidR="0044213B">
        <w:rPr>
          <w:rFonts w:ascii="Times New Roman" w:hAnsi="Times New Roman" w:cs="Times New Roman"/>
          <w:sz w:val="22"/>
          <w:szCs w:val="22"/>
        </w:rPr>
        <w:t>,</w:t>
      </w:r>
      <w:r w:rsidR="0044213B" w:rsidRPr="0044213B">
        <w:rPr>
          <w:rFonts w:ascii="Times New Roman" w:hAnsi="Times New Roman" w:cs="Times New Roman"/>
          <w:sz w:val="22"/>
          <w:szCs w:val="22"/>
        </w:rPr>
        <w:t xml:space="preserve"> &amp; </w:t>
      </w:r>
      <w:r w:rsidR="0044213B">
        <w:rPr>
          <w:rFonts w:ascii="Times New Roman" w:hAnsi="Times New Roman" w:cs="Times New Roman"/>
          <w:sz w:val="22"/>
          <w:szCs w:val="22"/>
        </w:rPr>
        <w:t xml:space="preserve">Goodson </w:t>
      </w:r>
      <w:r w:rsidR="0044213B" w:rsidRPr="0044213B">
        <w:rPr>
          <w:rFonts w:ascii="Times New Roman" w:hAnsi="Times New Roman" w:cs="Times New Roman"/>
          <w:sz w:val="22"/>
          <w:szCs w:val="22"/>
        </w:rPr>
        <w:t>2019</w:t>
      </w:r>
      <w:r w:rsidR="0044213B">
        <w:rPr>
          <w:rFonts w:ascii="Times New Roman" w:hAnsi="Times New Roman" w:cs="Times New Roman"/>
          <w:sz w:val="22"/>
          <w:szCs w:val="22"/>
        </w:rPr>
        <w:t xml:space="preserve">; Richards, Gillespie, </w:t>
      </w:r>
      <w:proofErr w:type="spellStart"/>
      <w:r w:rsidR="0044213B">
        <w:rPr>
          <w:rFonts w:ascii="Times New Roman" w:hAnsi="Times New Roman" w:cs="Times New Roman"/>
          <w:sz w:val="22"/>
          <w:szCs w:val="22"/>
        </w:rPr>
        <w:t>Kafonek</w:t>
      </w:r>
      <w:proofErr w:type="spellEnd"/>
      <w:r w:rsidR="0044213B">
        <w:rPr>
          <w:rFonts w:ascii="Times New Roman" w:hAnsi="Times New Roman" w:cs="Times New Roman"/>
          <w:sz w:val="22"/>
          <w:szCs w:val="22"/>
        </w:rPr>
        <w:t>, &amp; Johnson 2019</w:t>
      </w:r>
      <w:r w:rsidR="0044213B" w:rsidRPr="0044213B">
        <w:rPr>
          <w:rFonts w:ascii="Times New Roman" w:hAnsi="Times New Roman" w:cs="Times New Roman"/>
          <w:sz w:val="22"/>
          <w:szCs w:val="22"/>
        </w:rPr>
        <w:t>)</w:t>
      </w:r>
      <w:r w:rsidR="003C3FE2">
        <w:rPr>
          <w:rFonts w:ascii="Times New Roman" w:hAnsi="Times New Roman" w:cs="Times New Roman"/>
          <w:sz w:val="22"/>
          <w:szCs w:val="22"/>
        </w:rPr>
        <w:t>,</w:t>
      </w:r>
      <w:r w:rsidR="0044213B">
        <w:rPr>
          <w:rFonts w:ascii="Times New Roman" w:hAnsi="Times New Roman" w:cs="Times New Roman"/>
          <w:sz w:val="22"/>
          <w:szCs w:val="22"/>
        </w:rPr>
        <w:t xml:space="preserve"> analyzing secondary survey data relating to the overlap of victimization and offending (Richards &amp; Gillespie 2019),</w:t>
      </w:r>
      <w:r w:rsidR="00F83BC7">
        <w:rPr>
          <w:rFonts w:ascii="Times New Roman" w:hAnsi="Times New Roman" w:cs="Times New Roman"/>
          <w:sz w:val="22"/>
          <w:szCs w:val="22"/>
        </w:rPr>
        <w:t xml:space="preserve"> and </w:t>
      </w:r>
      <w:r w:rsidR="003C3FE2">
        <w:rPr>
          <w:rFonts w:ascii="Times New Roman" w:hAnsi="Times New Roman" w:cs="Times New Roman"/>
          <w:sz w:val="22"/>
          <w:szCs w:val="22"/>
        </w:rPr>
        <w:t xml:space="preserve">conducting </w:t>
      </w:r>
      <w:r w:rsidR="00F83BC7">
        <w:rPr>
          <w:rFonts w:ascii="Times New Roman" w:hAnsi="Times New Roman" w:cs="Times New Roman"/>
          <w:sz w:val="22"/>
          <w:szCs w:val="22"/>
        </w:rPr>
        <w:t>experimental studies on discrimination (</w:t>
      </w:r>
      <w:proofErr w:type="spellStart"/>
      <w:r w:rsidR="00F83BC7">
        <w:rPr>
          <w:rFonts w:ascii="Times New Roman" w:hAnsi="Times New Roman" w:cs="Times New Roman"/>
          <w:sz w:val="22"/>
          <w:szCs w:val="22"/>
        </w:rPr>
        <w:t>Utych</w:t>
      </w:r>
      <w:proofErr w:type="spellEnd"/>
      <w:r w:rsidR="00F83BC7">
        <w:rPr>
          <w:rFonts w:ascii="Times New Roman" w:hAnsi="Times New Roman" w:cs="Times New Roman"/>
          <w:sz w:val="22"/>
          <w:szCs w:val="22"/>
        </w:rPr>
        <w:t xml:space="preserve"> 2018; </w:t>
      </w:r>
      <w:proofErr w:type="spellStart"/>
      <w:r w:rsidR="00F83BC7">
        <w:rPr>
          <w:rFonts w:ascii="Times New Roman" w:hAnsi="Times New Roman" w:cs="Times New Roman"/>
          <w:sz w:val="22"/>
          <w:szCs w:val="22"/>
        </w:rPr>
        <w:t>Engelhardt</w:t>
      </w:r>
      <w:proofErr w:type="spellEnd"/>
      <w:r w:rsidR="00F83BC7">
        <w:rPr>
          <w:rFonts w:ascii="Times New Roman" w:hAnsi="Times New Roman" w:cs="Times New Roman"/>
          <w:sz w:val="22"/>
          <w:szCs w:val="22"/>
        </w:rPr>
        <w:t xml:space="preserve"> and </w:t>
      </w:r>
      <w:proofErr w:type="spellStart"/>
      <w:r w:rsidR="00F83BC7">
        <w:rPr>
          <w:rFonts w:ascii="Times New Roman" w:hAnsi="Times New Roman" w:cs="Times New Roman"/>
          <w:sz w:val="22"/>
          <w:szCs w:val="22"/>
        </w:rPr>
        <w:t>Utych</w:t>
      </w:r>
      <w:proofErr w:type="spellEnd"/>
      <w:r w:rsidR="00F83BC7">
        <w:rPr>
          <w:rFonts w:ascii="Times New Roman" w:hAnsi="Times New Roman" w:cs="Times New Roman"/>
          <w:sz w:val="22"/>
          <w:szCs w:val="22"/>
        </w:rPr>
        <w:t xml:space="preserve"> 201</w:t>
      </w:r>
      <w:ins w:id="11" w:author="Lane Gillespie" w:date="2020-07-22T15:48:00Z">
        <w:r w:rsidR="00165308">
          <w:rPr>
            <w:rFonts w:ascii="Times New Roman" w:hAnsi="Times New Roman" w:cs="Times New Roman"/>
            <w:sz w:val="22"/>
            <w:szCs w:val="22"/>
          </w:rPr>
          <w:t>8</w:t>
        </w:r>
      </w:ins>
      <w:del w:id="12" w:author="Lane Gillespie" w:date="2020-07-22T15:48:00Z">
        <w:r w:rsidR="00F83BC7" w:rsidDel="00165308">
          <w:rPr>
            <w:rFonts w:ascii="Times New Roman" w:hAnsi="Times New Roman" w:cs="Times New Roman"/>
            <w:sz w:val="22"/>
            <w:szCs w:val="22"/>
          </w:rPr>
          <w:delText>9</w:delText>
        </w:r>
      </w:del>
      <w:r w:rsidR="00F83BC7">
        <w:rPr>
          <w:rFonts w:ascii="Times New Roman" w:hAnsi="Times New Roman" w:cs="Times New Roman"/>
          <w:sz w:val="22"/>
          <w:szCs w:val="22"/>
        </w:rPr>
        <w:t>;</w:t>
      </w:r>
      <w:r w:rsidR="00F83BC7" w:rsidRPr="00F83BC7">
        <w:rPr>
          <w:rFonts w:ascii="Times New Roman" w:hAnsi="Times New Roman" w:cs="Times New Roman"/>
          <w:sz w:val="22"/>
          <w:szCs w:val="22"/>
        </w:rPr>
        <w:t xml:space="preserve"> </w:t>
      </w:r>
      <w:proofErr w:type="spellStart"/>
      <w:r w:rsidR="00F83BC7">
        <w:rPr>
          <w:rFonts w:ascii="Times New Roman" w:hAnsi="Times New Roman" w:cs="Times New Roman"/>
          <w:sz w:val="22"/>
          <w:szCs w:val="22"/>
        </w:rPr>
        <w:t>Utych</w:t>
      </w:r>
      <w:proofErr w:type="spellEnd"/>
      <w:r w:rsidR="00F83BC7">
        <w:rPr>
          <w:rFonts w:ascii="Times New Roman" w:hAnsi="Times New Roman" w:cs="Times New Roman"/>
          <w:sz w:val="22"/>
          <w:szCs w:val="22"/>
        </w:rPr>
        <w:t xml:space="preserve">, Navarre and Rhodes-Purdy </w:t>
      </w:r>
      <w:proofErr w:type="spellStart"/>
      <w:r w:rsidR="00F83BC7">
        <w:rPr>
          <w:rFonts w:ascii="Times New Roman" w:hAnsi="Times New Roman" w:cs="Times New Roman"/>
          <w:sz w:val="22"/>
          <w:szCs w:val="22"/>
        </w:rPr>
        <w:t>n.d.</w:t>
      </w:r>
      <w:proofErr w:type="spellEnd"/>
      <w:r w:rsidR="00F83BC7">
        <w:rPr>
          <w:rFonts w:ascii="Times New Roman" w:hAnsi="Times New Roman" w:cs="Times New Roman"/>
          <w:sz w:val="22"/>
          <w:szCs w:val="22"/>
        </w:rPr>
        <w:t>).</w:t>
      </w:r>
    </w:p>
    <w:p w14:paraId="7B3E0142" w14:textId="702DF39A" w:rsidR="00C12BB8" w:rsidRDefault="00C12BB8" w:rsidP="00DA0C66">
      <w:pPr>
        <w:ind w:firstLine="720"/>
        <w:rPr>
          <w:rFonts w:ascii="Times New Roman" w:hAnsi="Times New Roman" w:cs="Times New Roman"/>
          <w:sz w:val="22"/>
          <w:szCs w:val="22"/>
        </w:rPr>
      </w:pPr>
      <w:r>
        <w:rPr>
          <w:rFonts w:ascii="Times New Roman" w:hAnsi="Times New Roman" w:cs="Times New Roman"/>
          <w:sz w:val="22"/>
          <w:szCs w:val="22"/>
        </w:rPr>
        <w:t xml:space="preserve">In Wave 1, after conducting focus group feedback on the pilot survey, we deploy it to a larger sample than the pilot and survey 1,000 veterans. In the first quarter of Year 2, we will deploy the survey to one to two (depending on commander willingness to participate) stateside bases to build a comparative sample of </w:t>
      </w:r>
      <w:proofErr w:type="spellStart"/>
      <w:r w:rsidR="001E0CC9">
        <w:rPr>
          <w:rFonts w:ascii="Times New Roman" w:hAnsi="Times New Roman" w:cs="Times New Roman"/>
          <w:sz w:val="22"/>
          <w:szCs w:val="22"/>
        </w:rPr>
        <w:t>servicemember</w:t>
      </w:r>
      <w:proofErr w:type="spellEnd"/>
      <w:r w:rsidR="001E0CC9">
        <w:rPr>
          <w:rFonts w:ascii="Times New Roman" w:hAnsi="Times New Roman" w:cs="Times New Roman"/>
          <w:sz w:val="22"/>
          <w:szCs w:val="22"/>
        </w:rPr>
        <w:t xml:space="preserve"> experiences while stateside. In the 2</w:t>
      </w:r>
      <w:r w:rsidR="001E0CC9" w:rsidRPr="001E0CC9">
        <w:rPr>
          <w:rFonts w:ascii="Times New Roman" w:hAnsi="Times New Roman" w:cs="Times New Roman"/>
          <w:sz w:val="22"/>
          <w:szCs w:val="22"/>
          <w:vertAlign w:val="superscript"/>
        </w:rPr>
        <w:t>nd</w:t>
      </w:r>
      <w:r w:rsidR="001E0CC9">
        <w:rPr>
          <w:rFonts w:ascii="Times New Roman" w:hAnsi="Times New Roman" w:cs="Times New Roman"/>
          <w:sz w:val="22"/>
          <w:szCs w:val="22"/>
        </w:rPr>
        <w:t xml:space="preserve"> and 3</w:t>
      </w:r>
      <w:r w:rsidR="001E0CC9" w:rsidRPr="001E0CC9">
        <w:rPr>
          <w:rFonts w:ascii="Times New Roman" w:hAnsi="Times New Roman" w:cs="Times New Roman"/>
          <w:sz w:val="22"/>
          <w:szCs w:val="22"/>
          <w:vertAlign w:val="superscript"/>
        </w:rPr>
        <w:t>rd</w:t>
      </w:r>
      <w:r w:rsidR="001E0CC9">
        <w:rPr>
          <w:rFonts w:ascii="Times New Roman" w:hAnsi="Times New Roman" w:cs="Times New Roman"/>
          <w:sz w:val="22"/>
          <w:szCs w:val="22"/>
        </w:rPr>
        <w:t xml:space="preserve"> quarter of </w:t>
      </w:r>
      <w:r w:rsidR="005E1F41">
        <w:rPr>
          <w:rFonts w:ascii="Times New Roman" w:hAnsi="Times New Roman" w:cs="Times New Roman"/>
          <w:sz w:val="22"/>
          <w:szCs w:val="22"/>
        </w:rPr>
        <w:t>Year 2</w:t>
      </w:r>
      <w:r w:rsidR="001E0CC9">
        <w:rPr>
          <w:rFonts w:ascii="Times New Roman" w:hAnsi="Times New Roman" w:cs="Times New Roman"/>
          <w:sz w:val="22"/>
          <w:szCs w:val="22"/>
        </w:rPr>
        <w:t>, we then deploy the survey to a subset of the 35 major global installations.</w:t>
      </w:r>
      <w:r w:rsidR="00DA0C66">
        <w:rPr>
          <w:rFonts w:ascii="Times New Roman" w:hAnsi="Times New Roman" w:cs="Times New Roman"/>
          <w:sz w:val="22"/>
          <w:szCs w:val="22"/>
        </w:rPr>
        <w:t xml:space="preserve"> In our data analysis, we draw upon each survey individually and collectively to provide evidence for our theoretically derived hypotheses.</w:t>
      </w:r>
    </w:p>
    <w:p w14:paraId="3576BEE8" w14:textId="77777777" w:rsidR="00DA0C66" w:rsidRPr="00C12BB8" w:rsidRDefault="00DA0C66" w:rsidP="00DA0C66">
      <w:pPr>
        <w:ind w:firstLine="720"/>
        <w:rPr>
          <w:rFonts w:ascii="Times New Roman" w:hAnsi="Times New Roman" w:cs="Times New Roman"/>
          <w:sz w:val="22"/>
          <w:szCs w:val="22"/>
        </w:rPr>
      </w:pPr>
    </w:p>
    <w:p w14:paraId="35D76710" w14:textId="29844261" w:rsidR="0080098A" w:rsidRPr="005E1F41" w:rsidRDefault="00631FA0" w:rsidP="00153357">
      <w:pPr>
        <w:pStyle w:val="ListParagraph"/>
        <w:numPr>
          <w:ilvl w:val="0"/>
          <w:numId w:val="26"/>
        </w:numPr>
        <w:ind w:left="540"/>
        <w:rPr>
          <w:rFonts w:ascii="Times New Roman" w:hAnsi="Times New Roman" w:cs="Times New Roman"/>
          <w:sz w:val="22"/>
          <w:szCs w:val="22"/>
        </w:rPr>
      </w:pPr>
      <w:r w:rsidRPr="0080098A">
        <w:rPr>
          <w:rFonts w:ascii="Times New Roman" w:hAnsi="Times New Roman" w:cs="Times New Roman"/>
          <w:b/>
          <w:bCs/>
          <w:sz w:val="22"/>
          <w:szCs w:val="22"/>
        </w:rPr>
        <w:t>Survey Wave I</w:t>
      </w:r>
    </w:p>
    <w:p w14:paraId="51F34938" w14:textId="66B03709" w:rsidR="005E1F41" w:rsidRDefault="005E1F41" w:rsidP="005E1F41">
      <w:pPr>
        <w:rPr>
          <w:rFonts w:ascii="Times New Roman" w:hAnsi="Times New Roman" w:cs="Times New Roman"/>
          <w:sz w:val="22"/>
          <w:szCs w:val="22"/>
        </w:rPr>
      </w:pPr>
      <w:r>
        <w:rPr>
          <w:rFonts w:ascii="Times New Roman" w:hAnsi="Times New Roman" w:cs="Times New Roman"/>
          <w:sz w:val="22"/>
          <w:szCs w:val="22"/>
        </w:rPr>
        <w:t>Survey Wave I will distribute the survey to a population of 1,000 veterans within the United States who are currently not on active duty. After getting quotes from relevant firms, we will</w:t>
      </w:r>
      <w:r w:rsidR="00A26E80">
        <w:rPr>
          <w:rFonts w:ascii="Times New Roman" w:hAnsi="Times New Roman" w:cs="Times New Roman"/>
          <w:sz w:val="22"/>
          <w:szCs w:val="22"/>
        </w:rPr>
        <w:t xml:space="preserve"> </w:t>
      </w:r>
      <w:r>
        <w:rPr>
          <w:rFonts w:ascii="Times New Roman" w:hAnsi="Times New Roman" w:cs="Times New Roman"/>
          <w:sz w:val="22"/>
          <w:szCs w:val="22"/>
        </w:rPr>
        <w:t xml:space="preserve">distribute the survey online to the firm-solicited panel. We will balance the panel to mimic existing </w:t>
      </w:r>
      <w:proofErr w:type="spellStart"/>
      <w:r>
        <w:rPr>
          <w:rFonts w:ascii="Times New Roman" w:hAnsi="Times New Roman" w:cs="Times New Roman"/>
          <w:sz w:val="22"/>
          <w:szCs w:val="22"/>
        </w:rPr>
        <w:t>servicemember</w:t>
      </w:r>
      <w:proofErr w:type="spellEnd"/>
      <w:r>
        <w:rPr>
          <w:rFonts w:ascii="Times New Roman" w:hAnsi="Times New Roman" w:cs="Times New Roman"/>
          <w:sz w:val="22"/>
          <w:szCs w:val="22"/>
        </w:rPr>
        <w:t xml:space="preserve"> demographics to include approximate representation for gender, sexual orientation, and branch. This survey will provide a basis of comparison to examine both people’s recalled experiences as well as their relative rate of reporting compared to those who are engaged in active duty. This research alone may provide foundational work in criminology as it presents an unexplored, but important sample of the population. </w:t>
      </w:r>
    </w:p>
    <w:p w14:paraId="3765FB6D" w14:textId="77777777" w:rsidR="005E1F41" w:rsidRPr="005E1F41" w:rsidRDefault="005E1F41" w:rsidP="005E1F41">
      <w:pPr>
        <w:rPr>
          <w:rFonts w:ascii="Times New Roman" w:hAnsi="Times New Roman" w:cs="Times New Roman"/>
          <w:sz w:val="22"/>
          <w:szCs w:val="22"/>
        </w:rPr>
      </w:pPr>
    </w:p>
    <w:p w14:paraId="1A27384D" w14:textId="0BCEDF7C" w:rsidR="00AD7DCE" w:rsidRPr="00F906BA" w:rsidRDefault="00631FA0" w:rsidP="00153357">
      <w:pPr>
        <w:pStyle w:val="ListParagraph"/>
        <w:numPr>
          <w:ilvl w:val="0"/>
          <w:numId w:val="26"/>
        </w:numPr>
        <w:ind w:left="540"/>
        <w:rPr>
          <w:rFonts w:ascii="Times New Roman" w:hAnsi="Times New Roman" w:cs="Times New Roman"/>
          <w:sz w:val="22"/>
          <w:szCs w:val="22"/>
        </w:rPr>
      </w:pPr>
      <w:r w:rsidRPr="0080098A">
        <w:rPr>
          <w:rFonts w:ascii="Times New Roman" w:hAnsi="Times New Roman" w:cs="Times New Roman"/>
          <w:b/>
          <w:bCs/>
          <w:sz w:val="22"/>
          <w:szCs w:val="22"/>
        </w:rPr>
        <w:t>Survey Wave II</w:t>
      </w:r>
    </w:p>
    <w:p w14:paraId="1A604335" w14:textId="6246D81B" w:rsidR="00F906BA" w:rsidRDefault="00F906BA" w:rsidP="00F906BA">
      <w:pPr>
        <w:rPr>
          <w:rFonts w:ascii="Times New Roman" w:hAnsi="Times New Roman" w:cs="Times New Roman"/>
          <w:sz w:val="22"/>
          <w:szCs w:val="22"/>
        </w:rPr>
      </w:pPr>
      <w:r>
        <w:rPr>
          <w:rFonts w:ascii="Times New Roman" w:hAnsi="Times New Roman" w:cs="Times New Roman"/>
          <w:sz w:val="22"/>
          <w:szCs w:val="22"/>
        </w:rPr>
        <w:t xml:space="preserve">In the first quarter of Year 2, we will deploy the second wave of the survey. The second wave focuses on </w:t>
      </w:r>
      <w:proofErr w:type="spellStart"/>
      <w:r>
        <w:rPr>
          <w:rFonts w:ascii="Times New Roman" w:hAnsi="Times New Roman" w:cs="Times New Roman"/>
          <w:sz w:val="22"/>
          <w:szCs w:val="22"/>
        </w:rPr>
        <w:t>servicemembers</w:t>
      </w:r>
      <w:proofErr w:type="spellEnd"/>
      <w:r>
        <w:rPr>
          <w:rFonts w:ascii="Times New Roman" w:hAnsi="Times New Roman" w:cs="Times New Roman"/>
          <w:sz w:val="22"/>
          <w:szCs w:val="22"/>
        </w:rPr>
        <w:t xml:space="preserve"> currently deployed stateside and asks them about their relationship with the local community within the United States. We will target up to two bases for comparative purposes and aim for geographically distinct parts of the United States. To encourage commander acquiescence for our surveying request, we will keep the base anonymous in our research and only refer to it by vague </w:t>
      </w:r>
      <w:r>
        <w:rPr>
          <w:rFonts w:ascii="Times New Roman" w:hAnsi="Times New Roman" w:cs="Times New Roman"/>
          <w:sz w:val="22"/>
          <w:szCs w:val="22"/>
        </w:rPr>
        <w:lastRenderedPageBreak/>
        <w:t>geographic description such as “a base located in the Southwest of the United States.” Additionally, as per recommend</w:t>
      </w:r>
      <w:r w:rsidR="00DF40EB">
        <w:rPr>
          <w:rFonts w:ascii="Times New Roman" w:hAnsi="Times New Roman" w:cs="Times New Roman"/>
          <w:sz w:val="22"/>
          <w:szCs w:val="22"/>
        </w:rPr>
        <w:t>ed</w:t>
      </w:r>
      <w:r>
        <w:rPr>
          <w:rFonts w:ascii="Times New Roman" w:hAnsi="Times New Roman" w:cs="Times New Roman"/>
          <w:sz w:val="22"/>
          <w:szCs w:val="22"/>
        </w:rPr>
        <w:t xml:space="preserve"> best practices by the Department of Defense, we will propose to email the survey to a random sample of possible respondents to minimize the sense of survey overload by </w:t>
      </w:r>
      <w:proofErr w:type="spellStart"/>
      <w:r>
        <w:rPr>
          <w:rFonts w:ascii="Times New Roman" w:hAnsi="Times New Roman" w:cs="Times New Roman"/>
          <w:sz w:val="22"/>
          <w:szCs w:val="22"/>
        </w:rPr>
        <w:t>servicemembers</w:t>
      </w:r>
      <w:proofErr w:type="spellEnd"/>
      <w:r>
        <w:rPr>
          <w:rFonts w:ascii="Times New Roman" w:hAnsi="Times New Roman" w:cs="Times New Roman"/>
          <w:sz w:val="22"/>
          <w:szCs w:val="22"/>
        </w:rPr>
        <w:t xml:space="preserve">. We currently have one </w:t>
      </w:r>
      <w:r w:rsidR="00DF40EB">
        <w:rPr>
          <w:rFonts w:ascii="Times New Roman" w:hAnsi="Times New Roman" w:cs="Times New Roman"/>
          <w:sz w:val="22"/>
          <w:szCs w:val="22"/>
        </w:rPr>
        <w:t>target site</w:t>
      </w:r>
      <w:r>
        <w:rPr>
          <w:rFonts w:ascii="Times New Roman" w:hAnsi="Times New Roman" w:cs="Times New Roman"/>
          <w:sz w:val="22"/>
          <w:szCs w:val="22"/>
        </w:rPr>
        <w:t xml:space="preserve"> where we are developing a relationship to conduct a Wave II survey and have several potential options for a second location.</w:t>
      </w:r>
    </w:p>
    <w:p w14:paraId="0E157A3C" w14:textId="77777777" w:rsidR="00F906BA" w:rsidRPr="00F906BA" w:rsidRDefault="00F906BA" w:rsidP="00F906BA">
      <w:pPr>
        <w:rPr>
          <w:rFonts w:ascii="Times New Roman" w:hAnsi="Times New Roman" w:cs="Times New Roman"/>
          <w:sz w:val="22"/>
          <w:szCs w:val="22"/>
        </w:rPr>
      </w:pPr>
    </w:p>
    <w:p w14:paraId="1D4AAD74" w14:textId="68FEFB2E" w:rsidR="005E1F41" w:rsidRPr="00F906BA" w:rsidRDefault="00F906BA" w:rsidP="00153357">
      <w:pPr>
        <w:pStyle w:val="ListParagraph"/>
        <w:numPr>
          <w:ilvl w:val="0"/>
          <w:numId w:val="26"/>
        </w:numPr>
        <w:ind w:left="540"/>
        <w:rPr>
          <w:rFonts w:ascii="Times New Roman" w:hAnsi="Times New Roman" w:cs="Times New Roman"/>
          <w:sz w:val="22"/>
          <w:szCs w:val="22"/>
        </w:rPr>
      </w:pPr>
      <w:r>
        <w:rPr>
          <w:rFonts w:ascii="Times New Roman" w:hAnsi="Times New Roman" w:cs="Times New Roman"/>
          <w:b/>
          <w:bCs/>
          <w:sz w:val="22"/>
          <w:szCs w:val="22"/>
        </w:rPr>
        <w:t xml:space="preserve">Survey </w:t>
      </w:r>
      <w:r w:rsidR="005E1F41">
        <w:rPr>
          <w:rFonts w:ascii="Times New Roman" w:hAnsi="Times New Roman" w:cs="Times New Roman"/>
          <w:b/>
          <w:bCs/>
          <w:sz w:val="22"/>
          <w:szCs w:val="22"/>
        </w:rPr>
        <w:t>Wave III</w:t>
      </w:r>
    </w:p>
    <w:p w14:paraId="4C7548D9" w14:textId="6046D069" w:rsidR="001A4440" w:rsidRPr="001A4440" w:rsidRDefault="00F906BA" w:rsidP="001A4440">
      <w:pPr>
        <w:rPr>
          <w:rFonts w:ascii="Times New Roman" w:hAnsi="Times New Roman" w:cs="Times New Roman"/>
          <w:sz w:val="22"/>
          <w:szCs w:val="22"/>
        </w:rPr>
      </w:pPr>
      <w:r>
        <w:rPr>
          <w:rFonts w:ascii="Times New Roman" w:hAnsi="Times New Roman" w:cs="Times New Roman"/>
          <w:sz w:val="22"/>
          <w:szCs w:val="22"/>
        </w:rPr>
        <w:t>Survey Wave III occurs during the 3</w:t>
      </w:r>
      <w:r w:rsidRPr="00F906BA">
        <w:rPr>
          <w:rFonts w:ascii="Times New Roman" w:hAnsi="Times New Roman" w:cs="Times New Roman"/>
          <w:sz w:val="22"/>
          <w:szCs w:val="22"/>
          <w:vertAlign w:val="superscript"/>
        </w:rPr>
        <w:t>rd</w:t>
      </w:r>
      <w:r>
        <w:rPr>
          <w:rFonts w:ascii="Times New Roman" w:hAnsi="Times New Roman" w:cs="Times New Roman"/>
          <w:sz w:val="22"/>
          <w:szCs w:val="22"/>
        </w:rPr>
        <w:t xml:space="preserve"> and 4</w:t>
      </w:r>
      <w:r w:rsidRPr="00F906BA">
        <w:rPr>
          <w:rFonts w:ascii="Times New Roman" w:hAnsi="Times New Roman" w:cs="Times New Roman"/>
          <w:sz w:val="22"/>
          <w:szCs w:val="22"/>
          <w:vertAlign w:val="superscript"/>
        </w:rPr>
        <w:t>th</w:t>
      </w:r>
      <w:r>
        <w:rPr>
          <w:rFonts w:ascii="Times New Roman" w:hAnsi="Times New Roman" w:cs="Times New Roman"/>
          <w:sz w:val="22"/>
          <w:szCs w:val="22"/>
        </w:rPr>
        <w:t xml:space="preserve"> quarter of Year 2. We will contact the appropriate </w:t>
      </w:r>
      <w:r w:rsidR="00531833">
        <w:rPr>
          <w:rFonts w:ascii="Times New Roman" w:hAnsi="Times New Roman" w:cs="Times New Roman"/>
          <w:sz w:val="22"/>
          <w:szCs w:val="22"/>
        </w:rPr>
        <w:t xml:space="preserve">public </w:t>
      </w:r>
      <w:r>
        <w:rPr>
          <w:rFonts w:ascii="Times New Roman" w:hAnsi="Times New Roman" w:cs="Times New Roman"/>
          <w:sz w:val="22"/>
          <w:szCs w:val="22"/>
        </w:rPr>
        <w:t xml:space="preserve">relations </w:t>
      </w:r>
      <w:r w:rsidR="00531833">
        <w:rPr>
          <w:rFonts w:ascii="Times New Roman" w:hAnsi="Times New Roman" w:cs="Times New Roman"/>
          <w:sz w:val="22"/>
          <w:szCs w:val="22"/>
        </w:rPr>
        <w:t>person (or other relevant contact point if there is no PR position)</w:t>
      </w:r>
      <w:r>
        <w:rPr>
          <w:rFonts w:ascii="Times New Roman" w:hAnsi="Times New Roman" w:cs="Times New Roman"/>
          <w:sz w:val="22"/>
          <w:szCs w:val="22"/>
        </w:rPr>
        <w:t xml:space="preserve"> at the 35 major U.S. bases globally and ask for permission to survey their </w:t>
      </w:r>
      <w:proofErr w:type="spellStart"/>
      <w:r>
        <w:rPr>
          <w:rFonts w:ascii="Times New Roman" w:hAnsi="Times New Roman" w:cs="Times New Roman"/>
          <w:sz w:val="22"/>
          <w:szCs w:val="22"/>
        </w:rPr>
        <w:t>servicemembers</w:t>
      </w:r>
      <w:proofErr w:type="spellEnd"/>
      <w:r>
        <w:rPr>
          <w:rFonts w:ascii="Times New Roman" w:hAnsi="Times New Roman" w:cs="Times New Roman"/>
          <w:sz w:val="22"/>
          <w:szCs w:val="22"/>
        </w:rPr>
        <w:t xml:space="preserve">. Like with the stateside bases in Wave II, we will keep the bases anonymous barring larger geographic descriptions and also use randomized sampling to recruit respondents. We do not expect that all 35 bases will comply, but our research methodology and expense estimates are robust for any number of willing bases between one and thirty-five. As such, any subsample of the major bases will prove sufficient for analysis. </w:t>
      </w:r>
      <w:r w:rsidR="00531833">
        <w:rPr>
          <w:rFonts w:ascii="Times New Roman" w:hAnsi="Times New Roman" w:cs="Times New Roman"/>
          <w:sz w:val="22"/>
          <w:szCs w:val="22"/>
        </w:rPr>
        <w:t xml:space="preserve">This final research wave will allow us to assess the base rate of offending (as self-reported by military members across various ranks), compare it to what kinds of crimes receive national and international attention, and compare the rates to the two comparison groups of veterans and those deployed domestically. </w:t>
      </w:r>
      <w:r w:rsidR="009E6C65">
        <w:rPr>
          <w:rFonts w:ascii="Times New Roman" w:hAnsi="Times New Roman" w:cs="Times New Roman"/>
          <w:sz w:val="22"/>
          <w:szCs w:val="22"/>
        </w:rPr>
        <w:t xml:space="preserve">Our goal is to recruit between 5-10% of the </w:t>
      </w:r>
      <w:proofErr w:type="spellStart"/>
      <w:r w:rsidR="009E6C65">
        <w:rPr>
          <w:rFonts w:ascii="Times New Roman" w:hAnsi="Times New Roman" w:cs="Times New Roman"/>
          <w:sz w:val="22"/>
          <w:szCs w:val="22"/>
        </w:rPr>
        <w:t>servicemember</w:t>
      </w:r>
      <w:proofErr w:type="spellEnd"/>
      <w:r w:rsidR="009E6C65">
        <w:rPr>
          <w:rFonts w:ascii="Times New Roman" w:hAnsi="Times New Roman" w:cs="Times New Roman"/>
          <w:sz w:val="22"/>
          <w:szCs w:val="22"/>
        </w:rPr>
        <w:t xml:space="preserve"> population at any given base.</w:t>
      </w:r>
    </w:p>
    <w:p w14:paraId="3E7191B5" w14:textId="77777777" w:rsidR="005E1F41" w:rsidRPr="005E1F41" w:rsidRDefault="005E1F41" w:rsidP="005E1F41">
      <w:pPr>
        <w:rPr>
          <w:rFonts w:ascii="Times New Roman" w:hAnsi="Times New Roman" w:cs="Times New Roman"/>
          <w:sz w:val="22"/>
          <w:szCs w:val="22"/>
        </w:rPr>
      </w:pPr>
    </w:p>
    <w:p w14:paraId="2CAC7B55" w14:textId="5AAD556A" w:rsidR="001A4440" w:rsidRDefault="001A4440" w:rsidP="00153357">
      <w:pPr>
        <w:pStyle w:val="ListParagraph"/>
        <w:numPr>
          <w:ilvl w:val="0"/>
          <w:numId w:val="26"/>
        </w:numPr>
        <w:ind w:left="540"/>
        <w:rPr>
          <w:rFonts w:ascii="Times New Roman" w:hAnsi="Times New Roman" w:cs="Times New Roman"/>
          <w:b/>
          <w:bCs/>
          <w:sz w:val="22"/>
          <w:szCs w:val="22"/>
        </w:rPr>
      </w:pPr>
      <w:r w:rsidRPr="001A4440">
        <w:rPr>
          <w:rFonts w:ascii="Times New Roman" w:hAnsi="Times New Roman" w:cs="Times New Roman"/>
          <w:b/>
          <w:bCs/>
          <w:sz w:val="22"/>
          <w:szCs w:val="22"/>
        </w:rPr>
        <w:t>Base Site Visit</w:t>
      </w:r>
    </w:p>
    <w:p w14:paraId="46B2AA62" w14:textId="35A4B41B" w:rsidR="001A4440" w:rsidRDefault="001A4440" w:rsidP="001A4440">
      <w:pPr>
        <w:rPr>
          <w:rFonts w:ascii="Times New Roman" w:hAnsi="Times New Roman" w:cs="Times New Roman"/>
          <w:sz w:val="22"/>
          <w:szCs w:val="22"/>
        </w:rPr>
      </w:pPr>
      <w:r>
        <w:rPr>
          <w:rFonts w:ascii="Times New Roman" w:hAnsi="Times New Roman" w:cs="Times New Roman"/>
          <w:sz w:val="22"/>
          <w:szCs w:val="22"/>
        </w:rPr>
        <w:t xml:space="preserve">In the first quarter of year 3, we will visit a European country to do select interviews with </w:t>
      </w:r>
      <w:proofErr w:type="spellStart"/>
      <w:r>
        <w:rPr>
          <w:rFonts w:ascii="Times New Roman" w:hAnsi="Times New Roman" w:cs="Times New Roman"/>
          <w:sz w:val="22"/>
          <w:szCs w:val="22"/>
        </w:rPr>
        <w:t>servicemembers</w:t>
      </w:r>
      <w:proofErr w:type="spellEnd"/>
      <w:r>
        <w:rPr>
          <w:rFonts w:ascii="Times New Roman" w:hAnsi="Times New Roman" w:cs="Times New Roman"/>
          <w:sz w:val="22"/>
          <w:szCs w:val="22"/>
        </w:rPr>
        <w:t xml:space="preserve">, internal base stakeholders (officials), and external base stakeholders (e.g. local government officials, state department) at a military base. This qualitative gathering of data will target a European base that we have surveyed in Wave III, or if no European base falls under </w:t>
      </w:r>
      <w:proofErr w:type="gramStart"/>
      <w:r>
        <w:rPr>
          <w:rFonts w:ascii="Times New Roman" w:hAnsi="Times New Roman" w:cs="Times New Roman"/>
          <w:sz w:val="22"/>
          <w:szCs w:val="22"/>
        </w:rPr>
        <w:t>that criteria</w:t>
      </w:r>
      <w:proofErr w:type="gramEnd"/>
      <w:r>
        <w:rPr>
          <w:rFonts w:ascii="Times New Roman" w:hAnsi="Times New Roman" w:cs="Times New Roman"/>
          <w:sz w:val="22"/>
          <w:szCs w:val="22"/>
        </w:rPr>
        <w:t xml:space="preserve">, we will target a base that has a sizeable presence in a community (e.g. </w:t>
      </w:r>
      <w:proofErr w:type="spellStart"/>
      <w:r>
        <w:rPr>
          <w:rFonts w:ascii="Times New Roman" w:hAnsi="Times New Roman" w:cs="Times New Roman"/>
          <w:sz w:val="22"/>
          <w:szCs w:val="22"/>
        </w:rPr>
        <w:t>Rammstein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Airforce</w:t>
      </w:r>
      <w:proofErr w:type="spellEnd"/>
      <w:r>
        <w:rPr>
          <w:rFonts w:ascii="Times New Roman" w:hAnsi="Times New Roman" w:cs="Times New Roman"/>
          <w:sz w:val="22"/>
          <w:szCs w:val="22"/>
        </w:rPr>
        <w:t xml:space="preserve"> Base in Germany or </w:t>
      </w:r>
      <w:proofErr w:type="spellStart"/>
      <w:r>
        <w:rPr>
          <w:rFonts w:ascii="Times New Roman" w:hAnsi="Times New Roman" w:cs="Times New Roman"/>
          <w:sz w:val="22"/>
          <w:szCs w:val="22"/>
        </w:rPr>
        <w:t>Aviano</w:t>
      </w:r>
      <w:proofErr w:type="spellEnd"/>
      <w:r>
        <w:rPr>
          <w:rFonts w:ascii="Times New Roman" w:hAnsi="Times New Roman" w:cs="Times New Roman"/>
          <w:sz w:val="22"/>
          <w:szCs w:val="22"/>
        </w:rPr>
        <w:t xml:space="preserve"> Air Base in Italy). The goal of this project is to gather qualitative data to add additional texture </w:t>
      </w:r>
      <w:r w:rsidR="0081125F">
        <w:rPr>
          <w:rFonts w:ascii="Times New Roman" w:hAnsi="Times New Roman" w:cs="Times New Roman"/>
          <w:sz w:val="22"/>
          <w:szCs w:val="22"/>
        </w:rPr>
        <w:t>to</w:t>
      </w:r>
      <w:r>
        <w:rPr>
          <w:rFonts w:ascii="Times New Roman" w:hAnsi="Times New Roman" w:cs="Times New Roman"/>
          <w:sz w:val="22"/>
          <w:szCs w:val="22"/>
        </w:rPr>
        <w:t xml:space="preserve"> interpreting our quantitative results. </w:t>
      </w:r>
      <w:r w:rsidR="00E16490">
        <w:rPr>
          <w:rFonts w:ascii="Times New Roman" w:hAnsi="Times New Roman" w:cs="Times New Roman"/>
          <w:sz w:val="22"/>
          <w:szCs w:val="22"/>
        </w:rPr>
        <w:t>Additionally</w:t>
      </w:r>
      <w:r>
        <w:rPr>
          <w:rFonts w:ascii="Times New Roman" w:hAnsi="Times New Roman" w:cs="Times New Roman"/>
          <w:sz w:val="22"/>
          <w:szCs w:val="22"/>
        </w:rPr>
        <w:t>, this will serve as a culminating opportunity for base leaders and local officials to provide input</w:t>
      </w:r>
      <w:r w:rsidR="00E16490">
        <w:rPr>
          <w:rFonts w:ascii="Times New Roman" w:hAnsi="Times New Roman" w:cs="Times New Roman"/>
          <w:sz w:val="22"/>
          <w:szCs w:val="22"/>
        </w:rPr>
        <w:t xml:space="preserve"> into our </w:t>
      </w:r>
      <w:r w:rsidR="0081125F">
        <w:rPr>
          <w:rFonts w:ascii="Times New Roman" w:hAnsi="Times New Roman" w:cs="Times New Roman"/>
          <w:sz w:val="22"/>
          <w:szCs w:val="22"/>
        </w:rPr>
        <w:t>inferences</w:t>
      </w:r>
      <w:r w:rsidR="00E16490">
        <w:rPr>
          <w:rFonts w:ascii="Times New Roman" w:hAnsi="Times New Roman" w:cs="Times New Roman"/>
          <w:sz w:val="22"/>
          <w:szCs w:val="22"/>
        </w:rPr>
        <w:t>. If desired</w:t>
      </w:r>
      <w:r w:rsidR="0081125F">
        <w:rPr>
          <w:rFonts w:ascii="Times New Roman" w:hAnsi="Times New Roman" w:cs="Times New Roman"/>
          <w:sz w:val="22"/>
          <w:szCs w:val="22"/>
        </w:rPr>
        <w:t xml:space="preserve"> by the on-site stakeholders</w:t>
      </w:r>
      <w:r w:rsidR="00E16490">
        <w:rPr>
          <w:rFonts w:ascii="Times New Roman" w:hAnsi="Times New Roman" w:cs="Times New Roman"/>
          <w:sz w:val="22"/>
          <w:szCs w:val="22"/>
        </w:rPr>
        <w:t xml:space="preserve">, the team will also write a report analyzing our findings in the context of the base and any suggestions or inferences we can draw about the base’s unique circumstances. </w:t>
      </w:r>
    </w:p>
    <w:p w14:paraId="2820F619" w14:textId="77777777" w:rsidR="00E16490" w:rsidRPr="001A4440" w:rsidRDefault="00E16490" w:rsidP="001A4440">
      <w:pPr>
        <w:rPr>
          <w:rFonts w:ascii="Times New Roman" w:hAnsi="Times New Roman" w:cs="Times New Roman"/>
          <w:sz w:val="22"/>
          <w:szCs w:val="22"/>
        </w:rPr>
      </w:pPr>
    </w:p>
    <w:p w14:paraId="198E29B4" w14:textId="7FF67326" w:rsidR="00531833" w:rsidRPr="00531833" w:rsidRDefault="00631FA0" w:rsidP="00153357">
      <w:pPr>
        <w:pStyle w:val="ListParagraph"/>
        <w:numPr>
          <w:ilvl w:val="0"/>
          <w:numId w:val="26"/>
        </w:numPr>
        <w:ind w:left="540"/>
        <w:rPr>
          <w:rFonts w:ascii="Times New Roman" w:hAnsi="Times New Roman" w:cs="Times New Roman"/>
          <w:sz w:val="22"/>
          <w:szCs w:val="22"/>
        </w:rPr>
      </w:pPr>
      <w:r w:rsidRPr="00AD7DCE">
        <w:rPr>
          <w:rFonts w:ascii="Times New Roman" w:hAnsi="Times New Roman" w:cs="Times New Roman"/>
          <w:b/>
          <w:bCs/>
          <w:sz w:val="22"/>
          <w:szCs w:val="22"/>
        </w:rPr>
        <w:t>Data Analysis</w:t>
      </w:r>
    </w:p>
    <w:p w14:paraId="7D3473DF" w14:textId="2D2357A2" w:rsidR="00531833" w:rsidRPr="00531833" w:rsidRDefault="00531833" w:rsidP="00531833">
      <w:pPr>
        <w:rPr>
          <w:rFonts w:ascii="Times New Roman" w:hAnsi="Times New Roman" w:cs="Times New Roman"/>
          <w:sz w:val="22"/>
          <w:szCs w:val="22"/>
        </w:rPr>
      </w:pPr>
      <w:r>
        <w:rPr>
          <w:rFonts w:ascii="Times New Roman" w:hAnsi="Times New Roman" w:cs="Times New Roman"/>
          <w:sz w:val="22"/>
          <w:szCs w:val="22"/>
        </w:rPr>
        <w:t xml:space="preserve">Our data analysis will use quantitative econometric modeling to test our hypotheses. The basic statistics from the surveys will provide useful analysis about the trends among the three different groups that we survey. This basic-level data will prove valuable in presenting the data to public audiences, especially for high-impact public articles like those found on </w:t>
      </w:r>
      <w:r>
        <w:rPr>
          <w:rFonts w:ascii="Times New Roman" w:hAnsi="Times New Roman" w:cs="Times New Roman"/>
          <w:i/>
          <w:iCs/>
          <w:sz w:val="22"/>
          <w:szCs w:val="22"/>
        </w:rPr>
        <w:t xml:space="preserve">The Conversation </w:t>
      </w:r>
      <w:r>
        <w:rPr>
          <w:rFonts w:ascii="Times New Roman" w:hAnsi="Times New Roman" w:cs="Times New Roman"/>
          <w:sz w:val="22"/>
          <w:szCs w:val="22"/>
        </w:rPr>
        <w:t>and</w:t>
      </w:r>
      <w:r>
        <w:rPr>
          <w:rFonts w:ascii="Times New Roman" w:hAnsi="Times New Roman" w:cs="Times New Roman"/>
          <w:i/>
          <w:iCs/>
          <w:sz w:val="22"/>
          <w:szCs w:val="22"/>
        </w:rPr>
        <w:t xml:space="preserve"> The Monkey Cage. </w:t>
      </w:r>
      <w:r>
        <w:rPr>
          <w:rFonts w:ascii="Times New Roman" w:hAnsi="Times New Roman" w:cs="Times New Roman"/>
          <w:sz w:val="22"/>
          <w:szCs w:val="22"/>
        </w:rPr>
        <w:t xml:space="preserve">The second stage of our analysis </w:t>
      </w:r>
      <w:r w:rsidR="00F713AF">
        <w:rPr>
          <w:rFonts w:ascii="Times New Roman" w:hAnsi="Times New Roman" w:cs="Times New Roman"/>
          <w:sz w:val="22"/>
          <w:szCs w:val="22"/>
        </w:rPr>
        <w:t xml:space="preserve">will use regression techniques, ranging from standard ordinary least squares to maximum likelihood estimation depending on the dependent variables we evaluate, to provide correlative evidence for our hypotheses. Finally, the experimental questions will allow us additional controls to provide causal evidence about the relationship in-group and out-group attitudes as well as the conditions that makes adverse behavior and experiences more likely to occur. The experimental questions present scenarios where a key item alternates a theoretically derived item that we think will elicit different responses based on which item we present. For example, one question we provide in the pilot asks about a </w:t>
      </w:r>
      <w:proofErr w:type="spellStart"/>
      <w:r w:rsidR="00F713AF">
        <w:rPr>
          <w:rFonts w:ascii="Times New Roman" w:hAnsi="Times New Roman" w:cs="Times New Roman"/>
          <w:sz w:val="22"/>
          <w:szCs w:val="22"/>
        </w:rPr>
        <w:t>servicemember’s</w:t>
      </w:r>
      <w:proofErr w:type="spellEnd"/>
      <w:r w:rsidR="00F713AF">
        <w:rPr>
          <w:rFonts w:ascii="Times New Roman" w:hAnsi="Times New Roman" w:cs="Times New Roman"/>
          <w:sz w:val="22"/>
          <w:szCs w:val="22"/>
        </w:rPr>
        <w:t xml:space="preserve"> willingness to assist someone in transporting stolen </w:t>
      </w:r>
      <w:r w:rsidR="00EC2F65">
        <w:rPr>
          <w:rFonts w:ascii="Times New Roman" w:hAnsi="Times New Roman" w:cs="Times New Roman"/>
          <w:sz w:val="22"/>
          <w:szCs w:val="22"/>
        </w:rPr>
        <w:t>goods for payment. The question</w:t>
      </w:r>
      <w:r w:rsidR="00F713AF">
        <w:rPr>
          <w:rFonts w:ascii="Times New Roman" w:hAnsi="Times New Roman" w:cs="Times New Roman"/>
          <w:sz w:val="22"/>
          <w:szCs w:val="22"/>
        </w:rPr>
        <w:t xml:space="preserve"> varies whether the </w:t>
      </w:r>
      <w:proofErr w:type="spellStart"/>
      <w:r w:rsidR="00F713AF">
        <w:rPr>
          <w:rFonts w:ascii="Times New Roman" w:hAnsi="Times New Roman" w:cs="Times New Roman"/>
          <w:sz w:val="22"/>
          <w:szCs w:val="22"/>
        </w:rPr>
        <w:t>servicemember</w:t>
      </w:r>
      <w:proofErr w:type="spellEnd"/>
      <w:r w:rsidR="00F713AF">
        <w:rPr>
          <w:rFonts w:ascii="Times New Roman" w:hAnsi="Times New Roman" w:cs="Times New Roman"/>
          <w:sz w:val="22"/>
          <w:szCs w:val="22"/>
        </w:rPr>
        <w:t xml:space="preserve"> is in uniform. Our expectation is that the rate of people answer positively to this question is low, but there </w:t>
      </w:r>
      <w:r w:rsidR="00B46EFA">
        <w:rPr>
          <w:rFonts w:ascii="Times New Roman" w:hAnsi="Times New Roman" w:cs="Times New Roman"/>
          <w:sz w:val="22"/>
          <w:szCs w:val="22"/>
        </w:rPr>
        <w:t>are</w:t>
      </w:r>
      <w:r w:rsidR="00F713AF">
        <w:rPr>
          <w:rFonts w:ascii="Times New Roman" w:hAnsi="Times New Roman" w:cs="Times New Roman"/>
          <w:sz w:val="22"/>
          <w:szCs w:val="22"/>
        </w:rPr>
        <w:t xml:space="preserve"> </w:t>
      </w:r>
      <w:r w:rsidR="00B46EFA">
        <w:rPr>
          <w:rFonts w:ascii="Times New Roman" w:hAnsi="Times New Roman" w:cs="Times New Roman"/>
          <w:sz w:val="22"/>
          <w:szCs w:val="22"/>
        </w:rPr>
        <w:t>some</w:t>
      </w:r>
      <w:r w:rsidR="00F713AF">
        <w:rPr>
          <w:rFonts w:ascii="Times New Roman" w:hAnsi="Times New Roman" w:cs="Times New Roman"/>
          <w:sz w:val="22"/>
          <w:szCs w:val="22"/>
        </w:rPr>
        <w:t xml:space="preserve"> people that would be willing to do this. Additionally, the rate at which people respond positively </w:t>
      </w:r>
      <w:r w:rsidR="00B46EFA">
        <w:rPr>
          <w:rFonts w:ascii="Times New Roman" w:hAnsi="Times New Roman" w:cs="Times New Roman"/>
          <w:sz w:val="22"/>
          <w:szCs w:val="22"/>
        </w:rPr>
        <w:t xml:space="preserve">to the scenario is conditional upon whether they are in uniform or not due expectations from our criminology theories. While most survey methods can only provide observational and correlational data, experimental methods provide causal evidence with carefully worded questions and variation. Each of the five experimental questions here serve the potential of offering a standalone research manuscript dependent upon our findings. </w:t>
      </w:r>
    </w:p>
    <w:p w14:paraId="2F229CED" w14:textId="77777777" w:rsidR="00531833" w:rsidRPr="00531833" w:rsidRDefault="00531833" w:rsidP="00531833">
      <w:pPr>
        <w:rPr>
          <w:rFonts w:ascii="Times New Roman" w:hAnsi="Times New Roman" w:cs="Times New Roman"/>
          <w:sz w:val="22"/>
          <w:szCs w:val="22"/>
        </w:rPr>
      </w:pPr>
    </w:p>
    <w:p w14:paraId="384741CE" w14:textId="6D5A9E3C" w:rsidR="007449FD" w:rsidRDefault="000C5205" w:rsidP="00153357">
      <w:pPr>
        <w:pStyle w:val="ListParagraph"/>
        <w:numPr>
          <w:ilvl w:val="0"/>
          <w:numId w:val="18"/>
        </w:numPr>
        <w:ind w:left="360"/>
        <w:rPr>
          <w:rFonts w:ascii="Times New Roman" w:hAnsi="Times New Roman" w:cs="Times New Roman"/>
          <w:b/>
          <w:bCs/>
          <w:sz w:val="22"/>
          <w:szCs w:val="22"/>
        </w:rPr>
      </w:pPr>
      <w:r w:rsidRPr="007449FD">
        <w:rPr>
          <w:rFonts w:ascii="Times New Roman" w:hAnsi="Times New Roman" w:cs="Times New Roman"/>
          <w:b/>
          <w:bCs/>
          <w:sz w:val="22"/>
          <w:szCs w:val="22"/>
        </w:rPr>
        <w:t>Dissemination Plan</w:t>
      </w:r>
    </w:p>
    <w:p w14:paraId="48754C2C" w14:textId="33D5D93F" w:rsidR="00B0315C" w:rsidRDefault="00B0315C" w:rsidP="00B0315C">
      <w:pPr>
        <w:rPr>
          <w:rFonts w:ascii="Times New Roman" w:hAnsi="Times New Roman" w:cs="Times New Roman"/>
          <w:sz w:val="22"/>
          <w:szCs w:val="22"/>
        </w:rPr>
      </w:pPr>
      <w:r>
        <w:rPr>
          <w:rFonts w:ascii="Times New Roman" w:hAnsi="Times New Roman" w:cs="Times New Roman"/>
          <w:sz w:val="22"/>
          <w:szCs w:val="22"/>
        </w:rPr>
        <w:t>We will target dissemination of our research through both academic and popular channels. First, for academic channels, we will target one conference a year presenting the work to both criminology and international relations scholars. The conference presentations will provide both avenues for advertising the research and data to proper channels while also receiving critical feedback as we move towards finalizing data analysis. We propose conference presentations annually for the duration of the project.</w:t>
      </w:r>
    </w:p>
    <w:p w14:paraId="2DFC098C" w14:textId="7BDA1DD1" w:rsidR="00B0315C" w:rsidRDefault="00B0315C" w:rsidP="00B0315C">
      <w:pPr>
        <w:rPr>
          <w:rFonts w:ascii="Times New Roman" w:hAnsi="Times New Roman" w:cs="Times New Roman"/>
          <w:sz w:val="22"/>
          <w:szCs w:val="22"/>
        </w:rPr>
      </w:pPr>
      <w:r>
        <w:rPr>
          <w:rFonts w:ascii="Times New Roman" w:hAnsi="Times New Roman" w:cs="Times New Roman"/>
          <w:sz w:val="22"/>
          <w:szCs w:val="22"/>
        </w:rPr>
        <w:tab/>
        <w:t xml:space="preserve">Second, we will pursue publication in two journals, </w:t>
      </w:r>
      <w:proofErr w:type="gramStart"/>
      <w:r>
        <w:rPr>
          <w:rFonts w:ascii="Times New Roman" w:hAnsi="Times New Roman" w:cs="Times New Roman"/>
          <w:sz w:val="22"/>
          <w:szCs w:val="22"/>
        </w:rPr>
        <w:t>one targeting criminology</w:t>
      </w:r>
      <w:proofErr w:type="gramEnd"/>
      <w:r>
        <w:rPr>
          <w:rFonts w:ascii="Times New Roman" w:hAnsi="Times New Roman" w:cs="Times New Roman"/>
          <w:sz w:val="22"/>
          <w:szCs w:val="22"/>
        </w:rPr>
        <w:t xml:space="preserve"> audiences with the other targeting </w:t>
      </w:r>
      <w:r w:rsidR="00821442">
        <w:rPr>
          <w:rFonts w:ascii="Times New Roman" w:hAnsi="Times New Roman" w:cs="Times New Roman"/>
          <w:sz w:val="22"/>
          <w:szCs w:val="22"/>
        </w:rPr>
        <w:t>international relations</w:t>
      </w:r>
      <w:r>
        <w:rPr>
          <w:rFonts w:ascii="Times New Roman" w:hAnsi="Times New Roman" w:cs="Times New Roman"/>
          <w:sz w:val="22"/>
          <w:szCs w:val="22"/>
        </w:rPr>
        <w:t xml:space="preserve"> audiences. The first avenue will allow us to demonstrate the novel data while also illustrating the critical theory testing we are able to do in a criminology framework by examining in-group/out-group behaviors in crime offense and victimization. This research is novel to criminal justice research and provides a ripe avenue for us to test </w:t>
      </w:r>
      <w:r w:rsidR="00821442">
        <w:rPr>
          <w:rFonts w:ascii="Times New Roman" w:hAnsi="Times New Roman" w:cs="Times New Roman"/>
          <w:sz w:val="22"/>
          <w:szCs w:val="22"/>
        </w:rPr>
        <w:t xml:space="preserve">theories about </w:t>
      </w:r>
      <w:r w:rsidR="0081766B">
        <w:rPr>
          <w:rFonts w:ascii="Times New Roman" w:hAnsi="Times New Roman" w:cs="Times New Roman"/>
          <w:sz w:val="22"/>
          <w:szCs w:val="22"/>
        </w:rPr>
        <w:t xml:space="preserve">opportunity with potential implications for </w:t>
      </w:r>
      <w:r w:rsidR="00821442">
        <w:rPr>
          <w:rFonts w:ascii="Times New Roman" w:hAnsi="Times New Roman" w:cs="Times New Roman"/>
          <w:sz w:val="22"/>
          <w:szCs w:val="22"/>
        </w:rPr>
        <w:t>economic theories of crime as uti</w:t>
      </w:r>
      <w:r w:rsidR="0081766B">
        <w:rPr>
          <w:rFonts w:ascii="Times New Roman" w:hAnsi="Times New Roman" w:cs="Times New Roman"/>
          <w:sz w:val="22"/>
          <w:szCs w:val="22"/>
        </w:rPr>
        <w:t>lity maximization</w:t>
      </w:r>
      <w:r w:rsidR="00934C46">
        <w:rPr>
          <w:rFonts w:ascii="Times New Roman" w:hAnsi="Times New Roman" w:cs="Times New Roman"/>
          <w:sz w:val="22"/>
          <w:szCs w:val="22"/>
        </w:rPr>
        <w:t xml:space="preserve"> and behavioral/political psychology.</w:t>
      </w:r>
    </w:p>
    <w:p w14:paraId="063D200C" w14:textId="07156BDA" w:rsidR="00821442" w:rsidRDefault="00821442" w:rsidP="00B0315C">
      <w:pPr>
        <w:rPr>
          <w:rFonts w:ascii="Times New Roman" w:hAnsi="Times New Roman" w:cs="Times New Roman"/>
          <w:sz w:val="22"/>
          <w:szCs w:val="22"/>
        </w:rPr>
      </w:pPr>
      <w:r>
        <w:rPr>
          <w:rFonts w:ascii="Times New Roman" w:hAnsi="Times New Roman" w:cs="Times New Roman"/>
          <w:sz w:val="22"/>
          <w:szCs w:val="22"/>
        </w:rPr>
        <w:tab/>
        <w:t xml:space="preserve">For foreign policy and international relations audiences, the research offers an avenue in pursuing the </w:t>
      </w:r>
      <w:proofErr w:type="spellStart"/>
      <w:r>
        <w:rPr>
          <w:rFonts w:ascii="Times New Roman" w:hAnsi="Times New Roman" w:cs="Times New Roman"/>
          <w:sz w:val="22"/>
          <w:szCs w:val="22"/>
        </w:rPr>
        <w:t>microfoundations</w:t>
      </w:r>
      <w:proofErr w:type="spellEnd"/>
      <w:r>
        <w:rPr>
          <w:rFonts w:ascii="Times New Roman" w:hAnsi="Times New Roman" w:cs="Times New Roman"/>
          <w:sz w:val="22"/>
          <w:szCs w:val="22"/>
        </w:rPr>
        <w:t xml:space="preserve"> of power and power projections. Understanding the positive and negative externalities of U.S. troop deployments abroad is a subfield in its infancy and our contribution provides ample evidence and data for understand how </w:t>
      </w:r>
      <w:proofErr w:type="spellStart"/>
      <w:r>
        <w:rPr>
          <w:rFonts w:ascii="Times New Roman" w:hAnsi="Times New Roman" w:cs="Times New Roman"/>
          <w:sz w:val="22"/>
          <w:szCs w:val="22"/>
        </w:rPr>
        <w:t>servicemembers</w:t>
      </w:r>
      <w:proofErr w:type="spellEnd"/>
      <w:r>
        <w:rPr>
          <w:rFonts w:ascii="Times New Roman" w:hAnsi="Times New Roman" w:cs="Times New Roman"/>
          <w:sz w:val="22"/>
          <w:szCs w:val="22"/>
        </w:rPr>
        <w:t xml:space="preserve"> participate in and become victims of illicit activity. These interactions have proven to be catalysts for anti-basing movements in several countries and our research will provide insight to understanding those trends.</w:t>
      </w:r>
    </w:p>
    <w:p w14:paraId="686C4757" w14:textId="6ECF71F4" w:rsidR="00821442" w:rsidRDefault="00821442" w:rsidP="00B0315C">
      <w:pPr>
        <w:rPr>
          <w:rFonts w:ascii="Times New Roman" w:hAnsi="Times New Roman" w:cs="Times New Roman"/>
          <w:sz w:val="22"/>
          <w:szCs w:val="22"/>
        </w:rPr>
      </w:pPr>
      <w:r>
        <w:rPr>
          <w:rFonts w:ascii="Times New Roman" w:hAnsi="Times New Roman" w:cs="Times New Roman"/>
          <w:sz w:val="22"/>
          <w:szCs w:val="22"/>
        </w:rPr>
        <w:tab/>
        <w:t xml:space="preserve">For broader audiences, we expect to pursue publishing our preliminary findings in high-impact online articles. Specifically, we will craft articles for online venues that target the nexus between basic research and contextualizing that information through current events like </w:t>
      </w:r>
      <w:r>
        <w:rPr>
          <w:rFonts w:ascii="Times New Roman" w:hAnsi="Times New Roman" w:cs="Times New Roman"/>
          <w:i/>
          <w:iCs/>
          <w:sz w:val="22"/>
          <w:szCs w:val="22"/>
        </w:rPr>
        <w:t>The Conversation</w:t>
      </w:r>
      <w:r>
        <w:rPr>
          <w:rFonts w:ascii="Times New Roman" w:hAnsi="Times New Roman" w:cs="Times New Roman"/>
          <w:sz w:val="22"/>
          <w:szCs w:val="22"/>
        </w:rPr>
        <w:t>. Pursuing such avenues will raise the visibility of our research for the general public, policymakers, and other researchers outside of criminology and international relations. Such pursuits, in addition to the basic research publications within academia, increases the likelihood that our data will reach other interested scholars who wish to build upon our foundational research.</w:t>
      </w:r>
    </w:p>
    <w:p w14:paraId="403F69CD" w14:textId="77777777" w:rsidR="00821442" w:rsidRDefault="00821442" w:rsidP="00B0315C">
      <w:pPr>
        <w:rPr>
          <w:rFonts w:ascii="Times New Roman" w:hAnsi="Times New Roman" w:cs="Times New Roman"/>
          <w:sz w:val="22"/>
          <w:szCs w:val="22"/>
        </w:rPr>
      </w:pPr>
    </w:p>
    <w:p w14:paraId="2641C5D5" w14:textId="3FDAC401" w:rsidR="00821442" w:rsidRPr="007449FD" w:rsidRDefault="00821442" w:rsidP="00821442">
      <w:pPr>
        <w:pStyle w:val="ListParagraph"/>
        <w:numPr>
          <w:ilvl w:val="0"/>
          <w:numId w:val="18"/>
        </w:numPr>
        <w:rPr>
          <w:rFonts w:ascii="Times New Roman" w:hAnsi="Times New Roman" w:cs="Times New Roman"/>
          <w:b/>
          <w:bCs/>
          <w:sz w:val="22"/>
          <w:szCs w:val="22"/>
        </w:rPr>
      </w:pPr>
      <w:r w:rsidRPr="007449FD">
        <w:rPr>
          <w:rFonts w:ascii="Times New Roman" w:hAnsi="Times New Roman" w:cs="Times New Roman"/>
          <w:b/>
          <w:bCs/>
          <w:sz w:val="22"/>
          <w:szCs w:val="22"/>
        </w:rPr>
        <w:t>Deliverables</w:t>
      </w:r>
    </w:p>
    <w:p w14:paraId="444F44FC" w14:textId="77777777" w:rsidR="00821442" w:rsidRPr="009029C2" w:rsidRDefault="00821442" w:rsidP="00821442">
      <w:pPr>
        <w:contextualSpacing/>
        <w:rPr>
          <w:rFonts w:ascii="Times New Roman" w:hAnsi="Times New Roman" w:cs="Times New Roman"/>
          <w:b/>
          <w:bCs/>
          <w:sz w:val="22"/>
          <w:szCs w:val="22"/>
        </w:rPr>
      </w:pPr>
      <w:r w:rsidRPr="009029C2">
        <w:rPr>
          <w:rFonts w:ascii="Times New Roman" w:hAnsi="Times New Roman" w:cs="Times New Roman"/>
          <w:sz w:val="22"/>
          <w:szCs w:val="22"/>
        </w:rPr>
        <w:t>Our goal is to provide the following deliverables</w:t>
      </w:r>
      <w:r>
        <w:rPr>
          <w:rFonts w:ascii="Times New Roman" w:hAnsi="Times New Roman" w:cs="Times New Roman"/>
          <w:sz w:val="22"/>
          <w:szCs w:val="22"/>
        </w:rPr>
        <w:t>. Any data published from the project will be made available publicly to allow researchers and community members to build from our research.</w:t>
      </w:r>
      <w:r w:rsidRPr="009029C2">
        <w:rPr>
          <w:rFonts w:ascii="Times New Roman" w:hAnsi="Times New Roman" w:cs="Times New Roman"/>
          <w:sz w:val="22"/>
          <w:szCs w:val="22"/>
        </w:rPr>
        <w:t xml:space="preserve"> </w:t>
      </w:r>
    </w:p>
    <w:p w14:paraId="301651C3" w14:textId="77777777" w:rsidR="00821442" w:rsidRPr="005164BE" w:rsidRDefault="00821442" w:rsidP="00821442">
      <w:pPr>
        <w:pStyle w:val="ListParagraph"/>
        <w:numPr>
          <w:ilvl w:val="0"/>
          <w:numId w:val="34"/>
        </w:numPr>
        <w:rPr>
          <w:rFonts w:ascii="Times New Roman" w:hAnsi="Times New Roman" w:cs="Times New Roman"/>
          <w:sz w:val="22"/>
          <w:szCs w:val="22"/>
        </w:rPr>
      </w:pPr>
      <w:r w:rsidRPr="005164BE">
        <w:rPr>
          <w:rFonts w:ascii="Times New Roman" w:hAnsi="Times New Roman" w:cs="Times New Roman"/>
          <w:sz w:val="22"/>
          <w:szCs w:val="22"/>
        </w:rPr>
        <w:t xml:space="preserve">The first nationally representative survey of serving and recent veterans that examines their self-reported involvement in criminal activities, both as offenders and victims. </w:t>
      </w:r>
    </w:p>
    <w:p w14:paraId="634B73FD" w14:textId="23D4789C"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A new survey data set containing a survey deployed to stateside bases that mirrors the nationally representative </w:t>
      </w:r>
      <w:r w:rsidR="00E06573">
        <w:rPr>
          <w:rFonts w:ascii="Times New Roman" w:hAnsi="Times New Roman" w:cs="Times New Roman"/>
          <w:sz w:val="22"/>
          <w:szCs w:val="22"/>
        </w:rPr>
        <w:t>sample but</w:t>
      </w:r>
      <w:r>
        <w:rPr>
          <w:rFonts w:ascii="Times New Roman" w:hAnsi="Times New Roman" w:cs="Times New Roman"/>
          <w:sz w:val="22"/>
          <w:szCs w:val="22"/>
        </w:rPr>
        <w:t xml:space="preserve"> takes into account individuals</w:t>
      </w:r>
      <w:r w:rsidR="00934C46">
        <w:rPr>
          <w:rFonts w:ascii="Times New Roman" w:hAnsi="Times New Roman" w:cs="Times New Roman"/>
          <w:sz w:val="22"/>
          <w:szCs w:val="22"/>
        </w:rPr>
        <w:t>’</w:t>
      </w:r>
      <w:r>
        <w:rPr>
          <w:rFonts w:ascii="Times New Roman" w:hAnsi="Times New Roman" w:cs="Times New Roman"/>
          <w:sz w:val="22"/>
          <w:szCs w:val="22"/>
        </w:rPr>
        <w:t xml:space="preserve"> experiences at their current deployment. This survey will be valuable on its own and serve as a baseline for our international survey.</w:t>
      </w:r>
    </w:p>
    <w:p w14:paraId="60AD9C0E" w14:textId="4823DC93"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The first survey of </w:t>
      </w:r>
      <w:proofErr w:type="gramStart"/>
      <w:r>
        <w:rPr>
          <w:rFonts w:ascii="Times New Roman" w:hAnsi="Times New Roman" w:cs="Times New Roman"/>
          <w:sz w:val="22"/>
          <w:szCs w:val="22"/>
        </w:rPr>
        <w:t>cross-base</w:t>
      </w:r>
      <w:proofErr w:type="gramEnd"/>
      <w:r>
        <w:rPr>
          <w:rFonts w:ascii="Times New Roman" w:hAnsi="Times New Roman" w:cs="Times New Roman"/>
          <w:sz w:val="22"/>
          <w:szCs w:val="22"/>
        </w:rPr>
        <w:t xml:space="preserve"> experiences by U</w:t>
      </w:r>
      <w:r w:rsidR="00934C46">
        <w:rPr>
          <w:rFonts w:ascii="Times New Roman" w:hAnsi="Times New Roman" w:cs="Times New Roman"/>
          <w:sz w:val="22"/>
          <w:szCs w:val="22"/>
        </w:rPr>
        <w:t>.</w:t>
      </w:r>
      <w:r>
        <w:rPr>
          <w:rFonts w:ascii="Times New Roman" w:hAnsi="Times New Roman" w:cs="Times New Roman"/>
          <w:sz w:val="22"/>
          <w:szCs w:val="22"/>
        </w:rPr>
        <w:t>S</w:t>
      </w:r>
      <w:r w:rsidR="00934C46">
        <w:rPr>
          <w:rFonts w:ascii="Times New Roman" w:hAnsi="Times New Roman" w:cs="Times New Roman"/>
          <w:sz w:val="22"/>
          <w:szCs w:val="22"/>
        </w:rPr>
        <w:t xml:space="preserve">. </w:t>
      </w:r>
      <w:proofErr w:type="spellStart"/>
      <w:r w:rsidR="00934C46">
        <w:rPr>
          <w:rFonts w:ascii="Times New Roman" w:hAnsi="Times New Roman" w:cs="Times New Roman"/>
          <w:sz w:val="22"/>
          <w:szCs w:val="22"/>
        </w:rPr>
        <w:t>service</w:t>
      </w:r>
      <w:r>
        <w:rPr>
          <w:rFonts w:ascii="Times New Roman" w:hAnsi="Times New Roman" w:cs="Times New Roman"/>
          <w:sz w:val="22"/>
          <w:szCs w:val="22"/>
        </w:rPr>
        <w:t>members</w:t>
      </w:r>
      <w:proofErr w:type="spellEnd"/>
      <w:r>
        <w:rPr>
          <w:rFonts w:ascii="Times New Roman" w:hAnsi="Times New Roman" w:cs="Times New Roman"/>
          <w:sz w:val="22"/>
          <w:szCs w:val="22"/>
        </w:rPr>
        <w:t xml:space="preserve"> globally. The survey will be similar to the one deployed stateside but instead look at the context of interacting with non-American populations globally. </w:t>
      </w:r>
    </w:p>
    <w:p w14:paraId="7F48BB8B" w14:textId="77777777" w:rsidR="00821442" w:rsidRPr="004A529E"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Two articles that target high impact blog or newspapers sites such as the </w:t>
      </w:r>
      <w:proofErr w:type="spellStart"/>
      <w:r>
        <w:rPr>
          <w:rFonts w:ascii="Times New Roman" w:hAnsi="Times New Roman" w:cs="Times New Roman"/>
          <w:i/>
          <w:iCs/>
          <w:sz w:val="22"/>
          <w:szCs w:val="22"/>
        </w:rPr>
        <w:t>The</w:t>
      </w:r>
      <w:proofErr w:type="spellEnd"/>
      <w:r>
        <w:rPr>
          <w:rFonts w:ascii="Times New Roman" w:hAnsi="Times New Roman" w:cs="Times New Roman"/>
          <w:i/>
          <w:iCs/>
          <w:sz w:val="22"/>
          <w:szCs w:val="22"/>
        </w:rPr>
        <w:t xml:space="preserve"> Conversation</w:t>
      </w:r>
      <w:r>
        <w:rPr>
          <w:rFonts w:ascii="Times New Roman" w:hAnsi="Times New Roman" w:cs="Times New Roman"/>
          <w:sz w:val="22"/>
          <w:szCs w:val="22"/>
        </w:rPr>
        <w:t xml:space="preserve"> or </w:t>
      </w:r>
      <w:r>
        <w:rPr>
          <w:rFonts w:ascii="Times New Roman" w:hAnsi="Times New Roman" w:cs="Times New Roman"/>
          <w:i/>
          <w:iCs/>
          <w:sz w:val="22"/>
          <w:szCs w:val="22"/>
        </w:rPr>
        <w:t>The Monkey Cage.</w:t>
      </w:r>
    </w:p>
    <w:p w14:paraId="244FCA5E" w14:textId="575304BE"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Two peer reviewed articles submitted to journals in criminology and international relations.</w:t>
      </w:r>
    </w:p>
    <w:p w14:paraId="0ECB3F22" w14:textId="77777777" w:rsidR="00821442" w:rsidRPr="00821442" w:rsidRDefault="00821442" w:rsidP="00B0315C">
      <w:pPr>
        <w:rPr>
          <w:rFonts w:ascii="Times New Roman" w:hAnsi="Times New Roman" w:cs="Times New Roman"/>
          <w:sz w:val="22"/>
          <w:szCs w:val="22"/>
        </w:rPr>
      </w:pPr>
    </w:p>
    <w:p w14:paraId="11DB599D" w14:textId="44FC6ADB" w:rsidR="00153357" w:rsidRPr="00153357" w:rsidRDefault="00631FA0" w:rsidP="00153357">
      <w:pPr>
        <w:pStyle w:val="ListParagraph"/>
        <w:numPr>
          <w:ilvl w:val="0"/>
          <w:numId w:val="18"/>
        </w:numPr>
        <w:rPr>
          <w:rFonts w:ascii="Times New Roman" w:hAnsi="Times New Roman" w:cs="Times New Roman"/>
          <w:b/>
          <w:bCs/>
          <w:sz w:val="22"/>
          <w:szCs w:val="22"/>
        </w:rPr>
      </w:pPr>
      <w:r w:rsidRPr="007449FD">
        <w:rPr>
          <w:rFonts w:ascii="Times New Roman" w:hAnsi="Times New Roman" w:cs="Times New Roman"/>
          <w:b/>
          <w:sz w:val="22"/>
          <w:szCs w:val="22"/>
        </w:rPr>
        <w:t>Project Management and Timelines</w:t>
      </w:r>
    </w:p>
    <w:p w14:paraId="5E18E19F" w14:textId="7077378C" w:rsidR="00153357" w:rsidRDefault="00153357" w:rsidP="00DA0C66">
      <w:pPr>
        <w:pStyle w:val="ListParagraph"/>
        <w:numPr>
          <w:ilvl w:val="0"/>
          <w:numId w:val="28"/>
        </w:numPr>
        <w:rPr>
          <w:rFonts w:ascii="Times New Roman" w:hAnsi="Times New Roman" w:cs="Times New Roman"/>
          <w:b/>
          <w:bCs/>
          <w:sz w:val="22"/>
          <w:szCs w:val="22"/>
        </w:rPr>
      </w:pPr>
      <w:r>
        <w:rPr>
          <w:rFonts w:ascii="Times New Roman" w:hAnsi="Times New Roman" w:cs="Times New Roman"/>
          <w:b/>
          <w:bCs/>
          <w:sz w:val="22"/>
          <w:szCs w:val="22"/>
        </w:rPr>
        <w:t>Team Management</w:t>
      </w:r>
    </w:p>
    <w:p w14:paraId="568FF8F4" w14:textId="38E91216" w:rsidR="00153357" w:rsidRPr="00153357" w:rsidRDefault="00153357" w:rsidP="00153357">
      <w:pPr>
        <w:rPr>
          <w:rFonts w:ascii="Times New Roman" w:hAnsi="Times New Roman" w:cs="Times New Roman"/>
          <w:sz w:val="22"/>
          <w:szCs w:val="22"/>
        </w:rPr>
      </w:pPr>
      <w:r>
        <w:rPr>
          <w:rFonts w:ascii="Times New Roman" w:hAnsi="Times New Roman" w:cs="Times New Roman"/>
          <w:sz w:val="22"/>
          <w:szCs w:val="22"/>
        </w:rPr>
        <w:t>The team will be divided into separate tasks based on co-investigator strength with the Principle Investigator being responsible for management and delegation of new tasks as they arise. In addition to the three investigators, the team will include one graduate student hired from either the criminal justice or political science master’s programs. Primary responsibility for training and mentoring for the graduate student will be by Lane Gillespie when we have a criminal justice student and Michael Allen when the team includes a political science graduate student.</w:t>
      </w:r>
      <w:r w:rsidR="00C40EDA">
        <w:rPr>
          <w:rFonts w:ascii="Times New Roman" w:hAnsi="Times New Roman" w:cs="Times New Roman"/>
          <w:sz w:val="22"/>
          <w:szCs w:val="22"/>
        </w:rPr>
        <w:t xml:space="preserve"> The other two members of the project will be engaged </w:t>
      </w:r>
      <w:r w:rsidR="00C40EDA">
        <w:rPr>
          <w:rFonts w:ascii="Times New Roman" w:hAnsi="Times New Roman" w:cs="Times New Roman"/>
          <w:sz w:val="22"/>
          <w:szCs w:val="22"/>
        </w:rPr>
        <w:lastRenderedPageBreak/>
        <w:t>in co-mentoring as the student’s interests aligns with the members of the team.</w:t>
      </w:r>
      <w:r>
        <w:rPr>
          <w:rFonts w:ascii="Times New Roman" w:hAnsi="Times New Roman" w:cs="Times New Roman"/>
          <w:sz w:val="22"/>
          <w:szCs w:val="22"/>
        </w:rPr>
        <w:t xml:space="preserve"> The team will organize workflow and communication through Discord, a threaded-chat program </w:t>
      </w:r>
      <w:proofErr w:type="gramStart"/>
      <w:r>
        <w:rPr>
          <w:rFonts w:ascii="Times New Roman" w:hAnsi="Times New Roman" w:cs="Times New Roman"/>
          <w:sz w:val="22"/>
          <w:szCs w:val="22"/>
        </w:rPr>
        <w:t>which</w:t>
      </w:r>
      <w:proofErr w:type="gramEnd"/>
      <w:r>
        <w:rPr>
          <w:rFonts w:ascii="Times New Roman" w:hAnsi="Times New Roman" w:cs="Times New Roman"/>
          <w:sz w:val="22"/>
          <w:szCs w:val="22"/>
        </w:rPr>
        <w:t xml:space="preserve"> allows for file sharing, collaboration, and real time text and voice conversation. </w:t>
      </w:r>
      <w:r w:rsidR="00C40EDA">
        <w:rPr>
          <w:rFonts w:ascii="Times New Roman" w:hAnsi="Times New Roman" w:cs="Times New Roman"/>
          <w:sz w:val="22"/>
          <w:szCs w:val="22"/>
        </w:rPr>
        <w:t>Additionally, the team will have a standard biweekly meeting to discuss immediate and long-term issues</w:t>
      </w:r>
      <w:r w:rsidR="007523DB">
        <w:rPr>
          <w:rFonts w:ascii="Times New Roman" w:hAnsi="Times New Roman" w:cs="Times New Roman"/>
          <w:sz w:val="22"/>
          <w:szCs w:val="22"/>
        </w:rPr>
        <w:t xml:space="preserve"> as well as evaluate project progress and remedy any existing shortfalls in expectations through additional delegation or re-assignment of work</w:t>
      </w:r>
      <w:r w:rsidR="00C40EDA">
        <w:rPr>
          <w:rFonts w:ascii="Times New Roman" w:hAnsi="Times New Roman" w:cs="Times New Roman"/>
          <w:sz w:val="22"/>
          <w:szCs w:val="22"/>
        </w:rPr>
        <w:t xml:space="preserve">. The meetings will occur on Zoom, but will default to in-person meetings when </w:t>
      </w:r>
      <w:r w:rsidR="005A1317">
        <w:rPr>
          <w:rFonts w:ascii="Times New Roman" w:hAnsi="Times New Roman" w:cs="Times New Roman"/>
          <w:sz w:val="22"/>
          <w:szCs w:val="22"/>
        </w:rPr>
        <w:t>feasible</w:t>
      </w:r>
      <w:r w:rsidR="00C40EDA">
        <w:rPr>
          <w:rFonts w:ascii="Times New Roman" w:hAnsi="Times New Roman" w:cs="Times New Roman"/>
          <w:sz w:val="22"/>
          <w:szCs w:val="22"/>
        </w:rPr>
        <w:t>.</w:t>
      </w:r>
    </w:p>
    <w:p w14:paraId="0307FF75" w14:textId="229C37E4" w:rsidR="00201C29" w:rsidRDefault="00C430D0" w:rsidP="00DA0C66">
      <w:pPr>
        <w:pStyle w:val="ListParagraph"/>
        <w:numPr>
          <w:ilvl w:val="0"/>
          <w:numId w:val="28"/>
        </w:numPr>
        <w:rPr>
          <w:rFonts w:ascii="Times New Roman" w:hAnsi="Times New Roman" w:cs="Times New Roman"/>
          <w:b/>
          <w:bCs/>
          <w:sz w:val="22"/>
          <w:szCs w:val="22"/>
        </w:rPr>
      </w:pPr>
      <w:r w:rsidRPr="0080098A">
        <w:rPr>
          <w:rFonts w:ascii="Times New Roman" w:hAnsi="Times New Roman" w:cs="Times New Roman"/>
          <w:b/>
          <w:bCs/>
          <w:sz w:val="22"/>
          <w:szCs w:val="22"/>
        </w:rPr>
        <w:t>Relevant PI experience, education, and project management roles</w:t>
      </w:r>
    </w:p>
    <w:p w14:paraId="518E64CB" w14:textId="595A94B6" w:rsidR="00201C29" w:rsidRPr="00201C29" w:rsidRDefault="00C430D0" w:rsidP="00DA0C66">
      <w:pPr>
        <w:pStyle w:val="ListParagraph"/>
        <w:numPr>
          <w:ilvl w:val="1"/>
          <w:numId w:val="28"/>
        </w:numPr>
        <w:rPr>
          <w:rFonts w:ascii="Times New Roman" w:hAnsi="Times New Roman" w:cs="Times New Roman"/>
          <w:b/>
          <w:bCs/>
          <w:sz w:val="22"/>
          <w:szCs w:val="22"/>
        </w:rPr>
      </w:pPr>
      <w:r w:rsidRPr="00201C29">
        <w:rPr>
          <w:rFonts w:ascii="Times New Roman" w:hAnsi="Times New Roman" w:cs="Times New Roman"/>
          <w:b/>
          <w:bCs/>
          <w:sz w:val="22"/>
          <w:szCs w:val="22"/>
        </w:rPr>
        <w:t>Gillespie</w:t>
      </w:r>
    </w:p>
    <w:p w14:paraId="74F4FA7D" w14:textId="69B0E021" w:rsidR="00201C29" w:rsidRDefault="00C430D0" w:rsidP="00DA0C66">
      <w:pPr>
        <w:rPr>
          <w:rFonts w:ascii="Times New Roman" w:hAnsi="Times New Roman" w:cs="Times New Roman"/>
          <w:sz w:val="22"/>
          <w:szCs w:val="22"/>
        </w:rPr>
      </w:pPr>
      <w:r>
        <w:rPr>
          <w:rFonts w:ascii="Times New Roman" w:hAnsi="Times New Roman" w:cs="Times New Roman"/>
          <w:sz w:val="22"/>
          <w:szCs w:val="22"/>
        </w:rPr>
        <w:t xml:space="preserve">Associate Professor (Fall 2019) in the School of </w:t>
      </w:r>
      <w:proofErr w:type="gramStart"/>
      <w:r>
        <w:rPr>
          <w:rFonts w:ascii="Times New Roman" w:hAnsi="Times New Roman" w:cs="Times New Roman"/>
          <w:sz w:val="22"/>
          <w:szCs w:val="22"/>
        </w:rPr>
        <w:t>Public Service</w:t>
      </w:r>
      <w:proofErr w:type="gramEnd"/>
      <w:r>
        <w:rPr>
          <w:rFonts w:ascii="Times New Roman" w:hAnsi="Times New Roman" w:cs="Times New Roman"/>
          <w:sz w:val="22"/>
          <w:szCs w:val="22"/>
        </w:rPr>
        <w:t xml:space="preserve">, Boise State University. Research addresses victimization, gendered violence, and program evaluation. </w:t>
      </w:r>
      <w:r w:rsidR="00704A12">
        <w:rPr>
          <w:rFonts w:ascii="Times New Roman" w:hAnsi="Times New Roman" w:cs="Times New Roman"/>
          <w:sz w:val="22"/>
          <w:szCs w:val="22"/>
        </w:rPr>
        <w:t>Gillespie has contracted with state government departments to provide research and</w:t>
      </w:r>
      <w:r w:rsidR="009E3BC3">
        <w:rPr>
          <w:rFonts w:ascii="Times New Roman" w:hAnsi="Times New Roman" w:cs="Times New Roman"/>
          <w:sz w:val="22"/>
          <w:szCs w:val="22"/>
        </w:rPr>
        <w:t xml:space="preserve"> evaluation</w:t>
      </w:r>
      <w:r w:rsidR="00704A12">
        <w:rPr>
          <w:rFonts w:ascii="Times New Roman" w:hAnsi="Times New Roman" w:cs="Times New Roman"/>
          <w:sz w:val="22"/>
          <w:szCs w:val="22"/>
        </w:rPr>
        <w:t xml:space="preserve"> relating to victimization, in addition to contributing peer-reviewed research on program evaluation, victim-offender overlap, </w:t>
      </w:r>
      <w:r w:rsidR="00866BAA">
        <w:rPr>
          <w:rFonts w:ascii="Times New Roman" w:hAnsi="Times New Roman" w:cs="Times New Roman"/>
          <w:sz w:val="22"/>
          <w:szCs w:val="22"/>
        </w:rPr>
        <w:t xml:space="preserve">and </w:t>
      </w:r>
      <w:r w:rsidR="009E3BC3">
        <w:rPr>
          <w:rFonts w:ascii="Times New Roman" w:hAnsi="Times New Roman" w:cs="Times New Roman"/>
          <w:sz w:val="22"/>
          <w:szCs w:val="22"/>
        </w:rPr>
        <w:t>media represe</w:t>
      </w:r>
      <w:r w:rsidR="00866BAA">
        <w:rPr>
          <w:rFonts w:ascii="Times New Roman" w:hAnsi="Times New Roman" w:cs="Times New Roman"/>
          <w:sz w:val="22"/>
          <w:szCs w:val="22"/>
        </w:rPr>
        <w:t>ntations of crime victimization</w:t>
      </w:r>
      <w:r w:rsidR="009E3BC3">
        <w:rPr>
          <w:rFonts w:ascii="Times New Roman" w:hAnsi="Times New Roman" w:cs="Times New Roman"/>
          <w:sz w:val="22"/>
          <w:szCs w:val="22"/>
        </w:rPr>
        <w:t xml:space="preserve">. </w:t>
      </w:r>
      <w:r>
        <w:rPr>
          <w:rFonts w:ascii="Times New Roman" w:hAnsi="Times New Roman" w:cs="Times New Roman"/>
          <w:sz w:val="22"/>
          <w:szCs w:val="22"/>
        </w:rPr>
        <w:t xml:space="preserve">Gillespie will </w:t>
      </w:r>
      <w:r w:rsidR="00887032">
        <w:rPr>
          <w:rFonts w:ascii="Times New Roman" w:hAnsi="Times New Roman" w:cs="Times New Roman"/>
          <w:sz w:val="22"/>
          <w:szCs w:val="22"/>
        </w:rPr>
        <w:t>co-manage and mentor graduate students</w:t>
      </w:r>
      <w:r>
        <w:rPr>
          <w:rFonts w:ascii="Times New Roman" w:hAnsi="Times New Roman" w:cs="Times New Roman"/>
          <w:sz w:val="22"/>
          <w:szCs w:val="22"/>
        </w:rPr>
        <w:t>, oversee instrument design and implementation,</w:t>
      </w:r>
      <w:r w:rsidR="000C6119">
        <w:rPr>
          <w:rFonts w:ascii="Times New Roman" w:hAnsi="Times New Roman" w:cs="Times New Roman"/>
          <w:sz w:val="22"/>
          <w:szCs w:val="22"/>
        </w:rPr>
        <w:t xml:space="preserve"> construct relevant criminology theoretical frame,</w:t>
      </w:r>
      <w:r w:rsidR="00887032">
        <w:rPr>
          <w:rFonts w:ascii="Times New Roman" w:hAnsi="Times New Roman" w:cs="Times New Roman"/>
          <w:sz w:val="22"/>
          <w:szCs w:val="22"/>
        </w:rPr>
        <w:t xml:space="preserve"> lead development on the criminology-focused paper, connect</w:t>
      </w:r>
      <w:r w:rsidR="000C6119">
        <w:rPr>
          <w:rFonts w:ascii="Times New Roman" w:hAnsi="Times New Roman" w:cs="Times New Roman"/>
          <w:sz w:val="22"/>
          <w:szCs w:val="22"/>
        </w:rPr>
        <w:t xml:space="preserve"> results to those frames,</w:t>
      </w:r>
      <w:r>
        <w:rPr>
          <w:rFonts w:ascii="Times New Roman" w:hAnsi="Times New Roman" w:cs="Times New Roman"/>
          <w:sz w:val="22"/>
          <w:szCs w:val="22"/>
        </w:rPr>
        <w:t xml:space="preserve"> coordinate the project’s academic output</w:t>
      </w:r>
      <w:r w:rsidR="007523DB">
        <w:rPr>
          <w:rFonts w:ascii="Times New Roman" w:hAnsi="Times New Roman" w:cs="Times New Roman"/>
          <w:sz w:val="22"/>
          <w:szCs w:val="22"/>
        </w:rPr>
        <w:t xml:space="preserve">, manage the budget in coordination with Boise State OSP, monitor funded research progress, delegate additional work to capture any shortfalls in productivity, and </w:t>
      </w:r>
      <w:r w:rsidR="00185C69">
        <w:rPr>
          <w:rFonts w:ascii="Times New Roman" w:hAnsi="Times New Roman" w:cs="Times New Roman"/>
          <w:sz w:val="22"/>
          <w:szCs w:val="22"/>
        </w:rPr>
        <w:t>lead</w:t>
      </w:r>
      <w:r w:rsidR="007523DB">
        <w:rPr>
          <w:rFonts w:ascii="Times New Roman" w:hAnsi="Times New Roman" w:cs="Times New Roman"/>
          <w:sz w:val="22"/>
          <w:szCs w:val="22"/>
        </w:rPr>
        <w:t xml:space="preserve"> official report</w:t>
      </w:r>
      <w:r w:rsidR="00185C69">
        <w:rPr>
          <w:rFonts w:ascii="Times New Roman" w:hAnsi="Times New Roman" w:cs="Times New Roman"/>
          <w:sz w:val="22"/>
          <w:szCs w:val="22"/>
        </w:rPr>
        <w:t>ing compliance</w:t>
      </w:r>
      <w:r w:rsidR="007523DB">
        <w:rPr>
          <w:rFonts w:ascii="Times New Roman" w:hAnsi="Times New Roman" w:cs="Times New Roman"/>
          <w:sz w:val="22"/>
          <w:szCs w:val="22"/>
        </w:rPr>
        <w:t>.</w:t>
      </w:r>
    </w:p>
    <w:p w14:paraId="5660F828" w14:textId="3BA43596" w:rsidR="00C430D0" w:rsidRPr="00201C29" w:rsidRDefault="00C430D0" w:rsidP="00DA0C66">
      <w:pPr>
        <w:pStyle w:val="ListParagraph"/>
        <w:numPr>
          <w:ilvl w:val="1"/>
          <w:numId w:val="28"/>
        </w:numPr>
        <w:rPr>
          <w:rFonts w:ascii="Times New Roman" w:hAnsi="Times New Roman" w:cs="Times New Roman"/>
          <w:sz w:val="22"/>
          <w:szCs w:val="22"/>
        </w:rPr>
      </w:pPr>
      <w:r w:rsidRPr="00201C29">
        <w:rPr>
          <w:rFonts w:ascii="Times New Roman" w:hAnsi="Times New Roman" w:cs="Times New Roman"/>
          <w:b/>
          <w:bCs/>
          <w:sz w:val="22"/>
          <w:szCs w:val="22"/>
        </w:rPr>
        <w:t>Allen</w:t>
      </w:r>
    </w:p>
    <w:p w14:paraId="611CF34A" w14:textId="5CB68561" w:rsidR="00C430D0" w:rsidRPr="00A12542" w:rsidRDefault="00C430D0" w:rsidP="00DA0C66">
      <w:pPr>
        <w:rPr>
          <w:rFonts w:ascii="Times New Roman" w:hAnsi="Times New Roman" w:cs="Times New Roman"/>
          <w:sz w:val="22"/>
          <w:szCs w:val="22"/>
        </w:rPr>
      </w:pPr>
      <w:r>
        <w:rPr>
          <w:rFonts w:ascii="Times New Roman" w:hAnsi="Times New Roman" w:cs="Times New Roman"/>
          <w:sz w:val="22"/>
          <w:szCs w:val="22"/>
        </w:rPr>
        <w:t xml:space="preserve">Allen is an Associate Professor at Boise State. </w:t>
      </w:r>
      <w:r>
        <w:rPr>
          <w:rFonts w:ascii="Times New Roman" w:eastAsiaTheme="minorHAnsi" w:hAnsi="Times New Roman" w:cs="Times New Roman"/>
          <w:sz w:val="22"/>
          <w:szCs w:val="22"/>
        </w:rPr>
        <w:t xml:space="preserve">Research addresses the positive and negative externalities of US troop deployments, and the conflict and cooperation between powerful and weak actors in the international </w:t>
      </w:r>
      <w:proofErr w:type="gramStart"/>
      <w:r>
        <w:rPr>
          <w:rFonts w:ascii="Times New Roman" w:eastAsiaTheme="minorHAnsi" w:hAnsi="Times New Roman" w:cs="Times New Roman"/>
          <w:sz w:val="22"/>
          <w:szCs w:val="22"/>
        </w:rPr>
        <w:t>system</w:t>
      </w:r>
      <w:r>
        <w:rPr>
          <w:rFonts w:ascii="Times New Roman" w:hAnsi="Times New Roman" w:cs="Times New Roman"/>
          <w:sz w:val="22"/>
          <w:szCs w:val="22"/>
        </w:rPr>
        <w:t xml:space="preserve">  Allen</w:t>
      </w:r>
      <w:proofErr w:type="gramEnd"/>
      <w:r>
        <w:rPr>
          <w:rFonts w:ascii="Times New Roman" w:hAnsi="Times New Roman" w:cs="Times New Roman"/>
          <w:sz w:val="22"/>
          <w:szCs w:val="22"/>
        </w:rPr>
        <w:t xml:space="preserve"> has published widely in assessing the effects of troop deployments including on defense expenditures, regional influences on troop deployments and defense expenditures, service members effect on crime rates, and using surveys to demonstrate how troop deployments affect perceptions of the U.S. military, government, and people. Allen has served as Principal Investigator on funded work related to troop deployments </w:t>
      </w:r>
      <w:r>
        <w:rPr>
          <w:rFonts w:ascii="Times New Roman" w:eastAsiaTheme="minorHAnsi" w:hAnsi="Times New Roman" w:cs="Times New Roman"/>
          <w:sz w:val="22"/>
          <w:szCs w:val="22"/>
        </w:rPr>
        <w:t>(FOA#W911NF-18-1-0087). His methodological training is in quantitative methods.</w:t>
      </w:r>
      <w:r w:rsidR="000C6119">
        <w:rPr>
          <w:rFonts w:ascii="Times New Roman" w:eastAsiaTheme="minorHAnsi" w:hAnsi="Times New Roman" w:cs="Times New Roman"/>
          <w:sz w:val="22"/>
          <w:szCs w:val="22"/>
        </w:rPr>
        <w:t xml:space="preserve"> Allen</w:t>
      </w:r>
      <w:r w:rsidR="00887032">
        <w:rPr>
          <w:rFonts w:ascii="Times New Roman" w:eastAsiaTheme="minorHAnsi" w:hAnsi="Times New Roman" w:cs="Times New Roman"/>
          <w:sz w:val="22"/>
          <w:szCs w:val="22"/>
        </w:rPr>
        <w:t xml:space="preserve">’s primary responsibility will be in developing international relations theory, connecting empirical results to international relations, lead development of the international relations-focused paper, </w:t>
      </w:r>
      <w:r w:rsidR="00887032">
        <w:rPr>
          <w:rFonts w:ascii="Times New Roman" w:hAnsi="Times New Roman" w:cs="Times New Roman"/>
          <w:sz w:val="22"/>
          <w:szCs w:val="22"/>
        </w:rPr>
        <w:t xml:space="preserve">co-manage and mentor graduate students, lead development of relevant </w:t>
      </w:r>
      <w:r w:rsidR="000F76F1">
        <w:rPr>
          <w:rFonts w:ascii="Times New Roman" w:hAnsi="Times New Roman" w:cs="Times New Roman"/>
          <w:sz w:val="22"/>
          <w:szCs w:val="22"/>
        </w:rPr>
        <w:t>public articles</w:t>
      </w:r>
      <w:r w:rsidR="00887032">
        <w:rPr>
          <w:rFonts w:ascii="Times New Roman" w:hAnsi="Times New Roman" w:cs="Times New Roman"/>
          <w:sz w:val="22"/>
          <w:szCs w:val="22"/>
        </w:rPr>
        <w:t>,</w:t>
      </w:r>
      <w:r w:rsidR="000F76F1">
        <w:rPr>
          <w:rFonts w:ascii="Times New Roman" w:hAnsi="Times New Roman" w:cs="Times New Roman"/>
          <w:sz w:val="22"/>
          <w:szCs w:val="22"/>
        </w:rPr>
        <w:t xml:space="preserve"> and coordinate contact and communication with military bases. </w:t>
      </w:r>
    </w:p>
    <w:p w14:paraId="2EAE5924" w14:textId="614E1D8D" w:rsidR="00C430D0" w:rsidRPr="00201C29" w:rsidRDefault="00C430D0" w:rsidP="00DA0C66">
      <w:pPr>
        <w:pStyle w:val="ListParagraph"/>
        <w:numPr>
          <w:ilvl w:val="1"/>
          <w:numId w:val="28"/>
        </w:numPr>
        <w:rPr>
          <w:rFonts w:ascii="Times New Roman" w:hAnsi="Times New Roman" w:cs="Times New Roman"/>
          <w:b/>
          <w:bCs/>
          <w:sz w:val="22"/>
          <w:szCs w:val="22"/>
        </w:rPr>
      </w:pPr>
      <w:proofErr w:type="spellStart"/>
      <w:r w:rsidRPr="00201C29">
        <w:rPr>
          <w:rFonts w:ascii="Times New Roman" w:hAnsi="Times New Roman" w:cs="Times New Roman"/>
          <w:b/>
          <w:bCs/>
          <w:sz w:val="22"/>
          <w:szCs w:val="22"/>
        </w:rPr>
        <w:t>Utych</w:t>
      </w:r>
      <w:proofErr w:type="spellEnd"/>
    </w:p>
    <w:p w14:paraId="0E0B72D4" w14:textId="41934827" w:rsidR="00153357" w:rsidRDefault="00C430D0" w:rsidP="00DA0C66">
      <w:pPr>
        <w:rPr>
          <w:rFonts w:ascii="Times New Roman" w:hAnsi="Times New Roman" w:cs="Times New Roman"/>
          <w:sz w:val="22"/>
          <w:szCs w:val="22"/>
        </w:rPr>
      </w:pPr>
      <w:r>
        <w:rPr>
          <w:rFonts w:ascii="Times New Roman" w:hAnsi="Times New Roman" w:cs="Times New Roman"/>
          <w:sz w:val="22"/>
          <w:szCs w:val="22"/>
        </w:rPr>
        <w:t xml:space="preserve">Assistant Professor in the School of </w:t>
      </w:r>
      <w:proofErr w:type="gramStart"/>
      <w:r>
        <w:rPr>
          <w:rFonts w:ascii="Times New Roman" w:hAnsi="Times New Roman" w:cs="Times New Roman"/>
          <w:sz w:val="22"/>
          <w:szCs w:val="22"/>
        </w:rPr>
        <w:t>Public Service</w:t>
      </w:r>
      <w:proofErr w:type="gramEnd"/>
      <w:r>
        <w:rPr>
          <w:rFonts w:ascii="Times New Roman" w:hAnsi="Times New Roman" w:cs="Times New Roman"/>
          <w:sz w:val="22"/>
          <w:szCs w:val="22"/>
        </w:rPr>
        <w:t xml:space="preserve">, Boise State University. Research addresses political psychology and behavior, with a focus on experimental and survey methodology. </w:t>
      </w:r>
      <w:proofErr w:type="spellStart"/>
      <w:r w:rsidR="000C6119">
        <w:rPr>
          <w:rFonts w:ascii="Times New Roman" w:hAnsi="Times New Roman" w:cs="Times New Roman"/>
          <w:sz w:val="22"/>
          <w:szCs w:val="22"/>
        </w:rPr>
        <w:t>Utych’s</w:t>
      </w:r>
      <w:proofErr w:type="spellEnd"/>
      <w:r w:rsidR="000C6119">
        <w:rPr>
          <w:rFonts w:ascii="Times New Roman" w:hAnsi="Times New Roman" w:cs="Times New Roman"/>
          <w:sz w:val="22"/>
          <w:szCs w:val="22"/>
        </w:rPr>
        <w:t xml:space="preserve"> primary responsibility will be in instrument design, </w:t>
      </w:r>
      <w:r w:rsidR="000F76F1">
        <w:rPr>
          <w:rFonts w:ascii="Times New Roman" w:hAnsi="Times New Roman" w:cs="Times New Roman"/>
          <w:sz w:val="22"/>
          <w:szCs w:val="22"/>
        </w:rPr>
        <w:t xml:space="preserve">human subjects compliance, </w:t>
      </w:r>
      <w:r w:rsidR="000C6119">
        <w:rPr>
          <w:rFonts w:ascii="Times New Roman" w:hAnsi="Times New Roman" w:cs="Times New Roman"/>
          <w:sz w:val="22"/>
          <w:szCs w:val="22"/>
        </w:rPr>
        <w:t xml:space="preserve">survey deployment, experiment implementation and analysis, and general quantitative analysis of results. </w:t>
      </w:r>
      <w:proofErr w:type="spellStart"/>
      <w:r w:rsidR="00004FB4">
        <w:rPr>
          <w:rFonts w:ascii="Times New Roman" w:hAnsi="Times New Roman" w:cs="Times New Roman"/>
          <w:sz w:val="22"/>
          <w:szCs w:val="22"/>
        </w:rPr>
        <w:t>Utych</w:t>
      </w:r>
      <w:proofErr w:type="spellEnd"/>
      <w:r w:rsidR="00004FB4">
        <w:rPr>
          <w:rFonts w:ascii="Times New Roman" w:hAnsi="Times New Roman" w:cs="Times New Roman"/>
          <w:sz w:val="22"/>
          <w:szCs w:val="22"/>
        </w:rPr>
        <w:t xml:space="preserve"> has extensive experience collecting original data using web-based surveys</w:t>
      </w:r>
      <w:r w:rsidR="009B5337">
        <w:rPr>
          <w:rFonts w:ascii="Times New Roman" w:hAnsi="Times New Roman" w:cs="Times New Roman"/>
          <w:sz w:val="22"/>
          <w:szCs w:val="22"/>
        </w:rPr>
        <w:t xml:space="preserve">, and has experience programing complex survey logic. </w:t>
      </w:r>
      <w:proofErr w:type="spellStart"/>
      <w:r w:rsidR="009B5337">
        <w:rPr>
          <w:rFonts w:ascii="Times New Roman" w:hAnsi="Times New Roman" w:cs="Times New Roman"/>
          <w:sz w:val="22"/>
          <w:szCs w:val="22"/>
        </w:rPr>
        <w:t>Utych</w:t>
      </w:r>
      <w:proofErr w:type="spellEnd"/>
      <w:r w:rsidR="009B5337">
        <w:rPr>
          <w:rFonts w:ascii="Times New Roman" w:hAnsi="Times New Roman" w:cs="Times New Roman"/>
          <w:sz w:val="22"/>
          <w:szCs w:val="22"/>
        </w:rPr>
        <w:t xml:space="preserve"> has extensively published using original survey and experimental data, and brings expertise to the team on design and analysis of observational and experimental survey data. </w:t>
      </w:r>
    </w:p>
    <w:p w14:paraId="04F8CE39" w14:textId="77777777" w:rsidR="009B5337" w:rsidRDefault="009B5337" w:rsidP="00DA0C66">
      <w:pPr>
        <w:rPr>
          <w:rFonts w:ascii="Times New Roman" w:hAnsi="Times New Roman" w:cs="Times New Roman"/>
          <w:sz w:val="22"/>
          <w:szCs w:val="22"/>
        </w:rPr>
      </w:pPr>
    </w:p>
    <w:p w14:paraId="61F4577C" w14:textId="2BB31EBB" w:rsidR="000C6119" w:rsidRPr="005A1317" w:rsidRDefault="000C6119" w:rsidP="000C6119">
      <w:pPr>
        <w:pStyle w:val="ListParagraph"/>
        <w:numPr>
          <w:ilvl w:val="1"/>
          <w:numId w:val="28"/>
        </w:numPr>
        <w:rPr>
          <w:rFonts w:ascii="Times New Roman" w:hAnsi="Times New Roman" w:cs="Times New Roman"/>
          <w:b/>
          <w:bCs/>
          <w:sz w:val="22"/>
          <w:szCs w:val="22"/>
        </w:rPr>
      </w:pPr>
      <w:r w:rsidRPr="005A1317">
        <w:rPr>
          <w:rFonts w:ascii="Times New Roman" w:hAnsi="Times New Roman" w:cs="Times New Roman"/>
          <w:b/>
          <w:bCs/>
          <w:sz w:val="22"/>
          <w:szCs w:val="22"/>
        </w:rPr>
        <w:t>Graduate Student</w:t>
      </w:r>
    </w:p>
    <w:p w14:paraId="11AEC52D" w14:textId="6E1B6441" w:rsidR="000C6119" w:rsidRPr="000C6119" w:rsidRDefault="00215A40" w:rsidP="000C6119">
      <w:pPr>
        <w:rPr>
          <w:rFonts w:ascii="Times New Roman" w:hAnsi="Times New Roman" w:cs="Times New Roman"/>
          <w:sz w:val="22"/>
          <w:szCs w:val="22"/>
        </w:rPr>
      </w:pPr>
      <w:r>
        <w:rPr>
          <w:rFonts w:ascii="Times New Roman" w:hAnsi="Times New Roman" w:cs="Times New Roman"/>
          <w:sz w:val="22"/>
          <w:szCs w:val="22"/>
        </w:rPr>
        <w:t xml:space="preserve">We </w:t>
      </w:r>
      <w:r w:rsidR="00F85AB9">
        <w:rPr>
          <w:rFonts w:ascii="Times New Roman" w:hAnsi="Times New Roman" w:cs="Times New Roman"/>
          <w:sz w:val="22"/>
          <w:szCs w:val="22"/>
        </w:rPr>
        <w:t xml:space="preserve">will recruit and fill at the beginning of the project. The graduate student will be responsible for data collection, data cleaning, data coding, information gathering (e.g. details about targeted bases domestically and abroad), additional coding of data, attend meetings and take notes, and proofing or copyediting documents. We will also encourage and mentor the student in using their work on this project for their own research.  </w:t>
      </w:r>
    </w:p>
    <w:p w14:paraId="17AB951A" w14:textId="77777777" w:rsidR="00C430D0" w:rsidRDefault="00C430D0" w:rsidP="00DA0C66">
      <w:pPr>
        <w:rPr>
          <w:rFonts w:ascii="Times New Roman" w:hAnsi="Times New Roman" w:cs="Times New Roman"/>
          <w:b/>
          <w:bCs/>
          <w:sz w:val="22"/>
          <w:szCs w:val="22"/>
        </w:rPr>
      </w:pPr>
    </w:p>
    <w:p w14:paraId="25911CB9" w14:textId="77777777" w:rsidR="001A4440" w:rsidRDefault="00C430D0" w:rsidP="001A4440">
      <w:pPr>
        <w:pStyle w:val="ListParagraph"/>
        <w:numPr>
          <w:ilvl w:val="0"/>
          <w:numId w:val="28"/>
        </w:numPr>
        <w:rPr>
          <w:rFonts w:ascii="Times New Roman" w:hAnsi="Times New Roman" w:cs="Times New Roman"/>
          <w:b/>
          <w:bCs/>
          <w:sz w:val="22"/>
          <w:szCs w:val="22"/>
        </w:rPr>
      </w:pPr>
      <w:r w:rsidRPr="0080098A">
        <w:rPr>
          <w:rFonts w:ascii="Times New Roman" w:hAnsi="Times New Roman" w:cs="Times New Roman"/>
          <w:b/>
          <w:bCs/>
          <w:sz w:val="22"/>
          <w:szCs w:val="22"/>
        </w:rPr>
        <w:t xml:space="preserve"> </w:t>
      </w:r>
      <w:r w:rsidR="000C5205" w:rsidRPr="0080098A">
        <w:rPr>
          <w:rFonts w:ascii="Times New Roman" w:hAnsi="Times New Roman" w:cs="Times New Roman"/>
          <w:b/>
          <w:bCs/>
          <w:sz w:val="22"/>
          <w:szCs w:val="22"/>
        </w:rPr>
        <w:t>Project Timelin</w:t>
      </w:r>
      <w:r w:rsidR="001A4440">
        <w:rPr>
          <w:rFonts w:ascii="Times New Roman" w:hAnsi="Times New Roman" w:cs="Times New Roman"/>
          <w:b/>
          <w:bCs/>
          <w:sz w:val="22"/>
          <w:szCs w:val="22"/>
        </w:rPr>
        <w:t>e</w:t>
      </w:r>
    </w:p>
    <w:p w14:paraId="5F10BA67" w14:textId="21C7383A" w:rsidR="001A4440" w:rsidRDefault="001A4440" w:rsidP="001A4440">
      <w:pPr>
        <w:rPr>
          <w:rFonts w:ascii="Times New Roman" w:hAnsi="Times New Roman" w:cs="Times New Roman"/>
          <w:b/>
          <w:bCs/>
          <w:sz w:val="22"/>
          <w:szCs w:val="22"/>
        </w:rPr>
      </w:pPr>
    </w:p>
    <w:tbl>
      <w:tblPr>
        <w:tblW w:w="9296" w:type="dxa"/>
        <w:tblInd w:w="108" w:type="dxa"/>
        <w:tblLook w:val="04A0" w:firstRow="1" w:lastRow="0" w:firstColumn="1" w:lastColumn="0" w:noHBand="0" w:noVBand="1"/>
      </w:tblPr>
      <w:tblGrid>
        <w:gridCol w:w="2970"/>
        <w:gridCol w:w="504"/>
        <w:gridCol w:w="504"/>
        <w:gridCol w:w="504"/>
        <w:gridCol w:w="504"/>
        <w:gridCol w:w="504"/>
        <w:gridCol w:w="504"/>
        <w:gridCol w:w="504"/>
        <w:gridCol w:w="504"/>
        <w:gridCol w:w="504"/>
        <w:gridCol w:w="504"/>
        <w:gridCol w:w="504"/>
        <w:gridCol w:w="504"/>
        <w:gridCol w:w="278"/>
      </w:tblGrid>
      <w:tr w:rsidR="001A4440" w:rsidRPr="001A4440" w14:paraId="26EF5E35" w14:textId="77777777" w:rsidTr="00D175D1">
        <w:trPr>
          <w:trHeight w:val="300"/>
        </w:trPr>
        <w:tc>
          <w:tcPr>
            <w:tcW w:w="9296" w:type="dxa"/>
            <w:gridSpan w:val="14"/>
            <w:tcBorders>
              <w:top w:val="nil"/>
              <w:left w:val="nil"/>
              <w:bottom w:val="nil"/>
              <w:right w:val="nil"/>
            </w:tcBorders>
            <w:shd w:val="clear" w:color="auto" w:fill="auto"/>
            <w:noWrap/>
            <w:vAlign w:val="bottom"/>
            <w:hideMark/>
          </w:tcPr>
          <w:p w14:paraId="538B6D5D" w14:textId="77777777" w:rsidR="001A4440" w:rsidRPr="001A4440" w:rsidRDefault="001A4440" w:rsidP="001A4440">
            <w:pPr>
              <w:jc w:val="center"/>
              <w:rPr>
                <w:rFonts w:ascii="Calibri" w:eastAsia="Times New Roman" w:hAnsi="Calibri" w:cs="Calibri"/>
                <w:b/>
                <w:bCs/>
                <w:color w:val="000000"/>
                <w:sz w:val="22"/>
                <w:szCs w:val="22"/>
              </w:rPr>
            </w:pPr>
            <w:r w:rsidRPr="001A4440">
              <w:rPr>
                <w:rFonts w:ascii="Calibri" w:eastAsia="Times New Roman" w:hAnsi="Calibri" w:cs="Calibri"/>
                <w:b/>
                <w:bCs/>
                <w:color w:val="000000"/>
                <w:sz w:val="22"/>
                <w:szCs w:val="22"/>
              </w:rPr>
              <w:t>Gantt Chart showing task timeline</w:t>
            </w:r>
          </w:p>
        </w:tc>
      </w:tr>
      <w:tr w:rsidR="001A4440" w:rsidRPr="001A4440" w14:paraId="2E993786"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47FDCD6D" w14:textId="77777777" w:rsidR="001A4440" w:rsidRPr="001A4440" w:rsidRDefault="001A4440" w:rsidP="001A4440">
            <w:pPr>
              <w:rPr>
                <w:rFonts w:ascii="Calibri" w:eastAsia="Times New Roman" w:hAnsi="Calibri" w:cs="Calibri"/>
                <w:b/>
                <w:bCs/>
                <w:color w:val="000000"/>
                <w:sz w:val="22"/>
                <w:szCs w:val="22"/>
              </w:rPr>
            </w:pPr>
          </w:p>
        </w:tc>
        <w:tc>
          <w:tcPr>
            <w:tcW w:w="2016" w:type="dxa"/>
            <w:gridSpan w:val="4"/>
            <w:tcBorders>
              <w:top w:val="nil"/>
              <w:left w:val="single" w:sz="4" w:space="0" w:color="auto"/>
              <w:bottom w:val="single" w:sz="4" w:space="0" w:color="auto"/>
              <w:right w:val="nil"/>
            </w:tcBorders>
            <w:shd w:val="clear" w:color="auto" w:fill="auto"/>
            <w:noWrap/>
            <w:vAlign w:val="bottom"/>
            <w:hideMark/>
          </w:tcPr>
          <w:p w14:paraId="6EBEB4F2" w14:textId="77777777" w:rsidR="001A4440" w:rsidRPr="001A4440" w:rsidRDefault="001A4440" w:rsidP="001A4440">
            <w:pPr>
              <w:jc w:val="center"/>
              <w:rPr>
                <w:rFonts w:ascii="Calibri" w:eastAsia="Times New Roman" w:hAnsi="Calibri" w:cs="Calibri"/>
                <w:b/>
                <w:bCs/>
                <w:color w:val="000000"/>
                <w:sz w:val="22"/>
                <w:szCs w:val="22"/>
              </w:rPr>
            </w:pPr>
            <w:r w:rsidRPr="001A4440">
              <w:rPr>
                <w:rFonts w:ascii="Calibri" w:eastAsia="Times New Roman" w:hAnsi="Calibri" w:cs="Calibri"/>
                <w:b/>
                <w:bCs/>
                <w:color w:val="000000"/>
                <w:sz w:val="22"/>
                <w:szCs w:val="22"/>
              </w:rPr>
              <w:t>Year 1</w:t>
            </w:r>
          </w:p>
        </w:tc>
        <w:tc>
          <w:tcPr>
            <w:tcW w:w="2016" w:type="dxa"/>
            <w:gridSpan w:val="4"/>
            <w:tcBorders>
              <w:top w:val="nil"/>
              <w:left w:val="single" w:sz="4" w:space="0" w:color="auto"/>
              <w:bottom w:val="single" w:sz="4" w:space="0" w:color="auto"/>
              <w:right w:val="nil"/>
            </w:tcBorders>
            <w:shd w:val="clear" w:color="auto" w:fill="auto"/>
            <w:noWrap/>
            <w:vAlign w:val="bottom"/>
            <w:hideMark/>
          </w:tcPr>
          <w:p w14:paraId="2530ACC4" w14:textId="77777777" w:rsidR="001A4440" w:rsidRPr="001A4440" w:rsidRDefault="001A4440" w:rsidP="001A4440">
            <w:pPr>
              <w:jc w:val="center"/>
              <w:rPr>
                <w:rFonts w:ascii="Calibri" w:eastAsia="Times New Roman" w:hAnsi="Calibri" w:cs="Calibri"/>
                <w:b/>
                <w:bCs/>
                <w:color w:val="000000"/>
                <w:sz w:val="22"/>
                <w:szCs w:val="22"/>
              </w:rPr>
            </w:pPr>
            <w:r w:rsidRPr="001A4440">
              <w:rPr>
                <w:rFonts w:ascii="Calibri" w:eastAsia="Times New Roman" w:hAnsi="Calibri" w:cs="Calibri"/>
                <w:b/>
                <w:bCs/>
                <w:color w:val="000000"/>
                <w:sz w:val="22"/>
                <w:szCs w:val="22"/>
              </w:rPr>
              <w:t>Year 2</w:t>
            </w:r>
          </w:p>
        </w:tc>
        <w:tc>
          <w:tcPr>
            <w:tcW w:w="2016"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576090A0" w14:textId="77777777" w:rsidR="001A4440" w:rsidRPr="001A4440" w:rsidRDefault="001A4440" w:rsidP="001A4440">
            <w:pPr>
              <w:jc w:val="center"/>
              <w:rPr>
                <w:rFonts w:ascii="Calibri" w:eastAsia="Times New Roman" w:hAnsi="Calibri" w:cs="Calibri"/>
                <w:b/>
                <w:bCs/>
                <w:color w:val="000000"/>
                <w:sz w:val="22"/>
                <w:szCs w:val="22"/>
              </w:rPr>
            </w:pPr>
            <w:r w:rsidRPr="001A4440">
              <w:rPr>
                <w:rFonts w:ascii="Calibri" w:eastAsia="Times New Roman" w:hAnsi="Calibri" w:cs="Calibri"/>
                <w:b/>
                <w:bCs/>
                <w:color w:val="000000"/>
                <w:sz w:val="22"/>
                <w:szCs w:val="22"/>
              </w:rPr>
              <w:t>Year 3</w:t>
            </w:r>
          </w:p>
        </w:tc>
      </w:tr>
      <w:tr w:rsidR="001A4440" w:rsidRPr="001A4440" w14:paraId="1A4F13F0"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46F3CAA6" w14:textId="77777777" w:rsidR="001A4440" w:rsidRPr="001A4440" w:rsidRDefault="001A4440" w:rsidP="001A4440">
            <w:pPr>
              <w:jc w:val="center"/>
              <w:rPr>
                <w:rFonts w:ascii="Calibri" w:eastAsia="Times New Roman" w:hAnsi="Calibri" w:cs="Calibri"/>
                <w:b/>
                <w:bCs/>
                <w:color w:val="000000"/>
                <w:sz w:val="22"/>
                <w:szCs w:val="22"/>
              </w:rPr>
            </w:pPr>
          </w:p>
        </w:tc>
        <w:tc>
          <w:tcPr>
            <w:tcW w:w="504" w:type="dxa"/>
            <w:tcBorders>
              <w:top w:val="nil"/>
              <w:left w:val="single" w:sz="4" w:space="0" w:color="auto"/>
              <w:bottom w:val="single" w:sz="4" w:space="0" w:color="auto"/>
              <w:right w:val="nil"/>
            </w:tcBorders>
            <w:shd w:val="clear" w:color="auto" w:fill="auto"/>
            <w:noWrap/>
            <w:vAlign w:val="bottom"/>
            <w:hideMark/>
          </w:tcPr>
          <w:p w14:paraId="11B21A46"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Q1</w:t>
            </w:r>
          </w:p>
        </w:tc>
        <w:tc>
          <w:tcPr>
            <w:tcW w:w="504" w:type="dxa"/>
            <w:tcBorders>
              <w:top w:val="nil"/>
              <w:left w:val="nil"/>
              <w:bottom w:val="single" w:sz="4" w:space="0" w:color="auto"/>
              <w:right w:val="nil"/>
            </w:tcBorders>
            <w:shd w:val="clear" w:color="auto" w:fill="auto"/>
            <w:noWrap/>
            <w:vAlign w:val="bottom"/>
            <w:hideMark/>
          </w:tcPr>
          <w:p w14:paraId="78A6AC58"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Q2</w:t>
            </w:r>
          </w:p>
        </w:tc>
        <w:tc>
          <w:tcPr>
            <w:tcW w:w="504" w:type="dxa"/>
            <w:tcBorders>
              <w:top w:val="nil"/>
              <w:left w:val="nil"/>
              <w:bottom w:val="single" w:sz="4" w:space="0" w:color="auto"/>
              <w:right w:val="nil"/>
            </w:tcBorders>
            <w:shd w:val="clear" w:color="auto" w:fill="auto"/>
            <w:noWrap/>
            <w:vAlign w:val="bottom"/>
            <w:hideMark/>
          </w:tcPr>
          <w:p w14:paraId="2D2E9FA9"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Q3</w:t>
            </w:r>
          </w:p>
        </w:tc>
        <w:tc>
          <w:tcPr>
            <w:tcW w:w="504" w:type="dxa"/>
            <w:tcBorders>
              <w:top w:val="nil"/>
              <w:left w:val="nil"/>
              <w:bottom w:val="single" w:sz="4" w:space="0" w:color="auto"/>
              <w:right w:val="nil"/>
            </w:tcBorders>
            <w:shd w:val="clear" w:color="auto" w:fill="auto"/>
            <w:noWrap/>
            <w:vAlign w:val="bottom"/>
            <w:hideMark/>
          </w:tcPr>
          <w:p w14:paraId="70AFDB40"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Q4</w:t>
            </w:r>
          </w:p>
        </w:tc>
        <w:tc>
          <w:tcPr>
            <w:tcW w:w="504" w:type="dxa"/>
            <w:tcBorders>
              <w:top w:val="nil"/>
              <w:left w:val="single" w:sz="4" w:space="0" w:color="auto"/>
              <w:bottom w:val="single" w:sz="4" w:space="0" w:color="auto"/>
              <w:right w:val="nil"/>
            </w:tcBorders>
            <w:shd w:val="clear" w:color="auto" w:fill="auto"/>
            <w:noWrap/>
            <w:vAlign w:val="bottom"/>
            <w:hideMark/>
          </w:tcPr>
          <w:p w14:paraId="257B23AF"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Q1</w:t>
            </w:r>
          </w:p>
        </w:tc>
        <w:tc>
          <w:tcPr>
            <w:tcW w:w="504" w:type="dxa"/>
            <w:tcBorders>
              <w:top w:val="nil"/>
              <w:left w:val="nil"/>
              <w:bottom w:val="single" w:sz="4" w:space="0" w:color="auto"/>
              <w:right w:val="nil"/>
            </w:tcBorders>
            <w:shd w:val="clear" w:color="auto" w:fill="auto"/>
            <w:noWrap/>
            <w:vAlign w:val="bottom"/>
            <w:hideMark/>
          </w:tcPr>
          <w:p w14:paraId="0014A6C0"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Q2</w:t>
            </w:r>
          </w:p>
        </w:tc>
        <w:tc>
          <w:tcPr>
            <w:tcW w:w="504" w:type="dxa"/>
            <w:tcBorders>
              <w:top w:val="nil"/>
              <w:left w:val="nil"/>
              <w:bottom w:val="single" w:sz="4" w:space="0" w:color="auto"/>
              <w:right w:val="nil"/>
            </w:tcBorders>
            <w:shd w:val="clear" w:color="auto" w:fill="auto"/>
            <w:noWrap/>
            <w:vAlign w:val="bottom"/>
            <w:hideMark/>
          </w:tcPr>
          <w:p w14:paraId="334DD3BD"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Q3</w:t>
            </w:r>
          </w:p>
        </w:tc>
        <w:tc>
          <w:tcPr>
            <w:tcW w:w="504" w:type="dxa"/>
            <w:tcBorders>
              <w:top w:val="nil"/>
              <w:left w:val="nil"/>
              <w:bottom w:val="single" w:sz="4" w:space="0" w:color="auto"/>
              <w:right w:val="nil"/>
            </w:tcBorders>
            <w:shd w:val="clear" w:color="auto" w:fill="auto"/>
            <w:noWrap/>
            <w:vAlign w:val="bottom"/>
            <w:hideMark/>
          </w:tcPr>
          <w:p w14:paraId="4BC0D825"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Q4</w:t>
            </w:r>
          </w:p>
        </w:tc>
        <w:tc>
          <w:tcPr>
            <w:tcW w:w="504" w:type="dxa"/>
            <w:tcBorders>
              <w:top w:val="nil"/>
              <w:left w:val="single" w:sz="4" w:space="0" w:color="auto"/>
              <w:bottom w:val="single" w:sz="4" w:space="0" w:color="auto"/>
              <w:right w:val="nil"/>
            </w:tcBorders>
            <w:shd w:val="clear" w:color="auto" w:fill="auto"/>
            <w:noWrap/>
            <w:vAlign w:val="bottom"/>
            <w:hideMark/>
          </w:tcPr>
          <w:p w14:paraId="4030ECCA"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Q1</w:t>
            </w:r>
          </w:p>
        </w:tc>
        <w:tc>
          <w:tcPr>
            <w:tcW w:w="504" w:type="dxa"/>
            <w:tcBorders>
              <w:top w:val="nil"/>
              <w:left w:val="nil"/>
              <w:bottom w:val="single" w:sz="4" w:space="0" w:color="auto"/>
              <w:right w:val="nil"/>
            </w:tcBorders>
            <w:shd w:val="clear" w:color="auto" w:fill="auto"/>
            <w:noWrap/>
            <w:vAlign w:val="bottom"/>
            <w:hideMark/>
          </w:tcPr>
          <w:p w14:paraId="2FF8EA0F"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Q2</w:t>
            </w:r>
          </w:p>
        </w:tc>
        <w:tc>
          <w:tcPr>
            <w:tcW w:w="504" w:type="dxa"/>
            <w:tcBorders>
              <w:top w:val="nil"/>
              <w:left w:val="nil"/>
              <w:bottom w:val="single" w:sz="4" w:space="0" w:color="auto"/>
              <w:right w:val="nil"/>
            </w:tcBorders>
            <w:shd w:val="clear" w:color="auto" w:fill="auto"/>
            <w:noWrap/>
            <w:vAlign w:val="bottom"/>
            <w:hideMark/>
          </w:tcPr>
          <w:p w14:paraId="7B3811C5"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Q3</w:t>
            </w:r>
          </w:p>
        </w:tc>
        <w:tc>
          <w:tcPr>
            <w:tcW w:w="504" w:type="dxa"/>
            <w:tcBorders>
              <w:top w:val="nil"/>
              <w:left w:val="nil"/>
              <w:bottom w:val="single" w:sz="4" w:space="0" w:color="auto"/>
              <w:right w:val="single" w:sz="4" w:space="0" w:color="auto"/>
            </w:tcBorders>
            <w:shd w:val="clear" w:color="auto" w:fill="auto"/>
            <w:noWrap/>
            <w:vAlign w:val="bottom"/>
            <w:hideMark/>
          </w:tcPr>
          <w:p w14:paraId="310EA7FB" w14:textId="77777777" w:rsidR="001A4440" w:rsidRPr="001A4440" w:rsidRDefault="001A4440" w:rsidP="001A4440">
            <w:pPr>
              <w:jc w:val="center"/>
              <w:rPr>
                <w:rFonts w:ascii="Calibri" w:eastAsia="Times New Roman" w:hAnsi="Calibri" w:cs="Calibri"/>
                <w:i/>
                <w:iCs/>
                <w:color w:val="000000"/>
                <w:sz w:val="22"/>
                <w:szCs w:val="22"/>
              </w:rPr>
            </w:pPr>
            <w:r w:rsidRPr="001A4440">
              <w:rPr>
                <w:rFonts w:ascii="Calibri" w:eastAsia="Times New Roman" w:hAnsi="Calibri" w:cs="Calibri"/>
                <w:i/>
                <w:iCs/>
                <w:color w:val="000000"/>
                <w:sz w:val="22"/>
                <w:szCs w:val="22"/>
              </w:rPr>
              <w:t>Q4</w:t>
            </w:r>
          </w:p>
        </w:tc>
      </w:tr>
      <w:tr w:rsidR="001A4440" w:rsidRPr="001A4440" w14:paraId="01BD26E3"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66BCAA2A" w14:textId="77777777" w:rsidR="001A4440" w:rsidRPr="001A4440" w:rsidRDefault="001A4440" w:rsidP="001A4440">
            <w:pPr>
              <w:rPr>
                <w:rFonts w:ascii="Calibri" w:eastAsia="Times New Roman" w:hAnsi="Calibri" w:cs="Calibri"/>
                <w:b/>
                <w:bCs/>
                <w:color w:val="000000"/>
                <w:sz w:val="22"/>
                <w:szCs w:val="22"/>
              </w:rPr>
            </w:pPr>
            <w:r w:rsidRPr="001A4440">
              <w:rPr>
                <w:rFonts w:ascii="Calibri" w:eastAsia="Times New Roman" w:hAnsi="Calibri" w:cs="Calibri"/>
                <w:b/>
                <w:bCs/>
                <w:color w:val="000000"/>
                <w:sz w:val="22"/>
                <w:szCs w:val="22"/>
              </w:rPr>
              <w:t>Formative Tasks</w:t>
            </w:r>
          </w:p>
        </w:tc>
        <w:tc>
          <w:tcPr>
            <w:tcW w:w="504" w:type="dxa"/>
            <w:tcBorders>
              <w:top w:val="nil"/>
              <w:left w:val="single" w:sz="4" w:space="0" w:color="auto"/>
              <w:bottom w:val="nil"/>
              <w:right w:val="nil"/>
            </w:tcBorders>
            <w:shd w:val="clear" w:color="auto" w:fill="auto"/>
            <w:noWrap/>
            <w:vAlign w:val="bottom"/>
            <w:hideMark/>
          </w:tcPr>
          <w:p w14:paraId="6ED8EE2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1334AF9A"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67415639"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5095BA26"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1B131DCC"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476AD45B"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68617834"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7E4D583A"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783E942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13C618A6"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31AC5D9D"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3C902A8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077DB500"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508986C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Host virtual focus group</w:t>
            </w:r>
          </w:p>
        </w:tc>
        <w:tc>
          <w:tcPr>
            <w:tcW w:w="504" w:type="dxa"/>
            <w:tcBorders>
              <w:top w:val="nil"/>
              <w:left w:val="single" w:sz="4" w:space="0" w:color="auto"/>
              <w:bottom w:val="nil"/>
              <w:right w:val="nil"/>
            </w:tcBorders>
            <w:shd w:val="clear" w:color="000000" w:fill="8EA9DB"/>
            <w:noWrap/>
            <w:vAlign w:val="bottom"/>
            <w:hideMark/>
          </w:tcPr>
          <w:p w14:paraId="4703DEC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7A8747E5"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32DE0BD6"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0B78DD19"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36C6BF1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19D488C"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9F4D404"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107656ED"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26F18D4A"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1BC62125"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1AF24EB0"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5CC187A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61270497"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7C9579F1"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Contact Information Gathering</w:t>
            </w:r>
          </w:p>
        </w:tc>
        <w:tc>
          <w:tcPr>
            <w:tcW w:w="504" w:type="dxa"/>
            <w:tcBorders>
              <w:top w:val="nil"/>
              <w:left w:val="single" w:sz="4" w:space="0" w:color="auto"/>
              <w:bottom w:val="nil"/>
              <w:right w:val="nil"/>
            </w:tcBorders>
            <w:shd w:val="clear" w:color="auto" w:fill="auto"/>
            <w:noWrap/>
            <w:vAlign w:val="bottom"/>
            <w:hideMark/>
          </w:tcPr>
          <w:p w14:paraId="0D74148E"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394544C2"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000000" w:fill="8EA9DB"/>
            <w:noWrap/>
            <w:vAlign w:val="bottom"/>
            <w:hideMark/>
          </w:tcPr>
          <w:p w14:paraId="316B90A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6995021"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single" w:sz="4" w:space="0" w:color="auto"/>
              <w:bottom w:val="nil"/>
              <w:right w:val="nil"/>
            </w:tcBorders>
            <w:shd w:val="clear" w:color="auto" w:fill="auto"/>
            <w:noWrap/>
            <w:vAlign w:val="bottom"/>
            <w:hideMark/>
          </w:tcPr>
          <w:p w14:paraId="42A3C65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1FFC2ACE"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2802F3B5"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144C3C8D"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4BBB9FE0"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77F1261E"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7950539E"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19A4C50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6209CB07"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30E8026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Contact Domestic Base</w:t>
            </w:r>
          </w:p>
        </w:tc>
        <w:tc>
          <w:tcPr>
            <w:tcW w:w="504" w:type="dxa"/>
            <w:tcBorders>
              <w:top w:val="nil"/>
              <w:left w:val="single" w:sz="4" w:space="0" w:color="auto"/>
              <w:bottom w:val="nil"/>
              <w:right w:val="nil"/>
            </w:tcBorders>
            <w:shd w:val="clear" w:color="auto" w:fill="auto"/>
            <w:noWrap/>
            <w:vAlign w:val="bottom"/>
            <w:hideMark/>
          </w:tcPr>
          <w:p w14:paraId="4FB0F25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524D29E0"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000000" w:fill="8EA9DB"/>
            <w:noWrap/>
            <w:vAlign w:val="bottom"/>
            <w:hideMark/>
          </w:tcPr>
          <w:p w14:paraId="754C5A6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D350E11"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single" w:sz="4" w:space="0" w:color="auto"/>
              <w:bottom w:val="nil"/>
              <w:right w:val="nil"/>
            </w:tcBorders>
            <w:shd w:val="clear" w:color="auto" w:fill="auto"/>
            <w:noWrap/>
            <w:vAlign w:val="bottom"/>
            <w:hideMark/>
          </w:tcPr>
          <w:p w14:paraId="4769645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313B1FFE"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44472A91"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7938C79A"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124E515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61941E58"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A5D13B4"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2FC98BE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30736651"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2CBEB3C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Contact Global Bases</w:t>
            </w:r>
          </w:p>
        </w:tc>
        <w:tc>
          <w:tcPr>
            <w:tcW w:w="504" w:type="dxa"/>
            <w:tcBorders>
              <w:top w:val="nil"/>
              <w:left w:val="single" w:sz="4" w:space="0" w:color="auto"/>
              <w:bottom w:val="nil"/>
              <w:right w:val="nil"/>
            </w:tcBorders>
            <w:shd w:val="clear" w:color="auto" w:fill="auto"/>
            <w:noWrap/>
            <w:vAlign w:val="bottom"/>
            <w:hideMark/>
          </w:tcPr>
          <w:p w14:paraId="2B03597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3A8B2BD4"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81D2D73"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000000" w:fill="8EA9DB"/>
            <w:noWrap/>
            <w:vAlign w:val="bottom"/>
            <w:hideMark/>
          </w:tcPr>
          <w:p w14:paraId="6265488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nil"/>
              <w:right w:val="nil"/>
            </w:tcBorders>
            <w:shd w:val="clear" w:color="000000" w:fill="8EA9DB"/>
            <w:noWrap/>
            <w:vAlign w:val="bottom"/>
            <w:hideMark/>
          </w:tcPr>
          <w:p w14:paraId="629D36C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444AEC79"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95EADAF"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1039D03E"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14F6A0CF"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5483E736"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6349DD6E"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23C0A47F"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58D9AC3A" w14:textId="77777777" w:rsidTr="00D175D1">
        <w:trPr>
          <w:gridAfter w:val="1"/>
          <w:wAfter w:w="278" w:type="dxa"/>
          <w:trHeight w:val="300"/>
        </w:trPr>
        <w:tc>
          <w:tcPr>
            <w:tcW w:w="2970" w:type="dxa"/>
            <w:tcBorders>
              <w:top w:val="nil"/>
              <w:left w:val="nil"/>
              <w:bottom w:val="single" w:sz="4" w:space="0" w:color="auto"/>
              <w:right w:val="nil"/>
            </w:tcBorders>
            <w:shd w:val="clear" w:color="auto" w:fill="auto"/>
            <w:noWrap/>
            <w:vAlign w:val="bottom"/>
            <w:hideMark/>
          </w:tcPr>
          <w:p w14:paraId="5629048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Base Site Logistics Planning</w:t>
            </w:r>
          </w:p>
        </w:tc>
        <w:tc>
          <w:tcPr>
            <w:tcW w:w="504" w:type="dxa"/>
            <w:tcBorders>
              <w:top w:val="nil"/>
              <w:left w:val="single" w:sz="4" w:space="0" w:color="auto"/>
              <w:bottom w:val="single" w:sz="4" w:space="0" w:color="auto"/>
              <w:right w:val="nil"/>
            </w:tcBorders>
            <w:shd w:val="clear" w:color="auto" w:fill="auto"/>
            <w:noWrap/>
            <w:vAlign w:val="bottom"/>
            <w:hideMark/>
          </w:tcPr>
          <w:p w14:paraId="7E9F4D0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405A5F1B"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65FF61C1"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115605E1"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single" w:sz="4" w:space="0" w:color="auto"/>
              <w:right w:val="nil"/>
            </w:tcBorders>
            <w:shd w:val="clear" w:color="auto" w:fill="auto"/>
            <w:noWrap/>
            <w:vAlign w:val="bottom"/>
            <w:hideMark/>
          </w:tcPr>
          <w:p w14:paraId="2C2C374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37512430"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3EE6224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1DBDB34B"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single" w:sz="4" w:space="0" w:color="auto"/>
              <w:right w:val="nil"/>
            </w:tcBorders>
            <w:shd w:val="clear" w:color="auto" w:fill="auto"/>
            <w:noWrap/>
            <w:vAlign w:val="bottom"/>
            <w:hideMark/>
          </w:tcPr>
          <w:p w14:paraId="11941240"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788CD81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4E4B0F6C"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single" w:sz="4" w:space="0" w:color="auto"/>
            </w:tcBorders>
            <w:shd w:val="clear" w:color="auto" w:fill="auto"/>
            <w:noWrap/>
            <w:vAlign w:val="bottom"/>
            <w:hideMark/>
          </w:tcPr>
          <w:p w14:paraId="309B821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2D64D804"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31B1160C"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single" w:sz="4" w:space="0" w:color="auto"/>
              <w:bottom w:val="nil"/>
              <w:right w:val="nil"/>
            </w:tcBorders>
            <w:shd w:val="clear" w:color="auto" w:fill="auto"/>
            <w:noWrap/>
            <w:vAlign w:val="bottom"/>
            <w:hideMark/>
          </w:tcPr>
          <w:p w14:paraId="71A79031"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44538CBB"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544AAF2F"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502F8254"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49A7ABB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4072F467"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1516EF5C"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2BE94B07"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2FF024A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2ABA3391"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44591DEA"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29DD647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5A7D1A1E"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10BFEBAC" w14:textId="77777777" w:rsidR="001A4440" w:rsidRPr="001A4440" w:rsidRDefault="001A4440" w:rsidP="001A4440">
            <w:pPr>
              <w:rPr>
                <w:rFonts w:ascii="Calibri" w:eastAsia="Times New Roman" w:hAnsi="Calibri" w:cs="Calibri"/>
                <w:b/>
                <w:bCs/>
                <w:color w:val="000000"/>
                <w:sz w:val="22"/>
                <w:szCs w:val="22"/>
              </w:rPr>
            </w:pPr>
            <w:r w:rsidRPr="001A4440">
              <w:rPr>
                <w:rFonts w:ascii="Calibri" w:eastAsia="Times New Roman" w:hAnsi="Calibri" w:cs="Calibri"/>
                <w:b/>
                <w:bCs/>
                <w:color w:val="000000"/>
                <w:sz w:val="22"/>
                <w:szCs w:val="22"/>
              </w:rPr>
              <w:t>Implementation Tasks</w:t>
            </w:r>
          </w:p>
        </w:tc>
        <w:tc>
          <w:tcPr>
            <w:tcW w:w="504" w:type="dxa"/>
            <w:tcBorders>
              <w:top w:val="nil"/>
              <w:left w:val="single" w:sz="4" w:space="0" w:color="auto"/>
              <w:bottom w:val="nil"/>
              <w:right w:val="nil"/>
            </w:tcBorders>
            <w:shd w:val="clear" w:color="auto" w:fill="auto"/>
            <w:noWrap/>
            <w:vAlign w:val="bottom"/>
            <w:hideMark/>
          </w:tcPr>
          <w:p w14:paraId="2DC0CD4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588FBB36"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1D0DFD15"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3CB2C8C6"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31CD2BF9"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271CB358"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1319002D"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41288395"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4A4CBEAC"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7D3BBAA0"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77738CC6"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26EC837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4354FF5F"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0C5FC439"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Retrospective Survey</w:t>
            </w:r>
          </w:p>
        </w:tc>
        <w:tc>
          <w:tcPr>
            <w:tcW w:w="504" w:type="dxa"/>
            <w:tcBorders>
              <w:top w:val="nil"/>
              <w:left w:val="single" w:sz="4" w:space="0" w:color="auto"/>
              <w:bottom w:val="nil"/>
              <w:right w:val="nil"/>
            </w:tcBorders>
            <w:shd w:val="clear" w:color="auto" w:fill="auto"/>
            <w:noWrap/>
            <w:vAlign w:val="bottom"/>
            <w:hideMark/>
          </w:tcPr>
          <w:p w14:paraId="50F7719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000000" w:fill="8EA9DB"/>
            <w:noWrap/>
            <w:vAlign w:val="bottom"/>
            <w:hideMark/>
          </w:tcPr>
          <w:p w14:paraId="3FCD47C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414797A7"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7291ACE5"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59A2B51E"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520B1757"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E8B3D79"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0EC20EC5"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45BD5DCE"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CC47132"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673737F8"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4C6B16C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54D5D5CE"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2ED5B2C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Domestic Base Survey</w:t>
            </w:r>
          </w:p>
        </w:tc>
        <w:tc>
          <w:tcPr>
            <w:tcW w:w="504" w:type="dxa"/>
            <w:tcBorders>
              <w:top w:val="nil"/>
              <w:left w:val="single" w:sz="4" w:space="0" w:color="auto"/>
              <w:bottom w:val="nil"/>
              <w:right w:val="nil"/>
            </w:tcBorders>
            <w:shd w:val="clear" w:color="auto" w:fill="auto"/>
            <w:noWrap/>
            <w:vAlign w:val="bottom"/>
            <w:hideMark/>
          </w:tcPr>
          <w:p w14:paraId="57378EBF"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96C202A"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141A9884"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5B59CEB4"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000000" w:fill="8EA9DB"/>
            <w:noWrap/>
            <w:vAlign w:val="bottom"/>
            <w:hideMark/>
          </w:tcPr>
          <w:p w14:paraId="1F5BA58F"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19EB3472"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6F47B68E"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2D3347D2"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2356FBD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5B090614"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43B2155"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6B7A7B3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5FE25752"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2A781E2C"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Global Base Survey</w:t>
            </w:r>
          </w:p>
        </w:tc>
        <w:tc>
          <w:tcPr>
            <w:tcW w:w="504" w:type="dxa"/>
            <w:tcBorders>
              <w:top w:val="nil"/>
              <w:left w:val="single" w:sz="4" w:space="0" w:color="auto"/>
              <w:bottom w:val="nil"/>
              <w:right w:val="nil"/>
            </w:tcBorders>
            <w:shd w:val="clear" w:color="auto" w:fill="auto"/>
            <w:noWrap/>
            <w:vAlign w:val="bottom"/>
            <w:hideMark/>
          </w:tcPr>
          <w:p w14:paraId="5D2A4BC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3AA94025"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A0EB026"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70885A13"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39F4748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000000" w:fill="8EA9DB"/>
            <w:noWrap/>
            <w:vAlign w:val="bottom"/>
            <w:hideMark/>
          </w:tcPr>
          <w:p w14:paraId="7228238E"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000000" w:fill="8EA9DB"/>
            <w:noWrap/>
            <w:vAlign w:val="bottom"/>
            <w:hideMark/>
          </w:tcPr>
          <w:p w14:paraId="08E8F2BA"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000000" w:fill="8EA9DB"/>
            <w:noWrap/>
            <w:vAlign w:val="bottom"/>
            <w:hideMark/>
          </w:tcPr>
          <w:p w14:paraId="6BB4920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nil"/>
              <w:right w:val="nil"/>
            </w:tcBorders>
            <w:shd w:val="clear" w:color="000000" w:fill="8EA9DB"/>
            <w:noWrap/>
            <w:vAlign w:val="bottom"/>
            <w:hideMark/>
          </w:tcPr>
          <w:p w14:paraId="0952E2D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000000" w:fill="8EA9DB"/>
            <w:noWrap/>
            <w:vAlign w:val="bottom"/>
            <w:hideMark/>
          </w:tcPr>
          <w:p w14:paraId="4BD468D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2EC6855A"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single" w:sz="4" w:space="0" w:color="auto"/>
            </w:tcBorders>
            <w:shd w:val="clear" w:color="auto" w:fill="auto"/>
            <w:noWrap/>
            <w:vAlign w:val="bottom"/>
            <w:hideMark/>
          </w:tcPr>
          <w:p w14:paraId="10F69C99"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3DFFF08A"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093CD86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Data Cleaning</w:t>
            </w:r>
          </w:p>
        </w:tc>
        <w:tc>
          <w:tcPr>
            <w:tcW w:w="504" w:type="dxa"/>
            <w:tcBorders>
              <w:top w:val="nil"/>
              <w:left w:val="single" w:sz="4" w:space="0" w:color="auto"/>
              <w:bottom w:val="nil"/>
              <w:right w:val="nil"/>
            </w:tcBorders>
            <w:shd w:val="clear" w:color="auto" w:fill="auto"/>
            <w:noWrap/>
            <w:vAlign w:val="bottom"/>
            <w:hideMark/>
          </w:tcPr>
          <w:p w14:paraId="7E46CBAB"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7D0060AB"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000000" w:fill="8EA9DB"/>
            <w:noWrap/>
            <w:vAlign w:val="bottom"/>
            <w:hideMark/>
          </w:tcPr>
          <w:p w14:paraId="1289829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4062FE05"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single" w:sz="4" w:space="0" w:color="auto"/>
              <w:bottom w:val="nil"/>
              <w:right w:val="nil"/>
            </w:tcBorders>
            <w:shd w:val="clear" w:color="auto" w:fill="auto"/>
            <w:noWrap/>
            <w:vAlign w:val="bottom"/>
            <w:hideMark/>
          </w:tcPr>
          <w:p w14:paraId="30B7DDA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18BE6533"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000000" w:fill="8EA9DB"/>
            <w:noWrap/>
            <w:vAlign w:val="bottom"/>
            <w:hideMark/>
          </w:tcPr>
          <w:p w14:paraId="5B3D04BB"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000000" w:fill="8EA9DB"/>
            <w:noWrap/>
            <w:vAlign w:val="bottom"/>
            <w:hideMark/>
          </w:tcPr>
          <w:p w14:paraId="4EEB646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nil"/>
              <w:right w:val="nil"/>
            </w:tcBorders>
            <w:shd w:val="clear" w:color="000000" w:fill="8EA9DB"/>
            <w:noWrap/>
            <w:vAlign w:val="bottom"/>
            <w:hideMark/>
          </w:tcPr>
          <w:p w14:paraId="3777C7E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000000" w:fill="8EA9DB"/>
            <w:noWrap/>
            <w:vAlign w:val="bottom"/>
            <w:hideMark/>
          </w:tcPr>
          <w:p w14:paraId="093C5511"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000000" w:fill="8EA9DB"/>
            <w:noWrap/>
            <w:vAlign w:val="bottom"/>
            <w:hideMark/>
          </w:tcPr>
          <w:p w14:paraId="6A981B7B"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single" w:sz="4" w:space="0" w:color="auto"/>
            </w:tcBorders>
            <w:shd w:val="clear" w:color="auto" w:fill="auto"/>
            <w:noWrap/>
            <w:vAlign w:val="bottom"/>
            <w:hideMark/>
          </w:tcPr>
          <w:p w14:paraId="6863214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59F03DE4"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1EBBB8E0"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Base Site Visit</w:t>
            </w:r>
          </w:p>
        </w:tc>
        <w:tc>
          <w:tcPr>
            <w:tcW w:w="504" w:type="dxa"/>
            <w:tcBorders>
              <w:top w:val="nil"/>
              <w:left w:val="single" w:sz="4" w:space="0" w:color="auto"/>
              <w:bottom w:val="nil"/>
              <w:right w:val="nil"/>
            </w:tcBorders>
            <w:shd w:val="clear" w:color="auto" w:fill="auto"/>
            <w:noWrap/>
            <w:vAlign w:val="bottom"/>
            <w:hideMark/>
          </w:tcPr>
          <w:p w14:paraId="22B01B9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591ECB11"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D611DE6"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61C4C869"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5549456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76F8516A"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2F5836E9"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663F5598"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000000" w:fill="8EA9DB"/>
            <w:noWrap/>
            <w:vAlign w:val="bottom"/>
            <w:hideMark/>
          </w:tcPr>
          <w:p w14:paraId="26C396F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3883470A"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1F492526"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5422E67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D175D1" w:rsidRPr="001A4440" w14:paraId="225466D7" w14:textId="77777777" w:rsidTr="00D175D1">
        <w:trPr>
          <w:gridAfter w:val="1"/>
          <w:wAfter w:w="278" w:type="dxa"/>
          <w:trHeight w:val="300"/>
        </w:trPr>
        <w:tc>
          <w:tcPr>
            <w:tcW w:w="2970" w:type="dxa"/>
            <w:tcBorders>
              <w:top w:val="nil"/>
              <w:left w:val="nil"/>
              <w:bottom w:val="single" w:sz="4" w:space="0" w:color="auto"/>
              <w:right w:val="nil"/>
            </w:tcBorders>
            <w:shd w:val="clear" w:color="auto" w:fill="auto"/>
            <w:noWrap/>
            <w:vAlign w:val="bottom"/>
            <w:hideMark/>
          </w:tcPr>
          <w:p w14:paraId="70834BC9"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Data Analysis</w:t>
            </w:r>
          </w:p>
        </w:tc>
        <w:tc>
          <w:tcPr>
            <w:tcW w:w="504" w:type="dxa"/>
            <w:tcBorders>
              <w:top w:val="nil"/>
              <w:left w:val="single" w:sz="4" w:space="0" w:color="auto"/>
              <w:bottom w:val="single" w:sz="4" w:space="0" w:color="auto"/>
              <w:right w:val="nil"/>
            </w:tcBorders>
            <w:shd w:val="clear" w:color="auto" w:fill="auto"/>
            <w:noWrap/>
            <w:vAlign w:val="bottom"/>
            <w:hideMark/>
          </w:tcPr>
          <w:p w14:paraId="77FF56C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19B1EF2F"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5A31A98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3E41768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single" w:sz="4" w:space="0" w:color="auto"/>
              <w:right w:val="nil"/>
            </w:tcBorders>
            <w:shd w:val="clear" w:color="auto" w:fill="auto"/>
            <w:noWrap/>
            <w:vAlign w:val="bottom"/>
            <w:hideMark/>
          </w:tcPr>
          <w:p w14:paraId="706C4A9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05767C3E"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2D8913E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7ECCE299"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single" w:sz="4" w:space="0" w:color="auto"/>
              <w:right w:val="nil"/>
            </w:tcBorders>
            <w:shd w:val="clear" w:color="000000" w:fill="8EA9DB"/>
            <w:noWrap/>
            <w:vAlign w:val="bottom"/>
            <w:hideMark/>
          </w:tcPr>
          <w:p w14:paraId="151E007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3B03C871"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1B2D654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single" w:sz="4" w:space="0" w:color="auto"/>
            </w:tcBorders>
            <w:shd w:val="clear" w:color="000000" w:fill="8EA9DB"/>
            <w:noWrap/>
            <w:vAlign w:val="bottom"/>
            <w:hideMark/>
          </w:tcPr>
          <w:p w14:paraId="3793208C"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1BECCE41"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1AFA00A1"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single" w:sz="4" w:space="0" w:color="auto"/>
              <w:bottom w:val="nil"/>
              <w:right w:val="nil"/>
            </w:tcBorders>
            <w:shd w:val="clear" w:color="auto" w:fill="auto"/>
            <w:noWrap/>
            <w:vAlign w:val="bottom"/>
            <w:hideMark/>
          </w:tcPr>
          <w:p w14:paraId="03F6CEA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2E626596"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0FDFF693"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1E031908"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77E4012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10D0652"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6BB82079"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11C2B401"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7580348C"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526CC2D0"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317A8B64"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45424F6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271CD05F"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66B1510D" w14:textId="77777777" w:rsidR="001A4440" w:rsidRPr="001A4440" w:rsidRDefault="001A4440" w:rsidP="001A4440">
            <w:pPr>
              <w:rPr>
                <w:rFonts w:ascii="Calibri" w:eastAsia="Times New Roman" w:hAnsi="Calibri" w:cs="Calibri"/>
                <w:b/>
                <w:bCs/>
                <w:color w:val="000000"/>
                <w:sz w:val="22"/>
                <w:szCs w:val="22"/>
              </w:rPr>
            </w:pPr>
            <w:r w:rsidRPr="001A4440">
              <w:rPr>
                <w:rFonts w:ascii="Calibri" w:eastAsia="Times New Roman" w:hAnsi="Calibri" w:cs="Calibri"/>
                <w:b/>
                <w:bCs/>
                <w:color w:val="000000"/>
                <w:sz w:val="22"/>
                <w:szCs w:val="22"/>
              </w:rPr>
              <w:t>Dissemination Tasks</w:t>
            </w:r>
          </w:p>
        </w:tc>
        <w:tc>
          <w:tcPr>
            <w:tcW w:w="504" w:type="dxa"/>
            <w:tcBorders>
              <w:top w:val="nil"/>
              <w:left w:val="single" w:sz="4" w:space="0" w:color="auto"/>
              <w:bottom w:val="nil"/>
              <w:right w:val="nil"/>
            </w:tcBorders>
            <w:shd w:val="clear" w:color="auto" w:fill="auto"/>
            <w:noWrap/>
            <w:vAlign w:val="bottom"/>
            <w:hideMark/>
          </w:tcPr>
          <w:p w14:paraId="3B7F5DD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203F5C65"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39C84205"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52997D8D"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65726BDA"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71A07E08"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350FF211"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3FC64513"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3454CE02"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346FEFFB"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45562E13"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16326A1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5C9FDFA2"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1772821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Conference Presentations (3)</w:t>
            </w:r>
          </w:p>
        </w:tc>
        <w:tc>
          <w:tcPr>
            <w:tcW w:w="504" w:type="dxa"/>
            <w:tcBorders>
              <w:top w:val="nil"/>
              <w:left w:val="single" w:sz="4" w:space="0" w:color="auto"/>
              <w:bottom w:val="nil"/>
              <w:right w:val="nil"/>
            </w:tcBorders>
            <w:shd w:val="clear" w:color="auto" w:fill="auto"/>
            <w:noWrap/>
            <w:vAlign w:val="bottom"/>
            <w:hideMark/>
          </w:tcPr>
          <w:p w14:paraId="1EF55AF7"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45AF6875"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75472937"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000000" w:fill="8EA9DB"/>
            <w:noWrap/>
            <w:vAlign w:val="bottom"/>
            <w:hideMark/>
          </w:tcPr>
          <w:p w14:paraId="4605259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nil"/>
              <w:right w:val="nil"/>
            </w:tcBorders>
            <w:shd w:val="clear" w:color="auto" w:fill="auto"/>
            <w:noWrap/>
            <w:vAlign w:val="bottom"/>
            <w:hideMark/>
          </w:tcPr>
          <w:p w14:paraId="4E7F8FAF"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EB7FC27"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000000" w:fill="8EA9DB"/>
            <w:noWrap/>
            <w:vAlign w:val="bottom"/>
            <w:hideMark/>
          </w:tcPr>
          <w:p w14:paraId="435113E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18752D15"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single" w:sz="4" w:space="0" w:color="auto"/>
              <w:bottom w:val="nil"/>
              <w:right w:val="nil"/>
            </w:tcBorders>
            <w:shd w:val="clear" w:color="auto" w:fill="auto"/>
            <w:noWrap/>
            <w:vAlign w:val="bottom"/>
            <w:hideMark/>
          </w:tcPr>
          <w:p w14:paraId="624F3FE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1552EFB0"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000000" w:fill="8EA9DB"/>
            <w:noWrap/>
            <w:vAlign w:val="bottom"/>
            <w:hideMark/>
          </w:tcPr>
          <w:p w14:paraId="29C1EEF5"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single" w:sz="4" w:space="0" w:color="auto"/>
            </w:tcBorders>
            <w:shd w:val="clear" w:color="auto" w:fill="auto"/>
            <w:noWrap/>
            <w:vAlign w:val="bottom"/>
            <w:hideMark/>
          </w:tcPr>
          <w:p w14:paraId="0FF8F371"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00138580"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7C5342C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Manuscript Submission (2)</w:t>
            </w:r>
          </w:p>
        </w:tc>
        <w:tc>
          <w:tcPr>
            <w:tcW w:w="504" w:type="dxa"/>
            <w:tcBorders>
              <w:top w:val="nil"/>
              <w:left w:val="single" w:sz="4" w:space="0" w:color="auto"/>
              <w:bottom w:val="nil"/>
              <w:right w:val="nil"/>
            </w:tcBorders>
            <w:shd w:val="clear" w:color="auto" w:fill="auto"/>
            <w:noWrap/>
            <w:vAlign w:val="bottom"/>
            <w:hideMark/>
          </w:tcPr>
          <w:p w14:paraId="2135F94E"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2EA9E88C"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474B1A13"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2734353A"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000000" w:fill="8EA9DB"/>
            <w:noWrap/>
            <w:vAlign w:val="bottom"/>
            <w:hideMark/>
          </w:tcPr>
          <w:p w14:paraId="18EAC23F"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12AAC01"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5D154FEB"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15A7D500"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62A30BC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2407ECFF"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5F1BB758"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000000" w:fill="8EA9DB"/>
            <w:noWrap/>
            <w:vAlign w:val="bottom"/>
            <w:hideMark/>
          </w:tcPr>
          <w:p w14:paraId="45559A7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0B64BB3B" w14:textId="77777777" w:rsidTr="00D175D1">
        <w:trPr>
          <w:gridAfter w:val="1"/>
          <w:wAfter w:w="278" w:type="dxa"/>
          <w:trHeight w:val="300"/>
        </w:trPr>
        <w:tc>
          <w:tcPr>
            <w:tcW w:w="2970" w:type="dxa"/>
            <w:tcBorders>
              <w:top w:val="nil"/>
              <w:left w:val="nil"/>
              <w:bottom w:val="nil"/>
              <w:right w:val="nil"/>
            </w:tcBorders>
            <w:shd w:val="clear" w:color="auto" w:fill="auto"/>
            <w:noWrap/>
            <w:vAlign w:val="bottom"/>
            <w:hideMark/>
          </w:tcPr>
          <w:p w14:paraId="07F530CE"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Online Blog Article (2)</w:t>
            </w:r>
          </w:p>
        </w:tc>
        <w:tc>
          <w:tcPr>
            <w:tcW w:w="504" w:type="dxa"/>
            <w:tcBorders>
              <w:top w:val="nil"/>
              <w:left w:val="single" w:sz="4" w:space="0" w:color="auto"/>
              <w:bottom w:val="nil"/>
              <w:right w:val="nil"/>
            </w:tcBorders>
            <w:shd w:val="clear" w:color="auto" w:fill="auto"/>
            <w:noWrap/>
            <w:vAlign w:val="bottom"/>
            <w:hideMark/>
          </w:tcPr>
          <w:p w14:paraId="645E163E"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088833FE"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6C3F5503"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auto" w:fill="auto"/>
            <w:noWrap/>
            <w:vAlign w:val="bottom"/>
            <w:hideMark/>
          </w:tcPr>
          <w:p w14:paraId="54AD47B4"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single" w:sz="4" w:space="0" w:color="auto"/>
              <w:bottom w:val="nil"/>
              <w:right w:val="nil"/>
            </w:tcBorders>
            <w:shd w:val="clear" w:color="auto" w:fill="auto"/>
            <w:noWrap/>
            <w:vAlign w:val="bottom"/>
            <w:hideMark/>
          </w:tcPr>
          <w:p w14:paraId="16A4A8B9"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45E97D00"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296D40E5"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nil"/>
            </w:tcBorders>
            <w:shd w:val="clear" w:color="000000" w:fill="8EA9DB"/>
            <w:noWrap/>
            <w:vAlign w:val="bottom"/>
            <w:hideMark/>
          </w:tcPr>
          <w:p w14:paraId="5F5F4723"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nil"/>
              <w:right w:val="nil"/>
            </w:tcBorders>
            <w:shd w:val="clear" w:color="auto" w:fill="auto"/>
            <w:noWrap/>
            <w:vAlign w:val="bottom"/>
            <w:hideMark/>
          </w:tcPr>
          <w:p w14:paraId="6539018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nil"/>
              <w:right w:val="nil"/>
            </w:tcBorders>
            <w:shd w:val="clear" w:color="auto" w:fill="auto"/>
            <w:noWrap/>
            <w:vAlign w:val="bottom"/>
            <w:hideMark/>
          </w:tcPr>
          <w:p w14:paraId="56FC5C87" w14:textId="77777777" w:rsidR="001A4440" w:rsidRPr="001A4440" w:rsidRDefault="001A4440" w:rsidP="001A4440">
            <w:pPr>
              <w:rPr>
                <w:rFonts w:ascii="Calibri" w:eastAsia="Times New Roman" w:hAnsi="Calibri" w:cs="Calibri"/>
                <w:color w:val="000000"/>
                <w:sz w:val="22"/>
                <w:szCs w:val="22"/>
              </w:rPr>
            </w:pPr>
          </w:p>
        </w:tc>
        <w:tc>
          <w:tcPr>
            <w:tcW w:w="504" w:type="dxa"/>
            <w:tcBorders>
              <w:top w:val="nil"/>
              <w:left w:val="nil"/>
              <w:bottom w:val="nil"/>
              <w:right w:val="nil"/>
            </w:tcBorders>
            <w:shd w:val="clear" w:color="auto" w:fill="auto"/>
            <w:noWrap/>
            <w:vAlign w:val="bottom"/>
            <w:hideMark/>
          </w:tcPr>
          <w:p w14:paraId="2A7681A2" w14:textId="77777777" w:rsidR="001A4440" w:rsidRPr="001A4440" w:rsidRDefault="001A4440" w:rsidP="001A4440">
            <w:pPr>
              <w:rPr>
                <w:rFonts w:ascii="Times New Roman" w:eastAsia="Times New Roman" w:hAnsi="Times New Roman" w:cs="Times New Roman"/>
                <w:sz w:val="20"/>
                <w:szCs w:val="20"/>
              </w:rPr>
            </w:pPr>
          </w:p>
        </w:tc>
        <w:tc>
          <w:tcPr>
            <w:tcW w:w="504" w:type="dxa"/>
            <w:tcBorders>
              <w:top w:val="nil"/>
              <w:left w:val="nil"/>
              <w:bottom w:val="nil"/>
              <w:right w:val="single" w:sz="4" w:space="0" w:color="auto"/>
            </w:tcBorders>
            <w:shd w:val="clear" w:color="auto" w:fill="auto"/>
            <w:noWrap/>
            <w:vAlign w:val="bottom"/>
            <w:hideMark/>
          </w:tcPr>
          <w:p w14:paraId="1F57EE7C"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r w:rsidR="001A4440" w:rsidRPr="001A4440" w14:paraId="44B80CB4" w14:textId="77777777" w:rsidTr="00D175D1">
        <w:trPr>
          <w:gridAfter w:val="1"/>
          <w:wAfter w:w="278" w:type="dxa"/>
          <w:trHeight w:val="300"/>
        </w:trPr>
        <w:tc>
          <w:tcPr>
            <w:tcW w:w="2970" w:type="dxa"/>
            <w:tcBorders>
              <w:top w:val="nil"/>
              <w:left w:val="nil"/>
              <w:bottom w:val="single" w:sz="4" w:space="0" w:color="auto"/>
              <w:right w:val="nil"/>
            </w:tcBorders>
            <w:shd w:val="clear" w:color="auto" w:fill="auto"/>
            <w:noWrap/>
            <w:vAlign w:val="bottom"/>
            <w:hideMark/>
          </w:tcPr>
          <w:p w14:paraId="326F720B"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Workshop/Public Forum</w:t>
            </w:r>
          </w:p>
        </w:tc>
        <w:tc>
          <w:tcPr>
            <w:tcW w:w="504" w:type="dxa"/>
            <w:tcBorders>
              <w:top w:val="nil"/>
              <w:left w:val="single" w:sz="4" w:space="0" w:color="auto"/>
              <w:bottom w:val="single" w:sz="4" w:space="0" w:color="auto"/>
              <w:right w:val="nil"/>
            </w:tcBorders>
            <w:shd w:val="clear" w:color="auto" w:fill="auto"/>
            <w:noWrap/>
            <w:vAlign w:val="bottom"/>
            <w:hideMark/>
          </w:tcPr>
          <w:p w14:paraId="7876DEE4"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0351DB4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7656BFDC"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790B3F2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single" w:sz="4" w:space="0" w:color="auto"/>
              <w:right w:val="nil"/>
            </w:tcBorders>
            <w:shd w:val="clear" w:color="auto" w:fill="auto"/>
            <w:noWrap/>
            <w:vAlign w:val="bottom"/>
            <w:hideMark/>
          </w:tcPr>
          <w:p w14:paraId="3F83939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35C2C806"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0C806DCB"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3600AF88"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single" w:sz="4" w:space="0" w:color="auto"/>
              <w:bottom w:val="single" w:sz="4" w:space="0" w:color="auto"/>
              <w:right w:val="nil"/>
            </w:tcBorders>
            <w:shd w:val="clear" w:color="auto" w:fill="auto"/>
            <w:noWrap/>
            <w:vAlign w:val="bottom"/>
            <w:hideMark/>
          </w:tcPr>
          <w:p w14:paraId="535AC361"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000000" w:fill="8EA9DB"/>
            <w:noWrap/>
            <w:vAlign w:val="bottom"/>
            <w:hideMark/>
          </w:tcPr>
          <w:p w14:paraId="5C064B4F"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nil"/>
            </w:tcBorders>
            <w:shd w:val="clear" w:color="auto" w:fill="auto"/>
            <w:noWrap/>
            <w:vAlign w:val="bottom"/>
            <w:hideMark/>
          </w:tcPr>
          <w:p w14:paraId="78840530"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c>
          <w:tcPr>
            <w:tcW w:w="504" w:type="dxa"/>
            <w:tcBorders>
              <w:top w:val="nil"/>
              <w:left w:val="nil"/>
              <w:bottom w:val="single" w:sz="4" w:space="0" w:color="auto"/>
              <w:right w:val="single" w:sz="4" w:space="0" w:color="auto"/>
            </w:tcBorders>
            <w:shd w:val="clear" w:color="auto" w:fill="auto"/>
            <w:noWrap/>
            <w:vAlign w:val="bottom"/>
            <w:hideMark/>
          </w:tcPr>
          <w:p w14:paraId="7BC80D6D" w14:textId="77777777" w:rsidR="001A4440" w:rsidRPr="001A4440" w:rsidRDefault="001A4440" w:rsidP="001A4440">
            <w:pPr>
              <w:rPr>
                <w:rFonts w:ascii="Calibri" w:eastAsia="Times New Roman" w:hAnsi="Calibri" w:cs="Calibri"/>
                <w:color w:val="000000"/>
                <w:sz w:val="22"/>
                <w:szCs w:val="22"/>
              </w:rPr>
            </w:pPr>
            <w:r w:rsidRPr="001A4440">
              <w:rPr>
                <w:rFonts w:ascii="Calibri" w:eastAsia="Times New Roman" w:hAnsi="Calibri" w:cs="Calibri"/>
                <w:color w:val="000000"/>
                <w:sz w:val="22"/>
                <w:szCs w:val="22"/>
              </w:rPr>
              <w:t> </w:t>
            </w:r>
          </w:p>
        </w:tc>
      </w:tr>
    </w:tbl>
    <w:p w14:paraId="72C4C622" w14:textId="77777777" w:rsidR="001A4440" w:rsidRDefault="001A4440" w:rsidP="001A4440">
      <w:pPr>
        <w:rPr>
          <w:rFonts w:ascii="Times New Roman" w:hAnsi="Times New Roman" w:cs="Times New Roman"/>
          <w:b/>
          <w:bCs/>
          <w:sz w:val="22"/>
          <w:szCs w:val="22"/>
        </w:rPr>
      </w:pPr>
    </w:p>
    <w:p w14:paraId="6ACA499C" w14:textId="77777777" w:rsidR="001A4440" w:rsidRDefault="001A4440" w:rsidP="001A4440">
      <w:pPr>
        <w:pStyle w:val="ListParagraph"/>
        <w:numPr>
          <w:ilvl w:val="1"/>
          <w:numId w:val="40"/>
        </w:numPr>
        <w:rPr>
          <w:rFonts w:ascii="Times New Roman" w:hAnsi="Times New Roman" w:cs="Times New Roman"/>
          <w:b/>
          <w:bCs/>
          <w:sz w:val="22"/>
          <w:szCs w:val="22"/>
        </w:rPr>
      </w:pPr>
      <w:r>
        <w:rPr>
          <w:rFonts w:ascii="Times New Roman" w:hAnsi="Times New Roman" w:cs="Times New Roman"/>
          <w:b/>
          <w:sz w:val="22"/>
          <w:szCs w:val="22"/>
        </w:rPr>
        <w:t>Year One</w:t>
      </w:r>
    </w:p>
    <w:p w14:paraId="6D76D16B" w14:textId="77777777" w:rsidR="001A4440" w:rsidRDefault="001A4440" w:rsidP="001A4440">
      <w:pPr>
        <w:pStyle w:val="ListParagraph"/>
        <w:numPr>
          <w:ilvl w:val="0"/>
          <w:numId w:val="41"/>
        </w:numPr>
        <w:outlineLvl w:val="0"/>
        <w:rPr>
          <w:rFonts w:ascii="Times New Roman" w:hAnsi="Times New Roman" w:cs="Times New Roman"/>
          <w:sz w:val="22"/>
          <w:szCs w:val="22"/>
        </w:rPr>
      </w:pPr>
      <w:r>
        <w:rPr>
          <w:rFonts w:ascii="Times New Roman" w:hAnsi="Times New Roman" w:cs="Times New Roman"/>
          <w:sz w:val="22"/>
          <w:szCs w:val="22"/>
        </w:rPr>
        <w:t>Host virtual focus group to discuss survey, implications, and framing</w:t>
      </w:r>
    </w:p>
    <w:p w14:paraId="024CD782" w14:textId="77777777" w:rsidR="001A4440" w:rsidRDefault="001A4440" w:rsidP="001A4440">
      <w:pPr>
        <w:pStyle w:val="ListParagraph"/>
        <w:numPr>
          <w:ilvl w:val="0"/>
          <w:numId w:val="41"/>
        </w:numPr>
        <w:outlineLvl w:val="0"/>
        <w:rPr>
          <w:rFonts w:ascii="Times New Roman" w:hAnsi="Times New Roman" w:cs="Times New Roman"/>
          <w:sz w:val="22"/>
          <w:szCs w:val="22"/>
        </w:rPr>
      </w:pPr>
      <w:r>
        <w:rPr>
          <w:rFonts w:ascii="Times New Roman" w:hAnsi="Times New Roman" w:cs="Times New Roman"/>
          <w:sz w:val="22"/>
          <w:szCs w:val="22"/>
        </w:rPr>
        <w:t>Deploy a retrospective, online survey targeting the national population of currently serving service members as well as veterans</w:t>
      </w:r>
    </w:p>
    <w:p w14:paraId="58F43D6A" w14:textId="77777777" w:rsidR="001A4440" w:rsidRDefault="001A4440" w:rsidP="001A4440">
      <w:pPr>
        <w:pStyle w:val="ListParagraph"/>
        <w:numPr>
          <w:ilvl w:val="0"/>
          <w:numId w:val="41"/>
        </w:numPr>
        <w:outlineLvl w:val="0"/>
        <w:rPr>
          <w:rFonts w:ascii="Times New Roman" w:hAnsi="Times New Roman" w:cs="Times New Roman"/>
          <w:sz w:val="22"/>
          <w:szCs w:val="22"/>
        </w:rPr>
      </w:pPr>
      <w:r>
        <w:rPr>
          <w:rFonts w:ascii="Times New Roman" w:hAnsi="Times New Roman" w:cs="Times New Roman"/>
          <w:sz w:val="22"/>
          <w:szCs w:val="22"/>
        </w:rPr>
        <w:t>Compile list of contact information for targeted global bases for year 2</w:t>
      </w:r>
    </w:p>
    <w:p w14:paraId="2CE4E547" w14:textId="77777777" w:rsidR="001A4440" w:rsidRDefault="001A4440" w:rsidP="001A4440">
      <w:pPr>
        <w:pStyle w:val="ListParagraph"/>
        <w:numPr>
          <w:ilvl w:val="0"/>
          <w:numId w:val="41"/>
        </w:numPr>
        <w:outlineLvl w:val="0"/>
        <w:rPr>
          <w:rFonts w:ascii="Times New Roman" w:hAnsi="Times New Roman" w:cs="Times New Roman"/>
          <w:sz w:val="22"/>
          <w:szCs w:val="22"/>
        </w:rPr>
      </w:pPr>
      <w:r>
        <w:rPr>
          <w:rFonts w:ascii="Times New Roman" w:hAnsi="Times New Roman" w:cs="Times New Roman"/>
          <w:sz w:val="22"/>
          <w:szCs w:val="22"/>
        </w:rPr>
        <w:t>Conference 1</w:t>
      </w:r>
    </w:p>
    <w:p w14:paraId="643C9022" w14:textId="77777777" w:rsidR="001A4440" w:rsidRDefault="001A4440" w:rsidP="001A4440">
      <w:pPr>
        <w:pStyle w:val="ListParagraph"/>
        <w:numPr>
          <w:ilvl w:val="0"/>
          <w:numId w:val="41"/>
        </w:numPr>
        <w:outlineLvl w:val="0"/>
        <w:rPr>
          <w:rFonts w:ascii="Times New Roman" w:hAnsi="Times New Roman" w:cs="Times New Roman"/>
          <w:i/>
          <w:sz w:val="22"/>
          <w:szCs w:val="22"/>
        </w:rPr>
      </w:pPr>
      <w:r>
        <w:rPr>
          <w:rFonts w:ascii="Times New Roman" w:hAnsi="Times New Roman" w:cs="Times New Roman"/>
          <w:sz w:val="22"/>
          <w:szCs w:val="22"/>
        </w:rPr>
        <w:t xml:space="preserve">Finalize first </w:t>
      </w:r>
      <w:proofErr w:type="gramStart"/>
      <w:r>
        <w:rPr>
          <w:rFonts w:ascii="Times New Roman" w:hAnsi="Times New Roman" w:cs="Times New Roman"/>
          <w:sz w:val="22"/>
          <w:szCs w:val="22"/>
        </w:rPr>
        <w:t>manuscript,</w:t>
      </w:r>
      <w:proofErr w:type="gramEnd"/>
      <w:r>
        <w:rPr>
          <w:rFonts w:ascii="Times New Roman" w:hAnsi="Times New Roman" w:cs="Times New Roman"/>
          <w:sz w:val="22"/>
          <w:szCs w:val="22"/>
        </w:rPr>
        <w:t xml:space="preserve"> submit to at least one journal. Target one academic journal in criminology (e.g., </w:t>
      </w:r>
      <w:r>
        <w:rPr>
          <w:rFonts w:ascii="Times New Roman" w:hAnsi="Times New Roman" w:cs="Times New Roman"/>
          <w:i/>
          <w:sz w:val="22"/>
          <w:szCs w:val="22"/>
        </w:rPr>
        <w:t>Criminology and Public Policy or British Journal of Criminology</w:t>
      </w:r>
      <w:r>
        <w:rPr>
          <w:rFonts w:ascii="Times New Roman" w:hAnsi="Times New Roman" w:cs="Times New Roman"/>
          <w:iCs/>
          <w:sz w:val="22"/>
          <w:szCs w:val="22"/>
        </w:rPr>
        <w:t>).</w:t>
      </w:r>
    </w:p>
    <w:p w14:paraId="0272632A" w14:textId="77777777" w:rsidR="001A4440" w:rsidRDefault="001A4440" w:rsidP="001A4440">
      <w:pPr>
        <w:pStyle w:val="ListParagraph"/>
        <w:numPr>
          <w:ilvl w:val="0"/>
          <w:numId w:val="41"/>
        </w:numPr>
        <w:outlineLvl w:val="0"/>
        <w:rPr>
          <w:rFonts w:ascii="Times New Roman" w:hAnsi="Times New Roman" w:cs="Times New Roman"/>
          <w:sz w:val="22"/>
          <w:szCs w:val="22"/>
        </w:rPr>
      </w:pPr>
    </w:p>
    <w:p w14:paraId="7952EA91" w14:textId="77777777" w:rsidR="001A4440" w:rsidRDefault="001A4440" w:rsidP="001A4440">
      <w:pPr>
        <w:outlineLvl w:val="0"/>
        <w:rPr>
          <w:rFonts w:ascii="Times New Roman" w:hAnsi="Times New Roman" w:cs="Times New Roman"/>
          <w:b/>
          <w:sz w:val="22"/>
          <w:szCs w:val="22"/>
        </w:rPr>
      </w:pPr>
    </w:p>
    <w:p w14:paraId="7CFDB23D" w14:textId="77777777" w:rsidR="001A4440" w:rsidRDefault="001A4440" w:rsidP="001A4440">
      <w:pPr>
        <w:pStyle w:val="ListParagraph"/>
        <w:numPr>
          <w:ilvl w:val="1"/>
          <w:numId w:val="40"/>
        </w:numPr>
        <w:outlineLvl w:val="0"/>
        <w:rPr>
          <w:rFonts w:ascii="Times New Roman" w:hAnsi="Times New Roman" w:cs="Times New Roman"/>
          <w:b/>
          <w:sz w:val="22"/>
          <w:szCs w:val="22"/>
        </w:rPr>
      </w:pPr>
      <w:r>
        <w:rPr>
          <w:rFonts w:ascii="Times New Roman" w:hAnsi="Times New Roman" w:cs="Times New Roman"/>
          <w:b/>
          <w:sz w:val="22"/>
          <w:szCs w:val="22"/>
        </w:rPr>
        <w:t>Year Two</w:t>
      </w:r>
    </w:p>
    <w:p w14:paraId="2BABBEC7" w14:textId="77777777" w:rsidR="001A4440" w:rsidRDefault="001A4440" w:rsidP="001A4440">
      <w:pPr>
        <w:ind w:left="1080" w:hanging="360"/>
        <w:outlineLvl w:val="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If Year 1 paper is not published, submit to two additional outlets</w:t>
      </w:r>
    </w:p>
    <w:p w14:paraId="76C2B26E" w14:textId="77777777" w:rsidR="001A4440" w:rsidRDefault="001A4440" w:rsidP="001A4440">
      <w:pPr>
        <w:pStyle w:val="ListParagraph"/>
        <w:numPr>
          <w:ilvl w:val="0"/>
          <w:numId w:val="42"/>
        </w:numPr>
        <w:outlineLvl w:val="0"/>
        <w:rPr>
          <w:rFonts w:ascii="Times New Roman" w:hAnsi="Times New Roman" w:cs="Times New Roman"/>
          <w:sz w:val="22"/>
          <w:szCs w:val="22"/>
        </w:rPr>
      </w:pPr>
      <w:r>
        <w:rPr>
          <w:rFonts w:ascii="Times New Roman" w:hAnsi="Times New Roman" w:cs="Times New Roman"/>
          <w:sz w:val="22"/>
          <w:szCs w:val="22"/>
        </w:rPr>
        <w:t>Conference 2</w:t>
      </w:r>
    </w:p>
    <w:p w14:paraId="26441382" w14:textId="77777777" w:rsidR="001A4440" w:rsidRDefault="001A4440" w:rsidP="001A4440">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t>Draft and submit article a high impact blog (</w:t>
      </w:r>
      <w:r>
        <w:rPr>
          <w:rFonts w:ascii="Times New Roman" w:hAnsi="Times New Roman" w:cs="Times New Roman"/>
          <w:i/>
          <w:iCs/>
          <w:sz w:val="22"/>
          <w:szCs w:val="22"/>
        </w:rPr>
        <w:t>e.g. Monkey Cage</w:t>
      </w:r>
      <w:r>
        <w:rPr>
          <w:rFonts w:ascii="Times New Roman" w:hAnsi="Times New Roman" w:cs="Times New Roman"/>
          <w:sz w:val="22"/>
          <w:szCs w:val="22"/>
        </w:rPr>
        <w:t>) that discusses implications of research</w:t>
      </w:r>
    </w:p>
    <w:p w14:paraId="1CAD2B49" w14:textId="77777777" w:rsidR="001A4440" w:rsidRDefault="001A4440" w:rsidP="001A4440">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t>Deploy survey to at least one domestic base to serve as a comparison group for global surveys</w:t>
      </w:r>
    </w:p>
    <w:p w14:paraId="3A6246D1" w14:textId="77777777" w:rsidR="001A4440" w:rsidRDefault="001A4440" w:rsidP="001A4440">
      <w:pPr>
        <w:ind w:left="1080" w:hanging="360"/>
        <w:outlineLvl w:val="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Contact approximately 35 bases to survey globally</w:t>
      </w:r>
    </w:p>
    <w:p w14:paraId="67439BB6" w14:textId="77777777" w:rsidR="001A4440" w:rsidRDefault="001A4440" w:rsidP="001A4440">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t>Deploy survey to subset of 35 bases</w:t>
      </w:r>
    </w:p>
    <w:p w14:paraId="27B98284" w14:textId="77777777" w:rsidR="001A4440" w:rsidRDefault="001A4440" w:rsidP="001A4440">
      <w:pPr>
        <w:pStyle w:val="ListParagraph"/>
        <w:numPr>
          <w:ilvl w:val="0"/>
          <w:numId w:val="42"/>
        </w:numPr>
        <w:outlineLvl w:val="0"/>
        <w:rPr>
          <w:rFonts w:ascii="Times New Roman" w:hAnsi="Times New Roman" w:cs="Times New Roman"/>
          <w:sz w:val="22"/>
          <w:szCs w:val="22"/>
        </w:rPr>
      </w:pPr>
      <w:r>
        <w:rPr>
          <w:rFonts w:ascii="Times New Roman" w:hAnsi="Times New Roman" w:cs="Times New Roman"/>
          <w:sz w:val="22"/>
          <w:szCs w:val="22"/>
        </w:rPr>
        <w:t>Host workshop on experimental survey design at Boise State University</w:t>
      </w:r>
    </w:p>
    <w:p w14:paraId="12D0BCED" w14:textId="77777777" w:rsidR="001A4440" w:rsidRDefault="001A4440" w:rsidP="001A4440">
      <w:pPr>
        <w:pStyle w:val="ListParagraph"/>
        <w:numPr>
          <w:ilvl w:val="0"/>
          <w:numId w:val="42"/>
        </w:numPr>
        <w:outlineLvl w:val="0"/>
        <w:rPr>
          <w:rFonts w:ascii="Times New Roman" w:hAnsi="Times New Roman" w:cs="Times New Roman"/>
          <w:sz w:val="22"/>
          <w:szCs w:val="22"/>
        </w:rPr>
      </w:pPr>
      <w:r>
        <w:rPr>
          <w:rFonts w:ascii="Times New Roman" w:hAnsi="Times New Roman" w:cs="Times New Roman"/>
          <w:sz w:val="22"/>
          <w:szCs w:val="22"/>
        </w:rPr>
        <w:t>Establish logistics for base site visit</w:t>
      </w:r>
    </w:p>
    <w:p w14:paraId="6CEC81B3" w14:textId="77777777" w:rsidR="001A4440" w:rsidRDefault="001A4440" w:rsidP="001A4440">
      <w:pPr>
        <w:outlineLvl w:val="0"/>
        <w:rPr>
          <w:rFonts w:ascii="Times New Roman" w:hAnsi="Times New Roman" w:cs="Times New Roman"/>
          <w:sz w:val="22"/>
          <w:szCs w:val="22"/>
        </w:rPr>
      </w:pPr>
    </w:p>
    <w:p w14:paraId="4838934F" w14:textId="77777777" w:rsidR="001A4440" w:rsidRDefault="001A4440" w:rsidP="001A4440">
      <w:pPr>
        <w:pStyle w:val="ListParagraph"/>
        <w:numPr>
          <w:ilvl w:val="1"/>
          <w:numId w:val="40"/>
        </w:numPr>
        <w:outlineLvl w:val="0"/>
        <w:rPr>
          <w:rFonts w:ascii="Times New Roman" w:hAnsi="Times New Roman" w:cs="Times New Roman"/>
          <w:b/>
          <w:sz w:val="22"/>
          <w:szCs w:val="22"/>
        </w:rPr>
      </w:pPr>
      <w:r>
        <w:rPr>
          <w:rFonts w:ascii="Times New Roman" w:hAnsi="Times New Roman" w:cs="Times New Roman"/>
          <w:b/>
          <w:sz w:val="22"/>
          <w:szCs w:val="22"/>
        </w:rPr>
        <w:t>Year Three</w:t>
      </w:r>
    </w:p>
    <w:p w14:paraId="3D780B1A" w14:textId="77777777" w:rsidR="001A4440" w:rsidRDefault="001A4440" w:rsidP="001A4440">
      <w:pPr>
        <w:pStyle w:val="ListParagraph"/>
        <w:numPr>
          <w:ilvl w:val="0"/>
          <w:numId w:val="41"/>
        </w:numPr>
        <w:outlineLvl w:val="0"/>
        <w:rPr>
          <w:rFonts w:ascii="Times New Roman" w:hAnsi="Times New Roman" w:cs="Times New Roman"/>
          <w:b/>
          <w:sz w:val="22"/>
          <w:szCs w:val="22"/>
        </w:rPr>
      </w:pPr>
      <w:r>
        <w:rPr>
          <w:rFonts w:ascii="Times New Roman" w:hAnsi="Times New Roman" w:cs="Times New Roman"/>
          <w:bCs/>
          <w:sz w:val="22"/>
          <w:szCs w:val="22"/>
        </w:rPr>
        <w:t>Site visit of one high profile military base and surrounding area relevant to the study</w:t>
      </w:r>
    </w:p>
    <w:p w14:paraId="414EB046" w14:textId="77777777" w:rsidR="001A4440" w:rsidRDefault="001A4440" w:rsidP="001A4440">
      <w:pPr>
        <w:pStyle w:val="ListParagraph"/>
        <w:numPr>
          <w:ilvl w:val="0"/>
          <w:numId w:val="41"/>
        </w:numPr>
        <w:outlineLvl w:val="0"/>
        <w:rPr>
          <w:rFonts w:ascii="Times New Roman" w:hAnsi="Times New Roman" w:cs="Times New Roman"/>
          <w:b/>
          <w:sz w:val="22"/>
          <w:szCs w:val="22"/>
        </w:rPr>
      </w:pPr>
      <w:r>
        <w:rPr>
          <w:rFonts w:ascii="Times New Roman" w:hAnsi="Times New Roman" w:cs="Times New Roman"/>
          <w:bCs/>
          <w:sz w:val="22"/>
          <w:szCs w:val="22"/>
        </w:rPr>
        <w:t>Continue survey for any bases that delay granting permission</w:t>
      </w:r>
    </w:p>
    <w:p w14:paraId="02CD4061" w14:textId="77777777" w:rsidR="001A4440" w:rsidRDefault="001A4440" w:rsidP="001A4440">
      <w:pPr>
        <w:pStyle w:val="ListParagraph"/>
        <w:numPr>
          <w:ilvl w:val="0"/>
          <w:numId w:val="41"/>
        </w:numPr>
        <w:outlineLvl w:val="0"/>
        <w:rPr>
          <w:rFonts w:ascii="Times New Roman" w:hAnsi="Times New Roman" w:cs="Times New Roman"/>
          <w:b/>
          <w:sz w:val="22"/>
          <w:szCs w:val="22"/>
        </w:rPr>
      </w:pPr>
      <w:r>
        <w:rPr>
          <w:rFonts w:ascii="Times New Roman" w:hAnsi="Times New Roman" w:cs="Times New Roman"/>
          <w:bCs/>
          <w:sz w:val="22"/>
          <w:szCs w:val="22"/>
        </w:rPr>
        <w:lastRenderedPageBreak/>
        <w:t>Final cleaning of survey data.</w:t>
      </w:r>
    </w:p>
    <w:p w14:paraId="172B7FA4" w14:textId="77777777" w:rsidR="001A4440" w:rsidRDefault="001A4440" w:rsidP="001A4440">
      <w:pPr>
        <w:pStyle w:val="ListParagraph"/>
        <w:numPr>
          <w:ilvl w:val="0"/>
          <w:numId w:val="41"/>
        </w:numPr>
        <w:outlineLvl w:val="0"/>
        <w:rPr>
          <w:rFonts w:ascii="Times New Roman" w:hAnsi="Times New Roman" w:cs="Times New Roman"/>
          <w:b/>
          <w:sz w:val="22"/>
          <w:szCs w:val="22"/>
        </w:rPr>
      </w:pPr>
      <w:r>
        <w:rPr>
          <w:rFonts w:ascii="Times New Roman" w:hAnsi="Times New Roman" w:cs="Times New Roman"/>
          <w:sz w:val="22"/>
          <w:szCs w:val="22"/>
        </w:rPr>
        <w:t>Conference 3</w:t>
      </w:r>
    </w:p>
    <w:p w14:paraId="7ACC651C" w14:textId="77777777" w:rsidR="001A4440" w:rsidRDefault="001A4440" w:rsidP="001A4440">
      <w:pPr>
        <w:pStyle w:val="ListParagraph"/>
        <w:numPr>
          <w:ilvl w:val="0"/>
          <w:numId w:val="41"/>
        </w:numPr>
        <w:outlineLvl w:val="0"/>
        <w:rPr>
          <w:rFonts w:ascii="Times New Roman" w:hAnsi="Times New Roman" w:cs="Times New Roman"/>
          <w:b/>
          <w:sz w:val="22"/>
          <w:szCs w:val="22"/>
        </w:rPr>
      </w:pPr>
      <w:r>
        <w:rPr>
          <w:rFonts w:ascii="Times New Roman" w:hAnsi="Times New Roman" w:cs="Times New Roman"/>
          <w:sz w:val="22"/>
          <w:szCs w:val="22"/>
        </w:rPr>
        <w:t xml:space="preserve">Target one public oriented blog site (e.g. </w:t>
      </w:r>
      <w:r>
        <w:rPr>
          <w:rFonts w:ascii="Times New Roman" w:hAnsi="Times New Roman" w:cs="Times New Roman"/>
          <w:i/>
          <w:sz w:val="22"/>
          <w:szCs w:val="22"/>
        </w:rPr>
        <w:t>The</w:t>
      </w:r>
      <w:r>
        <w:rPr>
          <w:rFonts w:ascii="Times New Roman" w:hAnsi="Times New Roman" w:cs="Times New Roman"/>
          <w:sz w:val="22"/>
          <w:szCs w:val="22"/>
        </w:rPr>
        <w:t xml:space="preserve"> </w:t>
      </w:r>
      <w:r>
        <w:rPr>
          <w:rFonts w:ascii="Times New Roman" w:hAnsi="Times New Roman" w:cs="Times New Roman"/>
          <w:i/>
          <w:iCs/>
          <w:sz w:val="22"/>
          <w:szCs w:val="22"/>
        </w:rPr>
        <w:t>Conversation)</w:t>
      </w:r>
      <w:r>
        <w:rPr>
          <w:rFonts w:ascii="Times New Roman" w:hAnsi="Times New Roman" w:cs="Times New Roman"/>
          <w:sz w:val="22"/>
          <w:szCs w:val="22"/>
        </w:rPr>
        <w:t xml:space="preserve"> for public discussion of final results</w:t>
      </w:r>
    </w:p>
    <w:p w14:paraId="0E4FCC4D" w14:textId="77777777" w:rsidR="001A4440" w:rsidRDefault="001A4440" w:rsidP="001A4440">
      <w:pPr>
        <w:pStyle w:val="ListParagraph"/>
        <w:numPr>
          <w:ilvl w:val="0"/>
          <w:numId w:val="41"/>
        </w:numPr>
        <w:outlineLvl w:val="0"/>
        <w:rPr>
          <w:rFonts w:ascii="Times New Roman" w:hAnsi="Times New Roman" w:cs="Times New Roman"/>
          <w:b/>
          <w:sz w:val="22"/>
          <w:szCs w:val="22"/>
        </w:rPr>
      </w:pPr>
      <w:r>
        <w:rPr>
          <w:rFonts w:ascii="Times New Roman" w:hAnsi="Times New Roman" w:cs="Times New Roman"/>
          <w:sz w:val="22"/>
          <w:szCs w:val="22"/>
        </w:rPr>
        <w:t xml:space="preserve">Target one academic journal in international relations </w:t>
      </w:r>
      <w:r>
        <w:rPr>
          <w:rFonts w:ascii="Times New Roman" w:hAnsi="Times New Roman" w:cs="Times New Roman"/>
          <w:i/>
          <w:iCs/>
          <w:sz w:val="22"/>
          <w:szCs w:val="22"/>
        </w:rPr>
        <w:t>(e.g. International Studies Quarterly or Foreign Policy Analysis)</w:t>
      </w:r>
      <w:r>
        <w:rPr>
          <w:rFonts w:ascii="Times New Roman" w:hAnsi="Times New Roman" w:cs="Times New Roman"/>
          <w:sz w:val="22"/>
          <w:szCs w:val="22"/>
        </w:rPr>
        <w:t xml:space="preserve"> for publication of ancillary hypotheses</w:t>
      </w:r>
    </w:p>
    <w:p w14:paraId="265D5375" w14:textId="77777777" w:rsidR="001A4440" w:rsidRDefault="001A4440" w:rsidP="001A4440">
      <w:pPr>
        <w:pStyle w:val="ListParagraph"/>
        <w:numPr>
          <w:ilvl w:val="0"/>
          <w:numId w:val="41"/>
        </w:numPr>
        <w:outlineLvl w:val="0"/>
        <w:rPr>
          <w:rFonts w:ascii="Times New Roman" w:hAnsi="Times New Roman" w:cs="Times New Roman"/>
          <w:b/>
          <w:sz w:val="22"/>
          <w:szCs w:val="22"/>
        </w:rPr>
      </w:pPr>
      <w:r>
        <w:rPr>
          <w:rFonts w:ascii="Times New Roman" w:hAnsi="Times New Roman" w:cs="Times New Roman"/>
          <w:sz w:val="22"/>
          <w:szCs w:val="22"/>
        </w:rPr>
        <w:t>Host public forum on research at Boise State University</w:t>
      </w:r>
    </w:p>
    <w:p w14:paraId="4B2B8FC7" w14:textId="77777777" w:rsidR="00FA11D9" w:rsidRPr="00FA11D9" w:rsidRDefault="00FA11D9" w:rsidP="00FA11D9">
      <w:pPr>
        <w:pStyle w:val="ListParagraph"/>
        <w:ind w:left="1080"/>
        <w:outlineLvl w:val="0"/>
        <w:rPr>
          <w:rFonts w:ascii="Times New Roman" w:hAnsi="Times New Roman" w:cs="Times New Roman"/>
          <w:b/>
          <w:sz w:val="22"/>
          <w:szCs w:val="22"/>
        </w:rPr>
      </w:pPr>
    </w:p>
    <w:p w14:paraId="09531285" w14:textId="77390D19" w:rsidR="00DE083D" w:rsidRDefault="00FA11D9" w:rsidP="00DE083D">
      <w:pPr>
        <w:pStyle w:val="ListParagraph"/>
        <w:numPr>
          <w:ilvl w:val="0"/>
          <w:numId w:val="28"/>
        </w:numPr>
        <w:outlineLvl w:val="0"/>
        <w:rPr>
          <w:rFonts w:ascii="Times New Roman" w:hAnsi="Times New Roman" w:cs="Times New Roman"/>
          <w:b/>
          <w:sz w:val="22"/>
          <w:szCs w:val="22"/>
        </w:rPr>
      </w:pPr>
      <w:r>
        <w:rPr>
          <w:rFonts w:ascii="Times New Roman" w:hAnsi="Times New Roman" w:cs="Times New Roman"/>
          <w:b/>
          <w:sz w:val="22"/>
          <w:szCs w:val="22"/>
        </w:rPr>
        <w:t>Project Risk</w:t>
      </w:r>
      <w:r w:rsidR="00DE083D">
        <w:rPr>
          <w:rFonts w:ascii="Times New Roman" w:hAnsi="Times New Roman" w:cs="Times New Roman"/>
          <w:b/>
          <w:sz w:val="22"/>
          <w:szCs w:val="22"/>
        </w:rPr>
        <w:t>s</w:t>
      </w:r>
    </w:p>
    <w:p w14:paraId="62B86759" w14:textId="7B99771D" w:rsidR="00DE083D" w:rsidRDefault="00DE083D" w:rsidP="00DE083D">
      <w:pPr>
        <w:outlineLvl w:val="0"/>
        <w:rPr>
          <w:rFonts w:ascii="Times New Roman" w:hAnsi="Times New Roman" w:cs="Times New Roman"/>
          <w:b/>
          <w:sz w:val="22"/>
          <w:szCs w:val="22"/>
        </w:rPr>
      </w:pPr>
    </w:p>
    <w:p w14:paraId="497B7DB5" w14:textId="045FD693" w:rsidR="00DE083D" w:rsidRDefault="00E71C58" w:rsidP="00DE083D">
      <w:pPr>
        <w:outlineLvl w:val="0"/>
        <w:rPr>
          <w:rFonts w:ascii="Times New Roman" w:hAnsi="Times New Roman" w:cs="Times New Roman"/>
          <w:bCs/>
          <w:sz w:val="22"/>
          <w:szCs w:val="22"/>
        </w:rPr>
      </w:pPr>
      <w:r>
        <w:rPr>
          <w:rFonts w:ascii="Times New Roman" w:hAnsi="Times New Roman" w:cs="Times New Roman"/>
          <w:bCs/>
          <w:sz w:val="22"/>
          <w:szCs w:val="22"/>
        </w:rPr>
        <w:t xml:space="preserve">One of the current risks/barriers is related to Covid-19 response and implication for research activities. This project is well adapted to proceed in the context of limited person-to-person interactions. We are primarily relying on collection of online survey data and have already adapted year 1 focus groups to be </w:t>
      </w:r>
      <w:proofErr w:type="gramStart"/>
      <w:r>
        <w:rPr>
          <w:rFonts w:ascii="Times New Roman" w:hAnsi="Times New Roman" w:cs="Times New Roman"/>
          <w:bCs/>
          <w:sz w:val="22"/>
          <w:szCs w:val="22"/>
        </w:rPr>
        <w:t>virtual</w:t>
      </w:r>
      <w:proofErr w:type="gramEnd"/>
      <w:r>
        <w:rPr>
          <w:rFonts w:ascii="Times New Roman" w:hAnsi="Times New Roman" w:cs="Times New Roman"/>
          <w:bCs/>
          <w:sz w:val="22"/>
          <w:szCs w:val="22"/>
        </w:rPr>
        <w:t xml:space="preserve"> rather than in-person (a strength as we can include individuals not proximate in physical location). Covid-19 response has strained man</w:t>
      </w:r>
      <w:r w:rsidR="0009749C">
        <w:rPr>
          <w:rFonts w:ascii="Times New Roman" w:hAnsi="Times New Roman" w:cs="Times New Roman"/>
          <w:bCs/>
          <w:sz w:val="22"/>
          <w:szCs w:val="22"/>
        </w:rPr>
        <w:t>y organizations and the timeline of this project allows for the study population and research team to make adaptations prior to international data collection.</w:t>
      </w:r>
      <w:r w:rsidR="006C3AA4">
        <w:rPr>
          <w:rFonts w:ascii="Times New Roman" w:hAnsi="Times New Roman" w:cs="Times New Roman"/>
          <w:bCs/>
          <w:sz w:val="22"/>
          <w:szCs w:val="22"/>
        </w:rPr>
        <w:t xml:space="preserve"> In our conversations with survey firms on other projects, online survey response rates have gone up during the pandemic and may increase our expected response rate.</w:t>
      </w:r>
    </w:p>
    <w:p w14:paraId="0177662C" w14:textId="77777777" w:rsidR="0009749C" w:rsidRDefault="0009749C" w:rsidP="00DE083D">
      <w:pPr>
        <w:outlineLvl w:val="0"/>
        <w:rPr>
          <w:rFonts w:ascii="Times New Roman" w:hAnsi="Times New Roman" w:cs="Times New Roman"/>
          <w:bCs/>
          <w:sz w:val="22"/>
          <w:szCs w:val="22"/>
        </w:rPr>
      </w:pPr>
    </w:p>
    <w:p w14:paraId="3788FBEF" w14:textId="02902379" w:rsidR="0009749C" w:rsidRPr="00DE083D" w:rsidRDefault="006C3AA4" w:rsidP="00DE083D">
      <w:pPr>
        <w:outlineLvl w:val="0"/>
        <w:rPr>
          <w:rFonts w:ascii="Times New Roman" w:hAnsi="Times New Roman" w:cs="Times New Roman"/>
          <w:bCs/>
          <w:sz w:val="22"/>
          <w:szCs w:val="22"/>
        </w:rPr>
      </w:pPr>
      <w:r>
        <w:rPr>
          <w:rFonts w:ascii="Times New Roman" w:hAnsi="Times New Roman" w:cs="Times New Roman"/>
          <w:bCs/>
          <w:sz w:val="22"/>
          <w:szCs w:val="22"/>
        </w:rPr>
        <w:t>Base b</w:t>
      </w:r>
      <w:r w:rsidR="0009749C">
        <w:rPr>
          <w:rFonts w:ascii="Times New Roman" w:hAnsi="Times New Roman" w:cs="Times New Roman"/>
          <w:bCs/>
          <w:sz w:val="22"/>
          <w:szCs w:val="22"/>
        </w:rPr>
        <w:t xml:space="preserve">uy-in will be critical to success. Preliminary contact with local service members and bases shave been positive and show promise for establishing relationships and buy-in from military leaders. </w:t>
      </w:r>
      <w:r>
        <w:rPr>
          <w:rFonts w:ascii="Times New Roman" w:hAnsi="Times New Roman" w:cs="Times New Roman"/>
          <w:bCs/>
          <w:sz w:val="22"/>
          <w:szCs w:val="22"/>
        </w:rPr>
        <w:t xml:space="preserve">We can garner meaningful, publishable, and high-impact results from only one base abroad as it would provide a comparable foil to our domestic sample. We are attempting to alleviate the risk of not gaining access to survey a base by reaching out to 35 major bases abroad. However, if somehow those 35 bases all reject our request, we have a backup set of smaller bases that we will reach out to in year 2 as alternatives. </w:t>
      </w:r>
      <w:r w:rsidR="008A478F">
        <w:rPr>
          <w:rFonts w:ascii="Times New Roman" w:hAnsi="Times New Roman" w:cs="Times New Roman"/>
          <w:bCs/>
          <w:sz w:val="22"/>
          <w:szCs w:val="22"/>
        </w:rPr>
        <w:t xml:space="preserve">However, given the strength of our initial work to establish relationships with leaders at military bases, we feel confident that we will be able to secure participation, especially given our positive relationship with Military Science faculty at Boise State. </w:t>
      </w:r>
      <w:r w:rsidR="0009749C">
        <w:rPr>
          <w:rFonts w:ascii="Times New Roman" w:hAnsi="Times New Roman" w:cs="Times New Roman"/>
          <w:bCs/>
          <w:sz w:val="22"/>
          <w:szCs w:val="22"/>
        </w:rPr>
        <w:t>Cognizant of survey fatigue, our pilot survey results will be used to streamline the survey deployed during this project period.</w:t>
      </w:r>
      <w:r>
        <w:rPr>
          <w:rFonts w:ascii="Times New Roman" w:hAnsi="Times New Roman" w:cs="Times New Roman"/>
          <w:bCs/>
          <w:sz w:val="22"/>
          <w:szCs w:val="22"/>
        </w:rPr>
        <w:t xml:space="preserve"> As stated in the survey </w:t>
      </w:r>
      <w:r w:rsidR="008F4DD0">
        <w:rPr>
          <w:rFonts w:ascii="Times New Roman" w:hAnsi="Times New Roman" w:cs="Times New Roman"/>
          <w:bCs/>
          <w:sz w:val="22"/>
          <w:szCs w:val="22"/>
        </w:rPr>
        <w:t>description</w:t>
      </w:r>
      <w:r>
        <w:rPr>
          <w:rFonts w:ascii="Times New Roman" w:hAnsi="Times New Roman" w:cs="Times New Roman"/>
          <w:bCs/>
          <w:sz w:val="22"/>
          <w:szCs w:val="22"/>
        </w:rPr>
        <w:t xml:space="preserve">, we will offer randomized sampling of participants to minimize the burden on any given base </w:t>
      </w:r>
      <w:r w:rsidR="008F4DD0">
        <w:rPr>
          <w:rFonts w:ascii="Times New Roman" w:hAnsi="Times New Roman" w:cs="Times New Roman"/>
          <w:bCs/>
          <w:sz w:val="22"/>
          <w:szCs w:val="22"/>
        </w:rPr>
        <w:t>and increased the likelihood of buy-in</w:t>
      </w:r>
      <w:r>
        <w:rPr>
          <w:rFonts w:ascii="Times New Roman" w:hAnsi="Times New Roman" w:cs="Times New Roman"/>
          <w:bCs/>
          <w:sz w:val="22"/>
          <w:szCs w:val="22"/>
        </w:rPr>
        <w:t>.</w:t>
      </w:r>
    </w:p>
    <w:p w14:paraId="052B3C8B" w14:textId="77777777" w:rsidR="008B6A1C" w:rsidRDefault="008B6A1C" w:rsidP="008B6A1C">
      <w:pPr>
        <w:pStyle w:val="ListParagraph"/>
        <w:outlineLvl w:val="0"/>
        <w:rPr>
          <w:rFonts w:ascii="Times New Roman" w:hAnsi="Times New Roman" w:cs="Times New Roman"/>
          <w:b/>
          <w:sz w:val="22"/>
          <w:szCs w:val="22"/>
        </w:rPr>
      </w:pPr>
    </w:p>
    <w:p w14:paraId="11B46409" w14:textId="58D88320" w:rsidR="008B6A1C" w:rsidRDefault="008B6A1C" w:rsidP="008B6A1C">
      <w:pPr>
        <w:pStyle w:val="ListParagraph"/>
        <w:numPr>
          <w:ilvl w:val="0"/>
          <w:numId w:val="18"/>
        </w:numPr>
        <w:outlineLvl w:val="0"/>
        <w:rPr>
          <w:rFonts w:ascii="Times New Roman" w:hAnsi="Times New Roman" w:cs="Times New Roman"/>
          <w:b/>
          <w:sz w:val="22"/>
          <w:szCs w:val="22"/>
        </w:rPr>
      </w:pPr>
      <w:r w:rsidRPr="008B6A1C">
        <w:rPr>
          <w:rFonts w:ascii="Times New Roman" w:hAnsi="Times New Roman" w:cs="Times New Roman"/>
          <w:b/>
          <w:sz w:val="22"/>
          <w:szCs w:val="22"/>
        </w:rPr>
        <w:t>Results from Prior NSF Support</w:t>
      </w:r>
    </w:p>
    <w:p w14:paraId="578BE75E" w14:textId="55F1B623" w:rsidR="008B6A1C" w:rsidRPr="008B6A1C" w:rsidRDefault="008B6A1C" w:rsidP="008B6A1C">
      <w:pPr>
        <w:outlineLvl w:val="0"/>
        <w:rPr>
          <w:rFonts w:ascii="Times New Roman" w:hAnsi="Times New Roman" w:cs="Times New Roman"/>
          <w:bCs/>
          <w:sz w:val="22"/>
          <w:szCs w:val="22"/>
        </w:rPr>
      </w:pPr>
      <w:r>
        <w:rPr>
          <w:rFonts w:ascii="Times New Roman" w:hAnsi="Times New Roman" w:cs="Times New Roman"/>
          <w:bCs/>
          <w:sz w:val="22"/>
          <w:szCs w:val="22"/>
        </w:rPr>
        <w:t>The investigators have not received prior NSF support</w:t>
      </w:r>
      <w:r w:rsidR="00DE083D">
        <w:rPr>
          <w:rFonts w:ascii="Times New Roman" w:hAnsi="Times New Roman" w:cs="Times New Roman"/>
          <w:bCs/>
          <w:sz w:val="22"/>
          <w:szCs w:val="22"/>
        </w:rPr>
        <w:t>.</w:t>
      </w:r>
    </w:p>
    <w:sectPr w:rsidR="008B6A1C" w:rsidRPr="008B6A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ane Gillespie" w:date="2020-07-21T16:31:00Z" w:initials="LG">
    <w:p w14:paraId="121BD275" w14:textId="62B64705" w:rsidR="00127192" w:rsidRDefault="00127192">
      <w:pPr>
        <w:pStyle w:val="CommentText"/>
      </w:pPr>
      <w:r>
        <w:rPr>
          <w:rStyle w:val="CommentReference"/>
        </w:rPr>
        <w:annotationRef/>
      </w:r>
      <w:r>
        <w:t>List out authors? First time this cite appears.</w:t>
      </w:r>
    </w:p>
  </w:comment>
  <w:comment w:id="6" w:author="Lane Gillespie" w:date="2020-07-21T16:32:00Z" w:initials="LG">
    <w:p w14:paraId="694A71FB" w14:textId="451D2217" w:rsidR="00127192" w:rsidRDefault="00127192">
      <w:pPr>
        <w:pStyle w:val="CommentText"/>
      </w:pPr>
      <w:r>
        <w:rPr>
          <w:rStyle w:val="CommentReference"/>
        </w:rPr>
        <w:annotationRef/>
      </w:r>
      <w:r>
        <w:t>Same – list out?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B82ED" w14:textId="77777777" w:rsidR="00127192" w:rsidRDefault="00127192" w:rsidP="00A23B7D">
      <w:r>
        <w:separator/>
      </w:r>
    </w:p>
  </w:endnote>
  <w:endnote w:type="continuationSeparator" w:id="0">
    <w:p w14:paraId="5C123F46" w14:textId="77777777" w:rsidR="00127192" w:rsidRDefault="00127192" w:rsidP="00A2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72AA9" w14:textId="77777777" w:rsidR="00127192" w:rsidRDefault="00127192" w:rsidP="00A23B7D">
      <w:r>
        <w:separator/>
      </w:r>
    </w:p>
  </w:footnote>
  <w:footnote w:type="continuationSeparator" w:id="0">
    <w:p w14:paraId="09723B5C" w14:textId="77777777" w:rsidR="00127192" w:rsidRDefault="00127192" w:rsidP="00A23B7D">
      <w:r>
        <w:continuationSeparator/>
      </w:r>
    </w:p>
  </w:footnote>
  <w:footnote w:id="1">
    <w:p w14:paraId="3CD82426" w14:textId="7B62D09E" w:rsidR="00127192" w:rsidRPr="004A529E" w:rsidRDefault="00127192">
      <w:pPr>
        <w:pStyle w:val="FootnoteText"/>
        <w:rPr>
          <w:rFonts w:ascii="Times New Roman" w:hAnsi="Times New Roman" w:cs="Times New Roman"/>
        </w:rPr>
      </w:pPr>
      <w:r w:rsidRPr="004A529E">
        <w:rPr>
          <w:rStyle w:val="FootnoteReference"/>
          <w:rFonts w:ascii="Times New Roman" w:hAnsi="Times New Roman" w:cs="Times New Roman"/>
        </w:rPr>
        <w:footnoteRef/>
      </w:r>
      <w:r w:rsidRPr="004A529E">
        <w:rPr>
          <w:rFonts w:ascii="Times New Roman" w:hAnsi="Times New Roman" w:cs="Times New Roman"/>
        </w:rPr>
        <w:t xml:space="preserve"> This particular manuscript is notable in terms of this project for additional reasons beyond substance. First, one of the co-PIs of this proposal, Allen, was on this project suggesting viability of this proposal, especially in regard to survey related work. Second, the manuscript was published in the</w:t>
      </w:r>
      <w:r w:rsidRPr="004A529E">
        <w:rPr>
          <w:rFonts w:ascii="Times New Roman" w:hAnsi="Times New Roman" w:cs="Times New Roman"/>
          <w:i/>
          <w:iCs/>
        </w:rPr>
        <w:t xml:space="preserve"> American Political Science Review</w:t>
      </w:r>
      <w:r w:rsidRPr="004A529E">
        <w:rPr>
          <w:rFonts w:ascii="Times New Roman" w:hAnsi="Times New Roman" w:cs="Times New Roman"/>
        </w:rPr>
        <w:t xml:space="preserve">, suggesting both the novelty and importance of this research area. </w:t>
      </w:r>
    </w:p>
  </w:footnote>
  <w:footnote w:id="2">
    <w:p w14:paraId="6945969F" w14:textId="77777777" w:rsidR="00127192" w:rsidRDefault="00127192" w:rsidP="00304EAE">
      <w:pPr>
        <w:pStyle w:val="FootnoteText"/>
      </w:pPr>
      <w:r w:rsidRPr="00E37B45">
        <w:rPr>
          <w:rStyle w:val="FootnoteReference"/>
          <w:rFonts w:ascii="Times New Roman" w:hAnsi="Times New Roman" w:cs="Times New Roman"/>
        </w:rPr>
        <w:footnoteRef/>
      </w:r>
      <w:r w:rsidRPr="00E37B45">
        <w:rPr>
          <w:rFonts w:ascii="Times New Roman" w:hAnsi="Times New Roman" w:cs="Times New Roman"/>
        </w:rPr>
        <w:t xml:space="preserve"> Later renamed the National Crime Victimization Survey, this survey is administered by the Bureau of Justice Statistics annually and remains the most prominent source of national victimization data in the U.S.</w:t>
      </w:r>
    </w:p>
  </w:footnote>
  <w:footnote w:id="3">
    <w:p w14:paraId="0CFA6D83" w14:textId="28AB3D64" w:rsidR="00127192" w:rsidRDefault="00127192">
      <w:pPr>
        <w:pStyle w:val="FootnoteText"/>
      </w:pPr>
      <w:r>
        <w:rPr>
          <w:rStyle w:val="FootnoteReference"/>
        </w:rPr>
        <w:footnoteRef/>
      </w:r>
      <w:r>
        <w:t xml:space="preserve"> </w:t>
      </w:r>
      <w:r w:rsidRPr="00BF23D9">
        <w:rPr>
          <w:rFonts w:ascii="Times New Roman" w:hAnsi="Times New Roman" w:cs="Times New Roman"/>
        </w:rPr>
        <w:t>We created each question using terminology accessible to the average adult, and developed from national surveys on crime and victimization.</w:t>
      </w:r>
      <w:r>
        <w:t xml:space="preserve"> </w:t>
      </w:r>
    </w:p>
  </w:footnote>
  <w:footnote w:id="4">
    <w:p w14:paraId="747E67AF" w14:textId="7389DA27" w:rsidR="00127192" w:rsidRPr="008511EB" w:rsidRDefault="00127192">
      <w:pPr>
        <w:pStyle w:val="FootnoteText"/>
        <w:rPr>
          <w:rFonts w:ascii="Times New Roman" w:hAnsi="Times New Roman" w:cs="Times New Roman"/>
        </w:rPr>
      </w:pPr>
      <w:r w:rsidRPr="003C3FE2">
        <w:rPr>
          <w:rStyle w:val="FootnoteReference"/>
          <w:rFonts w:ascii="Times New Roman" w:hAnsi="Times New Roman" w:cs="Times New Roman"/>
        </w:rPr>
        <w:footnoteRef/>
      </w:r>
      <w:r w:rsidRPr="003C3FE2">
        <w:rPr>
          <w:rFonts w:ascii="Times New Roman" w:hAnsi="Times New Roman" w:cs="Times New Roman"/>
        </w:rPr>
        <w:t xml:space="preserve"> </w:t>
      </w:r>
      <w:r w:rsidRPr="008511EB">
        <w:rPr>
          <w:rFonts w:ascii="Times New Roman" w:hAnsi="Times New Roman" w:cs="Times New Roman"/>
        </w:rPr>
        <w:t xml:space="preserve">This ranges from 0-10, with all respondents who indicated more than 10 close friends recoded to equal 10. </w:t>
      </w:r>
    </w:p>
  </w:footnote>
  <w:footnote w:id="5">
    <w:p w14:paraId="5C7A3AFD" w14:textId="650641BA" w:rsidR="00127192" w:rsidRPr="008511EB" w:rsidRDefault="00127192">
      <w:pPr>
        <w:pStyle w:val="FootnoteText"/>
        <w:rPr>
          <w:rFonts w:ascii="Times New Roman" w:hAnsi="Times New Roman" w:cs="Times New Roman"/>
        </w:rPr>
      </w:pPr>
      <w:r w:rsidRPr="008511EB">
        <w:rPr>
          <w:rStyle w:val="FootnoteReference"/>
          <w:rFonts w:ascii="Times New Roman" w:hAnsi="Times New Roman" w:cs="Times New Roman"/>
        </w:rPr>
        <w:footnoteRef/>
      </w:r>
      <w:r w:rsidRPr="008511EB">
        <w:rPr>
          <w:rFonts w:ascii="Times New Roman" w:hAnsi="Times New Roman" w:cs="Times New Roman"/>
        </w:rPr>
        <w:t xml:space="preserve"> Response options are not strong (1), somewhat strong (2), strong (3) and very strong (4). </w:t>
      </w:r>
    </w:p>
  </w:footnote>
  <w:footnote w:id="6">
    <w:p w14:paraId="76F2A165" w14:textId="5B986841" w:rsidR="00127192" w:rsidRPr="008511EB" w:rsidRDefault="00127192">
      <w:pPr>
        <w:pStyle w:val="FootnoteText"/>
        <w:rPr>
          <w:rFonts w:ascii="Times New Roman" w:hAnsi="Times New Roman" w:cs="Times New Roman"/>
        </w:rPr>
      </w:pPr>
      <w:r w:rsidRPr="008511EB">
        <w:rPr>
          <w:rStyle w:val="FootnoteReference"/>
          <w:rFonts w:ascii="Times New Roman" w:hAnsi="Times New Roman" w:cs="Times New Roman"/>
        </w:rPr>
        <w:footnoteRef/>
      </w:r>
      <w:r w:rsidRPr="008511EB">
        <w:rPr>
          <w:rFonts w:ascii="Times New Roman" w:hAnsi="Times New Roman" w:cs="Times New Roman"/>
        </w:rPr>
        <w:t xml:space="preserve"> Response options are never (1), rarely (2), sometimes (3), often (4), and always (5). </w:t>
      </w:r>
    </w:p>
  </w:footnote>
  <w:footnote w:id="7">
    <w:p w14:paraId="16722E43" w14:textId="04EB3F7B" w:rsidR="00127192" w:rsidRPr="008511EB" w:rsidRDefault="00127192">
      <w:pPr>
        <w:pStyle w:val="FootnoteText"/>
        <w:rPr>
          <w:rFonts w:ascii="Times New Roman" w:hAnsi="Times New Roman" w:cs="Times New Roman"/>
        </w:rPr>
      </w:pPr>
      <w:r w:rsidRPr="008511EB">
        <w:rPr>
          <w:rStyle w:val="FootnoteReference"/>
          <w:rFonts w:ascii="Times New Roman" w:hAnsi="Times New Roman" w:cs="Times New Roman"/>
        </w:rPr>
        <w:footnoteRef/>
      </w:r>
      <w:r w:rsidRPr="008511EB">
        <w:rPr>
          <w:rFonts w:ascii="Times New Roman" w:hAnsi="Times New Roman" w:cs="Times New Roman"/>
        </w:rPr>
        <w:t xml:space="preserve"> Response options are never (1), rarely (2), sometimes (3), often (4), and always (5).</w:t>
      </w:r>
    </w:p>
  </w:footnote>
  <w:footnote w:id="8">
    <w:p w14:paraId="1DCB7CE8" w14:textId="072E1160" w:rsidR="00127192" w:rsidRPr="008511EB" w:rsidRDefault="00127192">
      <w:pPr>
        <w:pStyle w:val="FootnoteText"/>
        <w:rPr>
          <w:rFonts w:ascii="Times New Roman" w:hAnsi="Times New Roman" w:cs="Times New Roman"/>
        </w:rPr>
      </w:pPr>
      <w:r w:rsidRPr="008511EB">
        <w:rPr>
          <w:rStyle w:val="FootnoteReference"/>
          <w:rFonts w:ascii="Times New Roman" w:hAnsi="Times New Roman" w:cs="Times New Roman"/>
        </w:rPr>
        <w:footnoteRef/>
      </w:r>
      <w:r w:rsidRPr="008511EB">
        <w:rPr>
          <w:rFonts w:ascii="Times New Roman" w:hAnsi="Times New Roman" w:cs="Times New Roman"/>
        </w:rPr>
        <w:t xml:space="preserve"> Coded as Yes (1) or No (0).</w:t>
      </w:r>
    </w:p>
  </w:footnote>
  <w:footnote w:id="9">
    <w:p w14:paraId="4CC8728F" w14:textId="0BF90374" w:rsidR="00127192" w:rsidRDefault="00127192">
      <w:pPr>
        <w:pStyle w:val="FootnoteText"/>
      </w:pPr>
      <w:r w:rsidRPr="008511EB">
        <w:rPr>
          <w:rStyle w:val="FootnoteReference"/>
          <w:rFonts w:ascii="Times New Roman" w:hAnsi="Times New Roman" w:cs="Times New Roman"/>
        </w:rPr>
        <w:footnoteRef/>
      </w:r>
      <w:r w:rsidRPr="008511EB">
        <w:rPr>
          <w:rFonts w:ascii="Times New Roman" w:hAnsi="Times New Roman" w:cs="Times New Roman"/>
        </w:rPr>
        <w:t xml:space="preserve"> Response options are always (1), most of the time </w:t>
      </w:r>
      <w:proofErr w:type="gramStart"/>
      <w:r w:rsidRPr="008511EB">
        <w:rPr>
          <w:rFonts w:ascii="Times New Roman" w:hAnsi="Times New Roman" w:cs="Times New Roman"/>
        </w:rPr>
        <w:t>(2),</w:t>
      </w:r>
      <w:proofErr w:type="gramEnd"/>
      <w:r w:rsidRPr="008511EB">
        <w:rPr>
          <w:rFonts w:ascii="Times New Roman" w:hAnsi="Times New Roman" w:cs="Times New Roman"/>
        </w:rPr>
        <w:t xml:space="preserve"> sometimes (3), only occasionally or only certain aspects of the community (4), and relations between the base and locals were unwelcoming or tense most of the time (5).</w:t>
      </w:r>
      <w:r>
        <w:t xml:space="preserve"> </w:t>
      </w:r>
    </w:p>
  </w:footnote>
  <w:footnote w:id="10">
    <w:p w14:paraId="1A522766" w14:textId="1EF04B71" w:rsidR="00127192" w:rsidRPr="003C3FE2" w:rsidRDefault="00127192">
      <w:pPr>
        <w:pStyle w:val="FootnoteText"/>
        <w:rPr>
          <w:rFonts w:ascii="Times New Roman" w:hAnsi="Times New Roman" w:cs="Times New Roman"/>
        </w:rPr>
      </w:pPr>
      <w:r w:rsidRPr="003C3FE2">
        <w:rPr>
          <w:rStyle w:val="FootnoteReference"/>
          <w:rFonts w:ascii="Times New Roman" w:hAnsi="Times New Roman" w:cs="Times New Roman"/>
        </w:rPr>
        <w:footnoteRef/>
      </w:r>
      <w:r w:rsidRPr="003C3FE2">
        <w:rPr>
          <w:rFonts w:ascii="Times New Roman" w:hAnsi="Times New Roman" w:cs="Times New Roman"/>
        </w:rPr>
        <w:t xml:space="preserve"> Response options are never (1), rarely (2), sometimes (3), often (4), and always (5).</w:t>
      </w:r>
    </w:p>
  </w:footnote>
  <w:footnote w:id="11">
    <w:p w14:paraId="03F1D316" w14:textId="62604191" w:rsidR="00127192" w:rsidRPr="003C3FE2" w:rsidRDefault="00127192">
      <w:pPr>
        <w:pStyle w:val="FootnoteText"/>
        <w:rPr>
          <w:rFonts w:ascii="Times New Roman" w:hAnsi="Times New Roman" w:cs="Times New Roman"/>
        </w:rPr>
      </w:pPr>
      <w:r w:rsidRPr="003C3FE2">
        <w:rPr>
          <w:rStyle w:val="FootnoteReference"/>
          <w:rFonts w:ascii="Times New Roman" w:hAnsi="Times New Roman" w:cs="Times New Roman"/>
        </w:rPr>
        <w:footnoteRef/>
      </w:r>
      <w:r w:rsidRPr="003C3FE2">
        <w:rPr>
          <w:rFonts w:ascii="Times New Roman" w:hAnsi="Times New Roman" w:cs="Times New Roman"/>
        </w:rPr>
        <w:t xml:space="preserve"> Ranges from 0 days per month to 31 days. Mean = 4.37, </w:t>
      </w:r>
      <w:proofErr w:type="spellStart"/>
      <w:r w:rsidRPr="003C3FE2">
        <w:rPr>
          <w:rFonts w:ascii="Times New Roman" w:hAnsi="Times New Roman" w:cs="Times New Roman"/>
        </w:rPr>
        <w:t>s.d.</w:t>
      </w:r>
      <w:proofErr w:type="spellEnd"/>
      <w:r w:rsidRPr="003C3FE2">
        <w:rPr>
          <w:rFonts w:ascii="Times New Roman" w:hAnsi="Times New Roman" w:cs="Times New Roman"/>
        </w:rPr>
        <w:t xml:space="preserve"> = 5.11. </w:t>
      </w:r>
    </w:p>
  </w:footnote>
  <w:footnote w:id="12">
    <w:p w14:paraId="67DEC81A" w14:textId="70EF628B" w:rsidR="00127192" w:rsidRPr="003C3FE2" w:rsidRDefault="00127192">
      <w:pPr>
        <w:pStyle w:val="FootnoteText"/>
        <w:rPr>
          <w:rFonts w:ascii="Times New Roman" w:hAnsi="Times New Roman" w:cs="Times New Roman"/>
        </w:rPr>
      </w:pPr>
      <w:r w:rsidRPr="003C3FE2">
        <w:rPr>
          <w:rStyle w:val="FootnoteReference"/>
          <w:rFonts w:ascii="Times New Roman" w:hAnsi="Times New Roman" w:cs="Times New Roman"/>
        </w:rPr>
        <w:footnoteRef/>
      </w:r>
      <w:r w:rsidRPr="003C3FE2">
        <w:rPr>
          <w:rFonts w:ascii="Times New Roman" w:hAnsi="Times New Roman" w:cs="Times New Roman"/>
        </w:rPr>
        <w:t xml:space="preserve"> Response options are never (1), rarely (2), sometimes (3), often (4), and always (5).</w:t>
      </w:r>
    </w:p>
  </w:footnote>
  <w:footnote w:id="13">
    <w:p w14:paraId="008842BE" w14:textId="48A846ED" w:rsidR="00127192" w:rsidRPr="003C3FE2" w:rsidRDefault="00127192">
      <w:pPr>
        <w:pStyle w:val="FootnoteText"/>
        <w:rPr>
          <w:rFonts w:ascii="Times New Roman" w:hAnsi="Times New Roman" w:cs="Times New Roman"/>
        </w:rPr>
      </w:pPr>
      <w:r w:rsidRPr="003C3FE2">
        <w:rPr>
          <w:rStyle w:val="FootnoteReference"/>
          <w:rFonts w:ascii="Times New Roman" w:hAnsi="Times New Roman" w:cs="Times New Roman"/>
        </w:rPr>
        <w:footnoteRef/>
      </w:r>
      <w:r w:rsidRPr="003C3FE2">
        <w:rPr>
          <w:rFonts w:ascii="Times New Roman" w:hAnsi="Times New Roman" w:cs="Times New Roman"/>
        </w:rPr>
        <w:t xml:space="preserve"> Coded as 0 for mostly during the day, 0.5 for about equal, and 1 for mostly at night. </w:t>
      </w:r>
    </w:p>
  </w:footnote>
  <w:footnote w:id="14">
    <w:p w14:paraId="48E57FBE" w14:textId="438B1A27" w:rsidR="00127192" w:rsidRPr="003C3FE2" w:rsidRDefault="00127192">
      <w:pPr>
        <w:pStyle w:val="FootnoteText"/>
        <w:rPr>
          <w:rFonts w:ascii="Times New Roman" w:hAnsi="Times New Roman" w:cs="Times New Roman"/>
        </w:rPr>
      </w:pPr>
      <w:r w:rsidRPr="003C3FE2">
        <w:rPr>
          <w:rStyle w:val="FootnoteReference"/>
          <w:rFonts w:ascii="Times New Roman" w:hAnsi="Times New Roman" w:cs="Times New Roman"/>
        </w:rPr>
        <w:footnoteRef/>
      </w:r>
      <w:r w:rsidRPr="003C3FE2">
        <w:rPr>
          <w:rFonts w:ascii="Times New Roman" w:hAnsi="Times New Roman" w:cs="Times New Roman"/>
        </w:rPr>
        <w:t xml:space="preserve"> Each of these variables is coded 0 for no, and 1 for yes. For substance abuse treatment, we code both those who have entered treatment and those who have been told they should enter treatment as 1.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5C3"/>
    <w:multiLevelType w:val="hybridMultilevel"/>
    <w:tmpl w:val="0830618C"/>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EA21D6"/>
    <w:multiLevelType w:val="multilevel"/>
    <w:tmpl w:val="681ED63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360321E"/>
    <w:multiLevelType w:val="hybridMultilevel"/>
    <w:tmpl w:val="B6D48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54C762C"/>
    <w:multiLevelType w:val="hybridMultilevel"/>
    <w:tmpl w:val="BDA62FBE"/>
    <w:lvl w:ilvl="0" w:tplc="4E765B52">
      <w:start w:val="2"/>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A11CE0"/>
    <w:multiLevelType w:val="multilevel"/>
    <w:tmpl w:val="FCA03B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A725740"/>
    <w:multiLevelType w:val="hybridMultilevel"/>
    <w:tmpl w:val="475047C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645D8"/>
    <w:multiLevelType w:val="hybridMultilevel"/>
    <w:tmpl w:val="23C20D62"/>
    <w:lvl w:ilvl="0" w:tplc="340C3FB2">
      <w:start w:val="9"/>
      <w:numFmt w:val="lowerLetter"/>
      <w:lvlText w:val="%1."/>
      <w:lvlJc w:val="left"/>
      <w:pPr>
        <w:ind w:left="180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D762461"/>
    <w:multiLevelType w:val="hybridMultilevel"/>
    <w:tmpl w:val="12B6122E"/>
    <w:lvl w:ilvl="0" w:tplc="04090015">
      <w:start w:val="1"/>
      <w:numFmt w:val="upperLetter"/>
      <w:lvlText w:val="%1."/>
      <w:lvlJc w:val="left"/>
      <w:pPr>
        <w:ind w:left="1080" w:hanging="360"/>
      </w:pPr>
      <w:rPr>
        <w:rFonts w:hint="default"/>
      </w:rPr>
    </w:lvl>
    <w:lvl w:ilvl="1" w:tplc="ACF24708">
      <w:start w:val="1"/>
      <w:numFmt w:val="lowerLetter"/>
      <w:lvlText w:val="%2."/>
      <w:lvlJc w:val="left"/>
      <w:pPr>
        <w:ind w:left="1800" w:hanging="360"/>
      </w:pPr>
      <w:rPr>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CD1E26"/>
    <w:multiLevelType w:val="hybridMultilevel"/>
    <w:tmpl w:val="B4B4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467CA"/>
    <w:multiLevelType w:val="hybridMultilevel"/>
    <w:tmpl w:val="B05EB786"/>
    <w:lvl w:ilvl="0" w:tplc="D7D80B1C">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4E07927"/>
    <w:multiLevelType w:val="multilevel"/>
    <w:tmpl w:val="8D986B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6002F25"/>
    <w:multiLevelType w:val="hybridMultilevel"/>
    <w:tmpl w:val="E7703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A412AB"/>
    <w:multiLevelType w:val="hybridMultilevel"/>
    <w:tmpl w:val="C8B08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8AB14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50D218B"/>
    <w:multiLevelType w:val="multilevel"/>
    <w:tmpl w:val="150604A8"/>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25CA7095"/>
    <w:multiLevelType w:val="multilevel"/>
    <w:tmpl w:val="E004A742"/>
    <w:lvl w:ilvl="0">
      <w:start w:val="1"/>
      <w:numFmt w:val="decimal"/>
      <w:lvlText w:val="%1."/>
      <w:lvlJc w:val="left"/>
      <w:pPr>
        <w:ind w:left="720" w:hanging="360"/>
      </w:pPr>
      <w:rPr>
        <w:rFonts w:hint="default"/>
        <w:b/>
        <w:bCs/>
      </w:rPr>
    </w:lvl>
    <w:lvl w:ilvl="1">
      <w:numFmt w:val="upperLetter"/>
      <w:isLgl/>
      <w:lvlText w:val="%2."/>
      <w:lvlJc w:val="left"/>
      <w:pPr>
        <w:ind w:left="720" w:hanging="360"/>
      </w:pPr>
      <w:rPr>
        <w:rFonts w:ascii="Times New Roman" w:eastAsiaTheme="minorEastAsia"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8F375A3"/>
    <w:multiLevelType w:val="multilevel"/>
    <w:tmpl w:val="793C7A1C"/>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3AAF0808"/>
    <w:multiLevelType w:val="hybridMultilevel"/>
    <w:tmpl w:val="50202BF6"/>
    <w:lvl w:ilvl="0" w:tplc="61160468">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4B48FE"/>
    <w:multiLevelType w:val="multilevel"/>
    <w:tmpl w:val="ED72C5F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C745CAE"/>
    <w:multiLevelType w:val="hybridMultilevel"/>
    <w:tmpl w:val="50D68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F04F0"/>
    <w:multiLevelType w:val="hybridMultilevel"/>
    <w:tmpl w:val="3C723C62"/>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C73531"/>
    <w:multiLevelType w:val="hybridMultilevel"/>
    <w:tmpl w:val="E830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F12CA3"/>
    <w:multiLevelType w:val="hybridMultilevel"/>
    <w:tmpl w:val="2E0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BD0A41"/>
    <w:multiLevelType w:val="multilevel"/>
    <w:tmpl w:val="8D986B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4AB96448"/>
    <w:multiLevelType w:val="hybridMultilevel"/>
    <w:tmpl w:val="BC883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ED873B5"/>
    <w:multiLevelType w:val="multilevel"/>
    <w:tmpl w:val="5E5A21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nsid w:val="54A21B5B"/>
    <w:multiLevelType w:val="hybridMultilevel"/>
    <w:tmpl w:val="32E2711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2669F5"/>
    <w:multiLevelType w:val="hybridMultilevel"/>
    <w:tmpl w:val="FC0A9B36"/>
    <w:lvl w:ilvl="0" w:tplc="3BE8BC00">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A54069A"/>
    <w:multiLevelType w:val="hybridMultilevel"/>
    <w:tmpl w:val="D5EC6434"/>
    <w:lvl w:ilvl="0" w:tplc="3BE8BC00">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BDD6586"/>
    <w:multiLevelType w:val="hybridMultilevel"/>
    <w:tmpl w:val="2C2CD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EC3397B"/>
    <w:multiLevelType w:val="hybridMultilevel"/>
    <w:tmpl w:val="94F85F4A"/>
    <w:lvl w:ilvl="0" w:tplc="A3ECFE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2F476EF"/>
    <w:multiLevelType w:val="multilevel"/>
    <w:tmpl w:val="0A68AD00"/>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DFC2790"/>
    <w:multiLevelType w:val="hybridMultilevel"/>
    <w:tmpl w:val="AE64E1DC"/>
    <w:lvl w:ilvl="0" w:tplc="E15C357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3D5750F"/>
    <w:multiLevelType w:val="multilevel"/>
    <w:tmpl w:val="13BA0A70"/>
    <w:lvl w:ilvl="0">
      <w:start w:val="1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C9B28C0"/>
    <w:multiLevelType w:val="hybridMultilevel"/>
    <w:tmpl w:val="FD8A4306"/>
    <w:lvl w:ilvl="0" w:tplc="AEDCDD36">
      <w:start w:val="2"/>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D434648"/>
    <w:multiLevelType w:val="multilevel"/>
    <w:tmpl w:val="0A68AD00"/>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FBA4A23"/>
    <w:multiLevelType w:val="hybridMultilevel"/>
    <w:tmpl w:val="BC883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5"/>
  </w:num>
  <w:num w:numId="6">
    <w:abstractNumId w:val="2"/>
  </w:num>
  <w:num w:numId="7">
    <w:abstractNumId w:val="24"/>
  </w:num>
  <w:num w:numId="8">
    <w:abstractNumId w:val="29"/>
  </w:num>
  <w:num w:numId="9">
    <w:abstractNumId w:val="22"/>
  </w:num>
  <w:num w:numId="10">
    <w:abstractNumId w:val="26"/>
  </w:num>
  <w:num w:numId="11">
    <w:abstractNumId w:val="12"/>
  </w:num>
  <w:num w:numId="12">
    <w:abstractNumId w:val="4"/>
  </w:num>
  <w:num w:numId="13">
    <w:abstractNumId w:val="10"/>
  </w:num>
  <w:num w:numId="14">
    <w:abstractNumId w:val="18"/>
  </w:num>
  <w:num w:numId="15">
    <w:abstractNumId w:val="28"/>
  </w:num>
  <w:num w:numId="16">
    <w:abstractNumId w:val="25"/>
  </w:num>
  <w:num w:numId="17">
    <w:abstractNumId w:val="23"/>
  </w:num>
  <w:num w:numId="18">
    <w:abstractNumId w:val="5"/>
  </w:num>
  <w:num w:numId="19">
    <w:abstractNumId w:val="16"/>
  </w:num>
  <w:num w:numId="20">
    <w:abstractNumId w:val="33"/>
  </w:num>
  <w:num w:numId="21">
    <w:abstractNumId w:val="20"/>
  </w:num>
  <w:num w:numId="22">
    <w:abstractNumId w:val="14"/>
  </w:num>
  <w:num w:numId="23">
    <w:abstractNumId w:val="19"/>
  </w:num>
  <w:num w:numId="24">
    <w:abstractNumId w:val="17"/>
  </w:num>
  <w:num w:numId="25">
    <w:abstractNumId w:val="13"/>
  </w:num>
  <w:num w:numId="26">
    <w:abstractNumId w:val="32"/>
  </w:num>
  <w:num w:numId="27">
    <w:abstractNumId w:val="30"/>
  </w:num>
  <w:num w:numId="28">
    <w:abstractNumId w:val="7"/>
  </w:num>
  <w:num w:numId="29">
    <w:abstractNumId w:val="9"/>
  </w:num>
  <w:num w:numId="30">
    <w:abstractNumId w:val="3"/>
  </w:num>
  <w:num w:numId="31">
    <w:abstractNumId w:val="0"/>
  </w:num>
  <w:num w:numId="32">
    <w:abstractNumId w:val="6"/>
  </w:num>
  <w:num w:numId="33">
    <w:abstractNumId w:val="34"/>
  </w:num>
  <w:num w:numId="34">
    <w:abstractNumId w:val="35"/>
  </w:num>
  <w:num w:numId="35">
    <w:abstractNumId w:val="31"/>
  </w:num>
  <w:num w:numId="36">
    <w:abstractNumId w:val="1"/>
  </w:num>
  <w:num w:numId="37">
    <w:abstractNumId w:val="11"/>
  </w:num>
  <w:num w:numId="38">
    <w:abstractNumId w:val="8"/>
  </w:num>
  <w:num w:numId="39">
    <w:abstractNumId w:val="27"/>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M2sDQ1MjU0NzA2tzBT0lEKTi0uzszPAykwNKkFAJHaJeMtAAAA"/>
  </w:docVars>
  <w:rsids>
    <w:rsidRoot w:val="008E6E9F"/>
    <w:rsid w:val="00004FB4"/>
    <w:rsid w:val="00005B9C"/>
    <w:rsid w:val="000209E2"/>
    <w:rsid w:val="000232C6"/>
    <w:rsid w:val="00050788"/>
    <w:rsid w:val="00050B49"/>
    <w:rsid w:val="00055414"/>
    <w:rsid w:val="0006407C"/>
    <w:rsid w:val="00072E66"/>
    <w:rsid w:val="000858C4"/>
    <w:rsid w:val="000874AD"/>
    <w:rsid w:val="0009749C"/>
    <w:rsid w:val="000B348A"/>
    <w:rsid w:val="000B36D3"/>
    <w:rsid w:val="000C5205"/>
    <w:rsid w:val="000C6119"/>
    <w:rsid w:val="000D7EEE"/>
    <w:rsid w:val="000E50E4"/>
    <w:rsid w:val="000F333C"/>
    <w:rsid w:val="000F76F1"/>
    <w:rsid w:val="00100076"/>
    <w:rsid w:val="001159B9"/>
    <w:rsid w:val="00116612"/>
    <w:rsid w:val="00127192"/>
    <w:rsid w:val="001370D9"/>
    <w:rsid w:val="0014633C"/>
    <w:rsid w:val="001521DC"/>
    <w:rsid w:val="00153357"/>
    <w:rsid w:val="00165308"/>
    <w:rsid w:val="00172C38"/>
    <w:rsid w:val="001804E3"/>
    <w:rsid w:val="00182302"/>
    <w:rsid w:val="00185C69"/>
    <w:rsid w:val="0019549E"/>
    <w:rsid w:val="00196534"/>
    <w:rsid w:val="001A0113"/>
    <w:rsid w:val="001A4440"/>
    <w:rsid w:val="001C5093"/>
    <w:rsid w:val="001D7447"/>
    <w:rsid w:val="001E0CC9"/>
    <w:rsid w:val="001E4D1B"/>
    <w:rsid w:val="001F198B"/>
    <w:rsid w:val="001F4E7A"/>
    <w:rsid w:val="00201C29"/>
    <w:rsid w:val="002103C1"/>
    <w:rsid w:val="00215A40"/>
    <w:rsid w:val="00226193"/>
    <w:rsid w:val="0023226A"/>
    <w:rsid w:val="00232AE1"/>
    <w:rsid w:val="00244850"/>
    <w:rsid w:val="002702FF"/>
    <w:rsid w:val="002845F8"/>
    <w:rsid w:val="002C6A81"/>
    <w:rsid w:val="002D22F3"/>
    <w:rsid w:val="002E48D3"/>
    <w:rsid w:val="002F0541"/>
    <w:rsid w:val="002F43E2"/>
    <w:rsid w:val="002F5BB4"/>
    <w:rsid w:val="002F638A"/>
    <w:rsid w:val="00304EAE"/>
    <w:rsid w:val="00306F81"/>
    <w:rsid w:val="0031584A"/>
    <w:rsid w:val="0032764F"/>
    <w:rsid w:val="0034769D"/>
    <w:rsid w:val="00352028"/>
    <w:rsid w:val="0035284C"/>
    <w:rsid w:val="003555C8"/>
    <w:rsid w:val="00382DB6"/>
    <w:rsid w:val="00397EFC"/>
    <w:rsid w:val="003A681D"/>
    <w:rsid w:val="003C3FE2"/>
    <w:rsid w:val="003D1170"/>
    <w:rsid w:val="003F1F12"/>
    <w:rsid w:val="00402982"/>
    <w:rsid w:val="004044CF"/>
    <w:rsid w:val="00415935"/>
    <w:rsid w:val="0044213B"/>
    <w:rsid w:val="00445518"/>
    <w:rsid w:val="00470F85"/>
    <w:rsid w:val="004722B2"/>
    <w:rsid w:val="00474606"/>
    <w:rsid w:val="004763F3"/>
    <w:rsid w:val="004851FE"/>
    <w:rsid w:val="00486ED8"/>
    <w:rsid w:val="00496075"/>
    <w:rsid w:val="004A529E"/>
    <w:rsid w:val="004B4E6B"/>
    <w:rsid w:val="004D75FF"/>
    <w:rsid w:val="004F0C8F"/>
    <w:rsid w:val="004F2199"/>
    <w:rsid w:val="005164BE"/>
    <w:rsid w:val="005241A6"/>
    <w:rsid w:val="005248C2"/>
    <w:rsid w:val="00527BFA"/>
    <w:rsid w:val="00531833"/>
    <w:rsid w:val="005347B9"/>
    <w:rsid w:val="00544326"/>
    <w:rsid w:val="00553FDE"/>
    <w:rsid w:val="00580D11"/>
    <w:rsid w:val="005A1317"/>
    <w:rsid w:val="005A47E7"/>
    <w:rsid w:val="005A6105"/>
    <w:rsid w:val="005B1A7A"/>
    <w:rsid w:val="005B43C3"/>
    <w:rsid w:val="005B730B"/>
    <w:rsid w:val="005E1F41"/>
    <w:rsid w:val="005E6B3B"/>
    <w:rsid w:val="005E6C2C"/>
    <w:rsid w:val="006047C6"/>
    <w:rsid w:val="00624F2C"/>
    <w:rsid w:val="00631FA0"/>
    <w:rsid w:val="00636C06"/>
    <w:rsid w:val="00643CE4"/>
    <w:rsid w:val="00643CEB"/>
    <w:rsid w:val="006646E4"/>
    <w:rsid w:val="006867FB"/>
    <w:rsid w:val="006C1C8C"/>
    <w:rsid w:val="006C3AA4"/>
    <w:rsid w:val="006D6686"/>
    <w:rsid w:val="006E5B0B"/>
    <w:rsid w:val="006F623B"/>
    <w:rsid w:val="00704A12"/>
    <w:rsid w:val="00714C2D"/>
    <w:rsid w:val="007252EC"/>
    <w:rsid w:val="007449FD"/>
    <w:rsid w:val="007523DB"/>
    <w:rsid w:val="007A0831"/>
    <w:rsid w:val="007B30C3"/>
    <w:rsid w:val="007E4CDC"/>
    <w:rsid w:val="007E77CD"/>
    <w:rsid w:val="007F2D36"/>
    <w:rsid w:val="0080098A"/>
    <w:rsid w:val="00802ED6"/>
    <w:rsid w:val="0081115A"/>
    <w:rsid w:val="0081125F"/>
    <w:rsid w:val="008168A3"/>
    <w:rsid w:val="0081766B"/>
    <w:rsid w:val="00821442"/>
    <w:rsid w:val="00836147"/>
    <w:rsid w:val="008511EB"/>
    <w:rsid w:val="008608D4"/>
    <w:rsid w:val="00866BAA"/>
    <w:rsid w:val="00875841"/>
    <w:rsid w:val="008837CC"/>
    <w:rsid w:val="00887032"/>
    <w:rsid w:val="008935F7"/>
    <w:rsid w:val="008A478F"/>
    <w:rsid w:val="008B6A1C"/>
    <w:rsid w:val="008C08A1"/>
    <w:rsid w:val="008C1D18"/>
    <w:rsid w:val="008C6D46"/>
    <w:rsid w:val="008D4F5A"/>
    <w:rsid w:val="008E6E9F"/>
    <w:rsid w:val="008F4DD0"/>
    <w:rsid w:val="008F7C6C"/>
    <w:rsid w:val="009029C2"/>
    <w:rsid w:val="009068A9"/>
    <w:rsid w:val="00916BAF"/>
    <w:rsid w:val="00917E94"/>
    <w:rsid w:val="00921F14"/>
    <w:rsid w:val="00934C46"/>
    <w:rsid w:val="009414BB"/>
    <w:rsid w:val="00961A8D"/>
    <w:rsid w:val="00991CEF"/>
    <w:rsid w:val="009A2512"/>
    <w:rsid w:val="009A40F5"/>
    <w:rsid w:val="009B35B6"/>
    <w:rsid w:val="009B5337"/>
    <w:rsid w:val="009D5C22"/>
    <w:rsid w:val="009E3BC3"/>
    <w:rsid w:val="009E6C65"/>
    <w:rsid w:val="009E7839"/>
    <w:rsid w:val="009F3CFA"/>
    <w:rsid w:val="00A02A6A"/>
    <w:rsid w:val="00A12542"/>
    <w:rsid w:val="00A14C47"/>
    <w:rsid w:val="00A17BC7"/>
    <w:rsid w:val="00A23B7D"/>
    <w:rsid w:val="00A26E80"/>
    <w:rsid w:val="00A476C5"/>
    <w:rsid w:val="00A6610A"/>
    <w:rsid w:val="00A85A34"/>
    <w:rsid w:val="00A9286F"/>
    <w:rsid w:val="00AA13FC"/>
    <w:rsid w:val="00AD488A"/>
    <w:rsid w:val="00AD7DCE"/>
    <w:rsid w:val="00B01D78"/>
    <w:rsid w:val="00B0315C"/>
    <w:rsid w:val="00B11F2E"/>
    <w:rsid w:val="00B30F0D"/>
    <w:rsid w:val="00B32AD5"/>
    <w:rsid w:val="00B44C65"/>
    <w:rsid w:val="00B46EFA"/>
    <w:rsid w:val="00B714C1"/>
    <w:rsid w:val="00B8697A"/>
    <w:rsid w:val="00BA287B"/>
    <w:rsid w:val="00BB6DA7"/>
    <w:rsid w:val="00BC232D"/>
    <w:rsid w:val="00BD3C9E"/>
    <w:rsid w:val="00BD3D38"/>
    <w:rsid w:val="00BD4ADB"/>
    <w:rsid w:val="00BE4DB6"/>
    <w:rsid w:val="00BF23D9"/>
    <w:rsid w:val="00BF4E43"/>
    <w:rsid w:val="00C12BB8"/>
    <w:rsid w:val="00C163B3"/>
    <w:rsid w:val="00C16DFE"/>
    <w:rsid w:val="00C40EDA"/>
    <w:rsid w:val="00C430D0"/>
    <w:rsid w:val="00C50CF4"/>
    <w:rsid w:val="00C62A0F"/>
    <w:rsid w:val="00C81EA5"/>
    <w:rsid w:val="00C859FD"/>
    <w:rsid w:val="00C9075F"/>
    <w:rsid w:val="00CA37E5"/>
    <w:rsid w:val="00CC0CEC"/>
    <w:rsid w:val="00CC3238"/>
    <w:rsid w:val="00CD02A1"/>
    <w:rsid w:val="00CD6E0E"/>
    <w:rsid w:val="00D175D1"/>
    <w:rsid w:val="00D37643"/>
    <w:rsid w:val="00D37896"/>
    <w:rsid w:val="00D404F0"/>
    <w:rsid w:val="00D6313B"/>
    <w:rsid w:val="00D81AB6"/>
    <w:rsid w:val="00D97423"/>
    <w:rsid w:val="00DA0C66"/>
    <w:rsid w:val="00DA518D"/>
    <w:rsid w:val="00DA57B2"/>
    <w:rsid w:val="00DC654F"/>
    <w:rsid w:val="00DE083D"/>
    <w:rsid w:val="00DE1807"/>
    <w:rsid w:val="00DF40EB"/>
    <w:rsid w:val="00E03242"/>
    <w:rsid w:val="00E06573"/>
    <w:rsid w:val="00E073E9"/>
    <w:rsid w:val="00E134FE"/>
    <w:rsid w:val="00E16490"/>
    <w:rsid w:val="00E20355"/>
    <w:rsid w:val="00E312EB"/>
    <w:rsid w:val="00E37727"/>
    <w:rsid w:val="00E47452"/>
    <w:rsid w:val="00E549DE"/>
    <w:rsid w:val="00E6486A"/>
    <w:rsid w:val="00E71C58"/>
    <w:rsid w:val="00E85BBF"/>
    <w:rsid w:val="00E94F55"/>
    <w:rsid w:val="00EB2E76"/>
    <w:rsid w:val="00EC2F65"/>
    <w:rsid w:val="00ED4270"/>
    <w:rsid w:val="00EE1251"/>
    <w:rsid w:val="00EE1569"/>
    <w:rsid w:val="00EE2E0C"/>
    <w:rsid w:val="00F000E8"/>
    <w:rsid w:val="00F163AC"/>
    <w:rsid w:val="00F33D49"/>
    <w:rsid w:val="00F34F35"/>
    <w:rsid w:val="00F43AD4"/>
    <w:rsid w:val="00F50070"/>
    <w:rsid w:val="00F65074"/>
    <w:rsid w:val="00F703D1"/>
    <w:rsid w:val="00F713AF"/>
    <w:rsid w:val="00F83BC7"/>
    <w:rsid w:val="00F85AB9"/>
    <w:rsid w:val="00F906BA"/>
    <w:rsid w:val="00F9565F"/>
    <w:rsid w:val="00F9718C"/>
    <w:rsid w:val="00FA11D9"/>
    <w:rsid w:val="00FA7B68"/>
    <w:rsid w:val="00FA7CC6"/>
    <w:rsid w:val="00FB7A89"/>
    <w:rsid w:val="00FC39B7"/>
    <w:rsid w:val="00FE0152"/>
    <w:rsid w:val="00FE6DDD"/>
    <w:rsid w:val="00FF1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C9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2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2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1251"/>
    <w:pPr>
      <w:ind w:left="720"/>
      <w:contextualSpacing/>
    </w:pPr>
  </w:style>
  <w:style w:type="paragraph" w:styleId="BalloonText">
    <w:name w:val="Balloon Text"/>
    <w:basedOn w:val="Normal"/>
    <w:link w:val="BalloonTextChar"/>
    <w:uiPriority w:val="99"/>
    <w:semiHidden/>
    <w:unhideWhenUsed/>
    <w:rsid w:val="009A4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0F5"/>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5164BE"/>
    <w:rPr>
      <w:sz w:val="16"/>
      <w:szCs w:val="16"/>
    </w:rPr>
  </w:style>
  <w:style w:type="paragraph" w:styleId="CommentText">
    <w:name w:val="annotation text"/>
    <w:basedOn w:val="Normal"/>
    <w:link w:val="CommentTextChar"/>
    <w:uiPriority w:val="99"/>
    <w:semiHidden/>
    <w:unhideWhenUsed/>
    <w:rsid w:val="005164BE"/>
    <w:rPr>
      <w:sz w:val="20"/>
      <w:szCs w:val="20"/>
    </w:rPr>
  </w:style>
  <w:style w:type="character" w:customStyle="1" w:styleId="CommentTextChar">
    <w:name w:val="Comment Text Char"/>
    <w:basedOn w:val="DefaultParagraphFont"/>
    <w:link w:val="CommentText"/>
    <w:uiPriority w:val="99"/>
    <w:semiHidden/>
    <w:rsid w:val="005164B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164BE"/>
    <w:rPr>
      <w:b/>
      <w:bCs/>
    </w:rPr>
  </w:style>
  <w:style w:type="character" w:customStyle="1" w:styleId="CommentSubjectChar">
    <w:name w:val="Comment Subject Char"/>
    <w:basedOn w:val="CommentTextChar"/>
    <w:link w:val="CommentSubject"/>
    <w:uiPriority w:val="99"/>
    <w:semiHidden/>
    <w:rsid w:val="005164BE"/>
    <w:rPr>
      <w:rFonts w:eastAsiaTheme="minorEastAsia"/>
      <w:b/>
      <w:bCs/>
      <w:sz w:val="20"/>
      <w:szCs w:val="20"/>
    </w:rPr>
  </w:style>
  <w:style w:type="paragraph" w:styleId="EndnoteText">
    <w:name w:val="endnote text"/>
    <w:basedOn w:val="Normal"/>
    <w:link w:val="EndnoteTextChar"/>
    <w:uiPriority w:val="99"/>
    <w:semiHidden/>
    <w:unhideWhenUsed/>
    <w:rsid w:val="00A23B7D"/>
    <w:rPr>
      <w:sz w:val="20"/>
      <w:szCs w:val="20"/>
    </w:rPr>
  </w:style>
  <w:style w:type="character" w:customStyle="1" w:styleId="EndnoteTextChar">
    <w:name w:val="Endnote Text Char"/>
    <w:basedOn w:val="DefaultParagraphFont"/>
    <w:link w:val="EndnoteText"/>
    <w:uiPriority w:val="99"/>
    <w:semiHidden/>
    <w:rsid w:val="00A23B7D"/>
    <w:rPr>
      <w:rFonts w:eastAsiaTheme="minorEastAsia"/>
      <w:sz w:val="20"/>
      <w:szCs w:val="20"/>
    </w:rPr>
  </w:style>
  <w:style w:type="character" w:styleId="EndnoteReference">
    <w:name w:val="endnote reference"/>
    <w:basedOn w:val="DefaultParagraphFont"/>
    <w:uiPriority w:val="99"/>
    <w:semiHidden/>
    <w:unhideWhenUsed/>
    <w:rsid w:val="00A23B7D"/>
    <w:rPr>
      <w:vertAlign w:val="superscript"/>
    </w:rPr>
  </w:style>
  <w:style w:type="paragraph" w:styleId="FootnoteText">
    <w:name w:val="footnote text"/>
    <w:basedOn w:val="Normal"/>
    <w:link w:val="FootnoteTextChar"/>
    <w:uiPriority w:val="99"/>
    <w:unhideWhenUsed/>
    <w:rsid w:val="00A23B7D"/>
    <w:rPr>
      <w:sz w:val="20"/>
      <w:szCs w:val="20"/>
    </w:rPr>
  </w:style>
  <w:style w:type="character" w:customStyle="1" w:styleId="FootnoteTextChar">
    <w:name w:val="Footnote Text Char"/>
    <w:basedOn w:val="DefaultParagraphFont"/>
    <w:link w:val="FootnoteText"/>
    <w:uiPriority w:val="99"/>
    <w:rsid w:val="00A23B7D"/>
    <w:rPr>
      <w:rFonts w:eastAsiaTheme="minorEastAsia"/>
      <w:sz w:val="20"/>
      <w:szCs w:val="20"/>
    </w:rPr>
  </w:style>
  <w:style w:type="character" w:styleId="FootnoteReference">
    <w:name w:val="footnote reference"/>
    <w:basedOn w:val="DefaultParagraphFont"/>
    <w:uiPriority w:val="99"/>
    <w:unhideWhenUsed/>
    <w:rsid w:val="00A23B7D"/>
    <w:rPr>
      <w:vertAlign w:val="superscript"/>
    </w:rPr>
  </w:style>
  <w:style w:type="paragraph" w:styleId="Revision">
    <w:name w:val="Revision"/>
    <w:hidden/>
    <w:uiPriority w:val="99"/>
    <w:semiHidden/>
    <w:rsid w:val="00127192"/>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2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2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1251"/>
    <w:pPr>
      <w:ind w:left="720"/>
      <w:contextualSpacing/>
    </w:pPr>
  </w:style>
  <w:style w:type="paragraph" w:styleId="BalloonText">
    <w:name w:val="Balloon Text"/>
    <w:basedOn w:val="Normal"/>
    <w:link w:val="BalloonTextChar"/>
    <w:uiPriority w:val="99"/>
    <w:semiHidden/>
    <w:unhideWhenUsed/>
    <w:rsid w:val="009A4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0F5"/>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5164BE"/>
    <w:rPr>
      <w:sz w:val="16"/>
      <w:szCs w:val="16"/>
    </w:rPr>
  </w:style>
  <w:style w:type="paragraph" w:styleId="CommentText">
    <w:name w:val="annotation text"/>
    <w:basedOn w:val="Normal"/>
    <w:link w:val="CommentTextChar"/>
    <w:uiPriority w:val="99"/>
    <w:semiHidden/>
    <w:unhideWhenUsed/>
    <w:rsid w:val="005164BE"/>
    <w:rPr>
      <w:sz w:val="20"/>
      <w:szCs w:val="20"/>
    </w:rPr>
  </w:style>
  <w:style w:type="character" w:customStyle="1" w:styleId="CommentTextChar">
    <w:name w:val="Comment Text Char"/>
    <w:basedOn w:val="DefaultParagraphFont"/>
    <w:link w:val="CommentText"/>
    <w:uiPriority w:val="99"/>
    <w:semiHidden/>
    <w:rsid w:val="005164B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164BE"/>
    <w:rPr>
      <w:b/>
      <w:bCs/>
    </w:rPr>
  </w:style>
  <w:style w:type="character" w:customStyle="1" w:styleId="CommentSubjectChar">
    <w:name w:val="Comment Subject Char"/>
    <w:basedOn w:val="CommentTextChar"/>
    <w:link w:val="CommentSubject"/>
    <w:uiPriority w:val="99"/>
    <w:semiHidden/>
    <w:rsid w:val="005164BE"/>
    <w:rPr>
      <w:rFonts w:eastAsiaTheme="minorEastAsia"/>
      <w:b/>
      <w:bCs/>
      <w:sz w:val="20"/>
      <w:szCs w:val="20"/>
    </w:rPr>
  </w:style>
  <w:style w:type="paragraph" w:styleId="EndnoteText">
    <w:name w:val="endnote text"/>
    <w:basedOn w:val="Normal"/>
    <w:link w:val="EndnoteTextChar"/>
    <w:uiPriority w:val="99"/>
    <w:semiHidden/>
    <w:unhideWhenUsed/>
    <w:rsid w:val="00A23B7D"/>
    <w:rPr>
      <w:sz w:val="20"/>
      <w:szCs w:val="20"/>
    </w:rPr>
  </w:style>
  <w:style w:type="character" w:customStyle="1" w:styleId="EndnoteTextChar">
    <w:name w:val="Endnote Text Char"/>
    <w:basedOn w:val="DefaultParagraphFont"/>
    <w:link w:val="EndnoteText"/>
    <w:uiPriority w:val="99"/>
    <w:semiHidden/>
    <w:rsid w:val="00A23B7D"/>
    <w:rPr>
      <w:rFonts w:eastAsiaTheme="minorEastAsia"/>
      <w:sz w:val="20"/>
      <w:szCs w:val="20"/>
    </w:rPr>
  </w:style>
  <w:style w:type="character" w:styleId="EndnoteReference">
    <w:name w:val="endnote reference"/>
    <w:basedOn w:val="DefaultParagraphFont"/>
    <w:uiPriority w:val="99"/>
    <w:semiHidden/>
    <w:unhideWhenUsed/>
    <w:rsid w:val="00A23B7D"/>
    <w:rPr>
      <w:vertAlign w:val="superscript"/>
    </w:rPr>
  </w:style>
  <w:style w:type="paragraph" w:styleId="FootnoteText">
    <w:name w:val="footnote text"/>
    <w:basedOn w:val="Normal"/>
    <w:link w:val="FootnoteTextChar"/>
    <w:uiPriority w:val="99"/>
    <w:unhideWhenUsed/>
    <w:rsid w:val="00A23B7D"/>
    <w:rPr>
      <w:sz w:val="20"/>
      <w:szCs w:val="20"/>
    </w:rPr>
  </w:style>
  <w:style w:type="character" w:customStyle="1" w:styleId="FootnoteTextChar">
    <w:name w:val="Footnote Text Char"/>
    <w:basedOn w:val="DefaultParagraphFont"/>
    <w:link w:val="FootnoteText"/>
    <w:uiPriority w:val="99"/>
    <w:rsid w:val="00A23B7D"/>
    <w:rPr>
      <w:rFonts w:eastAsiaTheme="minorEastAsia"/>
      <w:sz w:val="20"/>
      <w:szCs w:val="20"/>
    </w:rPr>
  </w:style>
  <w:style w:type="character" w:styleId="FootnoteReference">
    <w:name w:val="footnote reference"/>
    <w:basedOn w:val="DefaultParagraphFont"/>
    <w:uiPriority w:val="99"/>
    <w:unhideWhenUsed/>
    <w:rsid w:val="00A23B7D"/>
    <w:rPr>
      <w:vertAlign w:val="superscript"/>
    </w:rPr>
  </w:style>
  <w:style w:type="paragraph" w:styleId="Revision">
    <w:name w:val="Revision"/>
    <w:hidden/>
    <w:uiPriority w:val="99"/>
    <w:semiHidden/>
    <w:rsid w:val="00127192"/>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4218">
      <w:bodyDiv w:val="1"/>
      <w:marLeft w:val="0"/>
      <w:marRight w:val="0"/>
      <w:marTop w:val="0"/>
      <w:marBottom w:val="0"/>
      <w:divBdr>
        <w:top w:val="none" w:sz="0" w:space="0" w:color="auto"/>
        <w:left w:val="none" w:sz="0" w:space="0" w:color="auto"/>
        <w:bottom w:val="none" w:sz="0" w:space="0" w:color="auto"/>
        <w:right w:val="none" w:sz="0" w:space="0" w:color="auto"/>
      </w:divBdr>
    </w:div>
    <w:div w:id="787358416">
      <w:bodyDiv w:val="1"/>
      <w:marLeft w:val="0"/>
      <w:marRight w:val="0"/>
      <w:marTop w:val="0"/>
      <w:marBottom w:val="0"/>
      <w:divBdr>
        <w:top w:val="none" w:sz="0" w:space="0" w:color="auto"/>
        <w:left w:val="none" w:sz="0" w:space="0" w:color="auto"/>
        <w:bottom w:val="none" w:sz="0" w:space="0" w:color="auto"/>
        <w:right w:val="none" w:sz="0" w:space="0" w:color="auto"/>
      </w:divBdr>
    </w:div>
    <w:div w:id="988752979">
      <w:bodyDiv w:val="1"/>
      <w:marLeft w:val="0"/>
      <w:marRight w:val="0"/>
      <w:marTop w:val="0"/>
      <w:marBottom w:val="0"/>
      <w:divBdr>
        <w:top w:val="none" w:sz="0" w:space="0" w:color="auto"/>
        <w:left w:val="none" w:sz="0" w:space="0" w:color="auto"/>
        <w:bottom w:val="none" w:sz="0" w:space="0" w:color="auto"/>
        <w:right w:val="none" w:sz="0" w:space="0" w:color="auto"/>
      </w:divBdr>
    </w:div>
    <w:div w:id="1134832667">
      <w:bodyDiv w:val="1"/>
      <w:marLeft w:val="0"/>
      <w:marRight w:val="0"/>
      <w:marTop w:val="0"/>
      <w:marBottom w:val="0"/>
      <w:divBdr>
        <w:top w:val="none" w:sz="0" w:space="0" w:color="auto"/>
        <w:left w:val="none" w:sz="0" w:space="0" w:color="auto"/>
        <w:bottom w:val="none" w:sz="0" w:space="0" w:color="auto"/>
        <w:right w:val="none" w:sz="0" w:space="0" w:color="auto"/>
      </w:divBdr>
    </w:div>
    <w:div w:id="1437676347">
      <w:bodyDiv w:val="1"/>
      <w:marLeft w:val="0"/>
      <w:marRight w:val="0"/>
      <w:marTop w:val="0"/>
      <w:marBottom w:val="0"/>
      <w:divBdr>
        <w:top w:val="none" w:sz="0" w:space="0" w:color="auto"/>
        <w:left w:val="none" w:sz="0" w:space="0" w:color="auto"/>
        <w:bottom w:val="none" w:sz="0" w:space="0" w:color="auto"/>
        <w:right w:val="none" w:sz="0" w:space="0" w:color="auto"/>
      </w:divBdr>
    </w:div>
    <w:div w:id="1685550580">
      <w:bodyDiv w:val="1"/>
      <w:marLeft w:val="0"/>
      <w:marRight w:val="0"/>
      <w:marTop w:val="0"/>
      <w:marBottom w:val="0"/>
      <w:divBdr>
        <w:top w:val="none" w:sz="0" w:space="0" w:color="auto"/>
        <w:left w:val="none" w:sz="0" w:space="0" w:color="auto"/>
        <w:bottom w:val="none" w:sz="0" w:space="0" w:color="auto"/>
        <w:right w:val="none" w:sz="0" w:space="0" w:color="auto"/>
      </w:divBdr>
    </w:div>
    <w:div w:id="2011330148">
      <w:bodyDiv w:val="1"/>
      <w:marLeft w:val="0"/>
      <w:marRight w:val="0"/>
      <w:marTop w:val="0"/>
      <w:marBottom w:val="0"/>
      <w:divBdr>
        <w:top w:val="none" w:sz="0" w:space="0" w:color="auto"/>
        <w:left w:val="none" w:sz="0" w:space="0" w:color="auto"/>
        <w:bottom w:val="none" w:sz="0" w:space="0" w:color="auto"/>
        <w:right w:val="none" w:sz="0" w:space="0" w:color="auto"/>
      </w:divBdr>
    </w:div>
    <w:div w:id="204154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28C1F-13AA-CB40-B9E0-81D3EFA4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17</Pages>
  <Words>9860</Words>
  <Characters>56205</Characters>
  <Application>Microsoft Macintosh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Lane Gillespie</cp:lastModifiedBy>
  <cp:revision>95</cp:revision>
  <dcterms:created xsi:type="dcterms:W3CDTF">2020-07-02T16:33:00Z</dcterms:created>
  <dcterms:modified xsi:type="dcterms:W3CDTF">2020-07-22T22:07:00Z</dcterms:modified>
</cp:coreProperties>
</file>
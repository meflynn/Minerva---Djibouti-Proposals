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40E8B" w14:textId="4271C605" w:rsidR="00D35F07" w:rsidRDefault="00DA2CE9" w:rsidP="00DA2CE9">
      <w:pPr>
        <w:widowControl w:val="0"/>
        <w:spacing w:after="100" w:afterAutospacing="1" w:line="240" w:lineRule="auto"/>
        <w:contextualSpacing/>
        <w:jc w:val="center"/>
        <w:rPr>
          <w:ins w:id="0" w:author="Jennifer Carinci" w:date="2023-12-28T16:03:00Z"/>
          <w:b/>
          <w:bCs/>
          <w:sz w:val="22"/>
          <w:szCs w:val="22"/>
        </w:rPr>
      </w:pPr>
      <w:ins w:id="1" w:author="Jennifer Carinci" w:date="2023-12-28T16:03:00Z">
        <w:r w:rsidRPr="00DA3441">
          <w:rPr>
            <w:b/>
            <w:bCs/>
            <w:sz w:val="22"/>
            <w:szCs w:val="22"/>
          </w:rPr>
          <w:t>Collaborative Research:</w:t>
        </w:r>
        <w:r>
          <w:rPr>
            <w:b/>
            <w:bCs/>
            <w:sz w:val="22"/>
            <w:szCs w:val="22"/>
          </w:rPr>
          <w:t xml:space="preserve"> </w:t>
        </w:r>
      </w:ins>
      <w:r w:rsidR="00D8087A" w:rsidRPr="00E94FC4">
        <w:rPr>
          <w:b/>
          <w:bCs/>
          <w:sz w:val="22"/>
          <w:szCs w:val="22"/>
        </w:rPr>
        <w:t xml:space="preserve">Access and Influence? </w:t>
      </w:r>
      <w:r w:rsidR="002362F6" w:rsidRPr="00E94FC4">
        <w:rPr>
          <w:b/>
          <w:bCs/>
          <w:sz w:val="22"/>
          <w:szCs w:val="22"/>
        </w:rPr>
        <w:t xml:space="preserve">U.S. </w:t>
      </w:r>
      <w:r w:rsidR="00D8087A" w:rsidRPr="00E94FC4">
        <w:rPr>
          <w:b/>
          <w:bCs/>
          <w:sz w:val="22"/>
          <w:szCs w:val="22"/>
        </w:rPr>
        <w:t xml:space="preserve">and Chinese Military Presence and Popular Support in Host </w:t>
      </w:r>
      <w:commentRangeStart w:id="2"/>
      <w:r w:rsidR="00D8087A" w:rsidRPr="00E94FC4">
        <w:rPr>
          <w:b/>
          <w:bCs/>
          <w:sz w:val="22"/>
          <w:szCs w:val="22"/>
        </w:rPr>
        <w:t>Countries</w:t>
      </w:r>
      <w:commentRangeEnd w:id="2"/>
      <w:r>
        <w:rPr>
          <w:rStyle w:val="CommentReference"/>
        </w:rPr>
        <w:commentReference w:id="2"/>
      </w:r>
    </w:p>
    <w:p w14:paraId="711087FE" w14:textId="77777777" w:rsidR="00DA2CE9" w:rsidRPr="00E94FC4" w:rsidRDefault="00DA2CE9" w:rsidP="00DA2CE9">
      <w:pPr>
        <w:widowControl w:val="0"/>
        <w:spacing w:after="100" w:afterAutospacing="1" w:line="240" w:lineRule="auto"/>
        <w:contextualSpacing/>
        <w:jc w:val="center"/>
        <w:rPr>
          <w:b/>
          <w:bCs/>
          <w:sz w:val="22"/>
          <w:szCs w:val="22"/>
        </w:rPr>
      </w:pPr>
    </w:p>
    <w:p w14:paraId="600DFE0D" w14:textId="3C610864" w:rsidR="00D8087A" w:rsidRPr="00E94FC4" w:rsidRDefault="00D8087A" w:rsidP="006A4540">
      <w:pPr>
        <w:widowControl w:val="0"/>
        <w:spacing w:after="100" w:afterAutospacing="1" w:line="240" w:lineRule="auto"/>
        <w:contextualSpacing/>
        <w:jc w:val="both"/>
        <w:rPr>
          <w:sz w:val="22"/>
          <w:szCs w:val="22"/>
        </w:rPr>
      </w:pPr>
      <w:r w:rsidRPr="00E94FC4">
        <w:rPr>
          <w:b/>
          <w:bCs/>
          <w:sz w:val="22"/>
          <w:szCs w:val="22"/>
        </w:rPr>
        <w:t xml:space="preserve">1. </w:t>
      </w:r>
      <w:commentRangeStart w:id="3"/>
      <w:r w:rsidR="00A94656" w:rsidRPr="00E94FC4">
        <w:rPr>
          <w:b/>
          <w:bCs/>
          <w:sz w:val="22"/>
          <w:szCs w:val="22"/>
        </w:rPr>
        <w:t>Background</w:t>
      </w:r>
      <w:commentRangeEnd w:id="3"/>
      <w:r w:rsidR="00D54C74">
        <w:rPr>
          <w:rStyle w:val="CommentReference"/>
        </w:rPr>
        <w:commentReference w:id="3"/>
      </w:r>
    </w:p>
    <w:p w14:paraId="30160907" w14:textId="41A28381" w:rsidR="00736DB9" w:rsidRPr="00E94FC4" w:rsidRDefault="00AB7427" w:rsidP="006A4540">
      <w:pPr>
        <w:widowControl w:val="0"/>
        <w:spacing w:after="100" w:afterAutospacing="1" w:line="240" w:lineRule="auto"/>
        <w:contextualSpacing/>
        <w:jc w:val="both"/>
        <w:rPr>
          <w:sz w:val="22"/>
          <w:szCs w:val="22"/>
        </w:rPr>
      </w:pPr>
      <w:r w:rsidRPr="00E94FC4">
        <w:rPr>
          <w:sz w:val="22"/>
          <w:szCs w:val="22"/>
        </w:rPr>
        <w:t>In recent years, there has b</w:t>
      </w:r>
      <w:r w:rsidR="000C6014" w:rsidRPr="00E94FC4">
        <w:rPr>
          <w:sz w:val="22"/>
          <w:szCs w:val="22"/>
        </w:rPr>
        <w:t>een growing interest among scholars, policymakers, and practitioners</w:t>
      </w:r>
      <w:r w:rsidR="005D1680" w:rsidRPr="00E94FC4">
        <w:rPr>
          <w:sz w:val="22"/>
          <w:szCs w:val="22"/>
        </w:rPr>
        <w:t xml:space="preserve"> in the </w:t>
      </w:r>
      <w:r w:rsidR="0005173B" w:rsidRPr="00E94FC4">
        <w:rPr>
          <w:sz w:val="22"/>
          <w:szCs w:val="22"/>
        </w:rPr>
        <w:t xml:space="preserve">potential </w:t>
      </w:r>
      <w:r w:rsidR="005D1680" w:rsidRPr="00E94FC4">
        <w:rPr>
          <w:sz w:val="22"/>
          <w:szCs w:val="22"/>
        </w:rPr>
        <w:t xml:space="preserve">transition of world affairs from </w:t>
      </w:r>
      <w:r w:rsidR="00EB32CD" w:rsidRPr="00E94FC4">
        <w:rPr>
          <w:sz w:val="22"/>
          <w:szCs w:val="22"/>
        </w:rPr>
        <w:t xml:space="preserve">a period of </w:t>
      </w:r>
      <w:r w:rsidR="005D1680" w:rsidRPr="00E94FC4">
        <w:rPr>
          <w:sz w:val="22"/>
          <w:szCs w:val="22"/>
        </w:rPr>
        <w:t>unipolar hegemony to</w:t>
      </w:r>
      <w:r w:rsidR="00EB32CD" w:rsidRPr="00E94FC4">
        <w:rPr>
          <w:sz w:val="22"/>
          <w:szCs w:val="22"/>
        </w:rPr>
        <w:t xml:space="preserve"> one</w:t>
      </w:r>
      <w:r w:rsidR="005D1680" w:rsidRPr="00E94FC4">
        <w:rPr>
          <w:sz w:val="22"/>
          <w:szCs w:val="22"/>
        </w:rPr>
        <w:t xml:space="preserve"> </w:t>
      </w:r>
      <w:r w:rsidRPr="00E94FC4">
        <w:rPr>
          <w:sz w:val="22"/>
          <w:szCs w:val="22"/>
        </w:rPr>
        <w:t xml:space="preserve">of </w:t>
      </w:r>
      <w:r w:rsidR="005D1680" w:rsidRPr="00E94FC4">
        <w:rPr>
          <w:sz w:val="22"/>
          <w:szCs w:val="22"/>
        </w:rPr>
        <w:t xml:space="preserve">multipolar </w:t>
      </w:r>
      <w:r w:rsidR="00144715">
        <w:rPr>
          <w:sz w:val="22"/>
          <w:szCs w:val="22"/>
        </w:rPr>
        <w:t>great power competition</w:t>
      </w:r>
      <w:r w:rsidR="005D1680" w:rsidRPr="00E94FC4">
        <w:rPr>
          <w:sz w:val="22"/>
          <w:szCs w:val="22"/>
        </w:rPr>
        <w:t xml:space="preserve">. </w:t>
      </w:r>
      <w:r w:rsidR="00930C6E" w:rsidRPr="00E94FC4">
        <w:rPr>
          <w:sz w:val="22"/>
          <w:szCs w:val="22"/>
        </w:rPr>
        <w:t>States like China and Russia are poised to</w:t>
      </w:r>
      <w:r w:rsidR="005D1680" w:rsidRPr="00E94FC4">
        <w:rPr>
          <w:sz w:val="22"/>
          <w:szCs w:val="22"/>
        </w:rPr>
        <w:t xml:space="preserve"> emerg</w:t>
      </w:r>
      <w:r w:rsidR="00930C6E" w:rsidRPr="00E94FC4">
        <w:rPr>
          <w:sz w:val="22"/>
          <w:szCs w:val="22"/>
        </w:rPr>
        <w:t>e</w:t>
      </w:r>
      <w:r w:rsidR="005D1680" w:rsidRPr="00E94FC4">
        <w:rPr>
          <w:sz w:val="22"/>
          <w:szCs w:val="22"/>
        </w:rPr>
        <w:t xml:space="preserve"> as competitors with the United States as they </w:t>
      </w:r>
      <w:r w:rsidR="00930C6E" w:rsidRPr="00E94FC4">
        <w:rPr>
          <w:sz w:val="22"/>
          <w:szCs w:val="22"/>
        </w:rPr>
        <w:t>seek to</w:t>
      </w:r>
      <w:r w:rsidR="005D1680" w:rsidRPr="00E94FC4">
        <w:rPr>
          <w:sz w:val="22"/>
          <w:szCs w:val="22"/>
        </w:rPr>
        <w:t xml:space="preserve"> reshape</w:t>
      </w:r>
      <w:r w:rsidR="00930C6E" w:rsidRPr="00E94FC4">
        <w:rPr>
          <w:sz w:val="22"/>
          <w:szCs w:val="22"/>
        </w:rPr>
        <w:t xml:space="preserve"> existing</w:t>
      </w:r>
      <w:r w:rsidR="005D1680" w:rsidRPr="00E94FC4">
        <w:rPr>
          <w:sz w:val="22"/>
          <w:szCs w:val="22"/>
        </w:rPr>
        <w:t xml:space="preserve"> global institu</w:t>
      </w:r>
      <w:r w:rsidRPr="00E94FC4">
        <w:rPr>
          <w:sz w:val="22"/>
          <w:szCs w:val="22"/>
        </w:rPr>
        <w:t>t</w:t>
      </w:r>
      <w:r w:rsidR="005D1680" w:rsidRPr="00E94FC4">
        <w:rPr>
          <w:sz w:val="22"/>
          <w:szCs w:val="22"/>
        </w:rPr>
        <w:t>ions,</w:t>
      </w:r>
      <w:r w:rsidR="00930C6E" w:rsidRPr="00E94FC4">
        <w:rPr>
          <w:sz w:val="22"/>
          <w:szCs w:val="22"/>
        </w:rPr>
        <w:t xml:space="preserve"> from global trade to</w:t>
      </w:r>
      <w:r w:rsidR="005D1680" w:rsidRPr="00E94FC4">
        <w:rPr>
          <w:sz w:val="22"/>
          <w:szCs w:val="22"/>
        </w:rPr>
        <w:t xml:space="preserve"> regional security configurations. Such global transitions are neither immediate nor determinant</w:t>
      </w:r>
      <w:r w:rsidR="00AD3116" w:rsidRPr="00E94FC4">
        <w:rPr>
          <w:sz w:val="22"/>
          <w:szCs w:val="22"/>
        </w:rPr>
        <w:t>,</w:t>
      </w:r>
      <w:r w:rsidR="005D1680" w:rsidRPr="00E94FC4">
        <w:rPr>
          <w:sz w:val="22"/>
          <w:szCs w:val="22"/>
        </w:rPr>
        <w:t xml:space="preserve"> and </w:t>
      </w:r>
      <w:r w:rsidR="00AD3116" w:rsidRPr="00E94FC4">
        <w:rPr>
          <w:sz w:val="22"/>
          <w:szCs w:val="22"/>
        </w:rPr>
        <w:t xml:space="preserve">the </w:t>
      </w:r>
      <w:r w:rsidR="005D1680" w:rsidRPr="00E94FC4">
        <w:rPr>
          <w:sz w:val="22"/>
          <w:szCs w:val="22"/>
        </w:rPr>
        <w:t xml:space="preserve">behaviors </w:t>
      </w:r>
      <w:r w:rsidR="00AD3116" w:rsidRPr="00E94FC4">
        <w:rPr>
          <w:sz w:val="22"/>
          <w:szCs w:val="22"/>
        </w:rPr>
        <w:t xml:space="preserve">of </w:t>
      </w:r>
      <w:commentRangeStart w:id="4"/>
      <w:r w:rsidR="00AD3116" w:rsidRPr="00E94FC4">
        <w:rPr>
          <w:sz w:val="22"/>
          <w:szCs w:val="22"/>
        </w:rPr>
        <w:t xml:space="preserve">both </w:t>
      </w:r>
      <w:commentRangeEnd w:id="4"/>
      <w:r w:rsidR="00636EC3">
        <w:rPr>
          <w:rStyle w:val="CommentReference"/>
        </w:rPr>
        <w:commentReference w:id="4"/>
      </w:r>
      <w:r w:rsidR="00AD3116" w:rsidRPr="00E94FC4">
        <w:rPr>
          <w:sz w:val="22"/>
          <w:szCs w:val="22"/>
        </w:rPr>
        <w:t xml:space="preserve">great powers </w:t>
      </w:r>
      <w:r w:rsidR="005D1680" w:rsidRPr="00E94FC4">
        <w:rPr>
          <w:sz w:val="22"/>
          <w:szCs w:val="22"/>
        </w:rPr>
        <w:t>and the states they try to bring into their spheres of influence will shape the future course of global politics.</w:t>
      </w:r>
    </w:p>
    <w:p w14:paraId="1E8971D5" w14:textId="211AF3C6" w:rsidR="008440B1" w:rsidRPr="00E94FC4" w:rsidRDefault="00FF6E4C" w:rsidP="006A4540">
      <w:pPr>
        <w:widowControl w:val="0"/>
        <w:spacing w:after="100" w:afterAutospacing="1" w:line="240" w:lineRule="auto"/>
        <w:ind w:firstLine="720"/>
        <w:contextualSpacing/>
        <w:jc w:val="both"/>
        <w:rPr>
          <w:sz w:val="22"/>
          <w:szCs w:val="22"/>
        </w:rPr>
      </w:pPr>
      <w:r w:rsidRPr="00E94FC4">
        <w:rPr>
          <w:sz w:val="22"/>
          <w:szCs w:val="22"/>
        </w:rPr>
        <w:t>The ability to project military power abroad is a central means by which states exert influence in international politics</w:t>
      </w:r>
      <w:r w:rsidR="00A94656" w:rsidRPr="00E94FC4">
        <w:rPr>
          <w:sz w:val="22"/>
          <w:szCs w:val="22"/>
        </w:rPr>
        <w:t>, allowing them to defeat adversaries and reassure allies</w:t>
      </w:r>
      <w:r w:rsidR="00DF4D2B" w:rsidRPr="00E94FC4">
        <w:rPr>
          <w:sz w:val="22"/>
          <w:szCs w:val="22"/>
        </w:rPr>
        <w:t xml:space="preserve"> across large distances</w:t>
      </w:r>
      <w:r w:rsidR="00452ABE" w:rsidRPr="00E94FC4">
        <w:rPr>
          <w:sz w:val="22"/>
          <w:szCs w:val="22"/>
        </w:rPr>
        <w:t xml:space="preserve"> </w:t>
      </w:r>
      <w:r w:rsidR="00452ABE" w:rsidRPr="00E94FC4">
        <w:rPr>
          <w:sz w:val="22"/>
          <w:szCs w:val="22"/>
        </w:rPr>
        <w:fldChar w:fldCharType="begin"/>
      </w:r>
      <w:r w:rsidR="000A6AF9" w:rsidRPr="00E94FC4">
        <w:rPr>
          <w:sz w:val="22"/>
          <w:szCs w:val="22"/>
        </w:rPr>
        <w:instrText xml:space="preserve"> ADDIN ZOTERO_ITEM CSL_CITATION {"citationID":"iNWfYsfd","properties":{"unsorted":true,"formattedCitation":"(Levy and Thompson 2010; Markowitz and Fariss 2013; Blankenship and Lin-Greenberg 2022)","plainCitation":"(Levy and Thompson 2010; Markowitz and Fariss 2013; Blankenship and Lin-Greenberg 2022)","noteIndex":0},"citationItems":[{"id":2006,"uris":["http://zotero.org/users/local/S0kr9eGP/items/EUYZ6PF3"],"itemData":{"id":2006,"type":"article-journal","container-title":"International Security","issue":"1","note":"number: 1","page":"7-43","title":"Balancing on Land and at Sea: Do States Ally against the Leading Global Power?","title-short":"Balancing on Land and at Sea","volume":"35","author":[{"family":"Levy","given":"Jack S."},{"family":"Thompson","given":"William R."}],"issued":{"date-parts":[["2010"]]}}},{"id":7613,"uris":["http://zotero.org/users/local/S0kr9eGP/items/9HDIQWY7"],"itemData":{"id":7613,"type":"article-journal","abstract":"The central purpose of this article is to establish the relationship between power projection, technology, and economic power. How economically powerful does a state need to be before it can afford the capital intensive technologies, foreign bases, and military and logistical forces associated with global power projection? The specific research question we focus on in this article is: What determines how far states send their military forces? We argue that as the costs associated with projecting power decrease or as the wealth necessary to project power increases, states will project power more frequently and at greater distances. We use a system level time series analysis from 1870–1936 and a dispute level analysis on all militarized international disputes from 1870–2000 to test these propositions. This article is the first to demonstrate empirically that the distance and frequency of power projection is a function of the cost of projecting power. We close with a discussion of contemporary states building power projection capabilities and how future research might build from our research to explain this behavior.","container-title":"International Interactions","issue":"2","note":"number: 2","page":"119-143","title":"Going the Distance: The Price of Projecting Power","title-short":"Going the Distance","volume":"39","author":[{"family":"Markowitz","given":"Jonathan N."},{"family":"Fariss","given":"Christopher J."}],"issued":{"date-parts":[["2013"]]}}},{"id":99,"uris":["http://zotero.org/users/local/S0kr9eGP/items/P8J73VJI"],"itemData":{"id":99,"type":"article-journal","abstract":"How can states most effectively reassure their allies? Existing studies assessing signals of commitment focus on the role of resolve in making assurances credible. This sidelines important questions about the role of capability. We argue that reassurance effectiveness is the product of both capability and resolve, and suggest that high resolve cannot offset low capability. We introduce a new typology of reassurance measures based on the interaction of military capability and resolve, and test which types of measures are most reassuring using an original survey fielded on European foreign policy experts and a case study of US and North Atlantic Treaty Organization reassurance initiatives in the Baltics. We find that high-resolve, low-capability signals such as tripwire forces in allied territory are not viewed as any more reassuring than high-capability, low-resolve signals such as forces stationed offshore. Our study casts doubt on the reassurance value of tripwires and contributes to scholarship on interstate signaling.","container-title":"Security Studies","issue":"1","note":"publisher: Routledge\n_eprint: https://doi.org/10.1080/09636412.2022.2038662","page":"92-117","source":"Taylor and Francis+NEJM","title":"Trivial Tripwires?: Military Capabilities and Alliance Reassurance","title-short":"Trivial Tripwires?","volume":"31","author":[{"family":"Blankenship","given":"Brian"},{"family":"Lin-Greenberg","given":"Erik"}],"issued":{"date-parts":[["2022"]]}}}],"schema":"https://github.com/citation-style-language/schema/raw/master/csl-citation.json"} </w:instrText>
      </w:r>
      <w:r w:rsidR="00452ABE" w:rsidRPr="00E94FC4">
        <w:rPr>
          <w:sz w:val="22"/>
          <w:szCs w:val="22"/>
        </w:rPr>
        <w:fldChar w:fldCharType="separate"/>
      </w:r>
      <w:r w:rsidR="000A6AF9" w:rsidRPr="00E94FC4">
        <w:rPr>
          <w:sz w:val="22"/>
          <w:szCs w:val="22"/>
        </w:rPr>
        <w:t>(Levy and Thompson 2010; Markowitz and Fariss 2013; Blankenship and Lin-Greenberg 2022)</w:t>
      </w:r>
      <w:r w:rsidR="00452ABE" w:rsidRPr="00E94FC4">
        <w:rPr>
          <w:sz w:val="22"/>
          <w:szCs w:val="22"/>
        </w:rPr>
        <w:fldChar w:fldCharType="end"/>
      </w:r>
      <w:r w:rsidR="00A94656" w:rsidRPr="00E94FC4">
        <w:rPr>
          <w:sz w:val="22"/>
          <w:szCs w:val="22"/>
        </w:rPr>
        <w:t xml:space="preserve">. The lifeblood of power projection </w:t>
      </w:r>
      <w:r w:rsidR="002362F6" w:rsidRPr="00E94FC4">
        <w:rPr>
          <w:sz w:val="22"/>
          <w:szCs w:val="22"/>
        </w:rPr>
        <w:t xml:space="preserve">is </w:t>
      </w:r>
      <w:r w:rsidR="00A94656" w:rsidRPr="00E94FC4">
        <w:rPr>
          <w:sz w:val="22"/>
          <w:szCs w:val="22"/>
        </w:rPr>
        <w:t xml:space="preserve">foreign </w:t>
      </w:r>
      <w:r w:rsidR="00243A72" w:rsidRPr="00E94FC4">
        <w:rPr>
          <w:sz w:val="22"/>
          <w:szCs w:val="22"/>
        </w:rPr>
        <w:t xml:space="preserve">military </w:t>
      </w:r>
      <w:r w:rsidR="00A94656" w:rsidRPr="00E94FC4">
        <w:rPr>
          <w:sz w:val="22"/>
          <w:szCs w:val="22"/>
        </w:rPr>
        <w:t>bases</w:t>
      </w:r>
      <w:r w:rsidR="00452ABE" w:rsidRPr="00E94FC4">
        <w:rPr>
          <w:sz w:val="22"/>
          <w:szCs w:val="22"/>
        </w:rPr>
        <w:t xml:space="preserve">, which </w:t>
      </w:r>
      <w:r w:rsidR="00AB7427" w:rsidRPr="00E94FC4">
        <w:rPr>
          <w:sz w:val="22"/>
          <w:szCs w:val="22"/>
        </w:rPr>
        <w:t>allow states</w:t>
      </w:r>
      <w:r w:rsidR="00452ABE" w:rsidRPr="00E94FC4">
        <w:rPr>
          <w:sz w:val="22"/>
          <w:szCs w:val="22"/>
        </w:rPr>
        <w:t xml:space="preserve"> to </w:t>
      </w:r>
      <w:r w:rsidR="00243A72" w:rsidRPr="00E94FC4">
        <w:rPr>
          <w:sz w:val="22"/>
          <w:szCs w:val="22"/>
        </w:rPr>
        <w:t xml:space="preserve">control territory, </w:t>
      </w:r>
      <w:r w:rsidR="00452ABE" w:rsidRPr="00E94FC4">
        <w:rPr>
          <w:sz w:val="22"/>
          <w:szCs w:val="22"/>
        </w:rPr>
        <w:t>forward deploy</w:t>
      </w:r>
      <w:r w:rsidR="00243A72" w:rsidRPr="00E94FC4">
        <w:rPr>
          <w:sz w:val="22"/>
          <w:szCs w:val="22"/>
        </w:rPr>
        <w:t xml:space="preserve"> resources and personnel,</w:t>
      </w:r>
      <w:r w:rsidR="00452ABE" w:rsidRPr="00E94FC4">
        <w:rPr>
          <w:sz w:val="22"/>
          <w:szCs w:val="22"/>
        </w:rPr>
        <w:t xml:space="preserve"> and resupply their forces</w:t>
      </w:r>
      <w:r w:rsidR="000A6AF9" w:rsidRPr="00E94FC4">
        <w:rPr>
          <w:sz w:val="22"/>
          <w:szCs w:val="22"/>
        </w:rPr>
        <w:t xml:space="preserve"> </w:t>
      </w:r>
      <w:r w:rsidR="000A6AF9" w:rsidRPr="00E94FC4">
        <w:rPr>
          <w:sz w:val="22"/>
          <w:szCs w:val="22"/>
        </w:rPr>
        <w:fldChar w:fldCharType="begin"/>
      </w:r>
      <w:r w:rsidR="000A6AF9" w:rsidRPr="00E94FC4">
        <w:rPr>
          <w:sz w:val="22"/>
          <w:szCs w:val="22"/>
        </w:rPr>
        <w:instrText xml:space="preserve"> ADDIN ZOTERO_ITEM CSL_CITATION {"citationID":"ohRyfKno","properties":{"formattedCitation":"(Harkavy 1989; Posen 2003)","plainCitation":"(Harkavy 1989; Posen 2003)","noteIndex":0},"citationItems":[{"id":82,"uris":["http://zotero.org/users/local/S0kr9eGP/items/L28REP5J"],"itemData":{"id":82,"type":"book","event-place":"New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E."}],"issued":{"date-parts":[["1989"]]}}},{"id":6745,"uris":["http://zotero.org/users/local/S0kr9eGP/items/E8LHW33M"],"itemData":{"id":6745,"type":"article-journal","container-title":"International Security","issue":"1","note":"number: 1","page":"5-46","title":"Command of the Commons: The Military Foundation of U.S. Hegemony","title-short":"Command of the Commons","volume":"28","author":[{"family":"Posen","given":"Barry R."}],"issued":{"date-parts":[["2003"]]}}}],"schema":"https://github.com/citation-style-language/schema/raw/master/csl-citation.json"} </w:instrText>
      </w:r>
      <w:r w:rsidR="000A6AF9" w:rsidRPr="00E94FC4">
        <w:rPr>
          <w:sz w:val="22"/>
          <w:szCs w:val="22"/>
        </w:rPr>
        <w:fldChar w:fldCharType="separate"/>
      </w:r>
      <w:r w:rsidR="000A6AF9" w:rsidRPr="00E94FC4">
        <w:rPr>
          <w:sz w:val="22"/>
          <w:szCs w:val="22"/>
        </w:rPr>
        <w:t>(Harkavy 1989; Posen 2003)</w:t>
      </w:r>
      <w:r w:rsidR="000A6AF9" w:rsidRPr="00E94FC4">
        <w:rPr>
          <w:sz w:val="22"/>
          <w:szCs w:val="22"/>
        </w:rPr>
        <w:fldChar w:fldCharType="end"/>
      </w:r>
      <w:r w:rsidR="00452ABE" w:rsidRPr="00E94FC4">
        <w:rPr>
          <w:sz w:val="22"/>
          <w:szCs w:val="22"/>
        </w:rPr>
        <w:t xml:space="preserve">. </w:t>
      </w:r>
      <w:r w:rsidRPr="00E94FC4">
        <w:rPr>
          <w:sz w:val="22"/>
          <w:szCs w:val="22"/>
        </w:rPr>
        <w:t>Bas</w:t>
      </w:r>
      <w:r w:rsidR="00EF5F27" w:rsidRPr="00E94FC4">
        <w:rPr>
          <w:sz w:val="22"/>
          <w:szCs w:val="22"/>
        </w:rPr>
        <w:t>ing</w:t>
      </w:r>
      <w:r w:rsidRPr="00E94FC4">
        <w:rPr>
          <w:sz w:val="22"/>
          <w:szCs w:val="22"/>
        </w:rPr>
        <w:t xml:space="preserve"> access, however, is often precarious. In the </w:t>
      </w:r>
      <w:r w:rsidR="00121C59" w:rsidRPr="00E94FC4">
        <w:rPr>
          <w:sz w:val="22"/>
          <w:szCs w:val="22"/>
        </w:rPr>
        <w:t>contemporary period</w:t>
      </w:r>
      <w:r w:rsidRPr="00E94FC4">
        <w:rPr>
          <w:sz w:val="22"/>
          <w:szCs w:val="22"/>
        </w:rPr>
        <w:t>, states rely on the consent of host governments</w:t>
      </w:r>
      <w:r w:rsidR="00942A64" w:rsidRPr="00E94FC4">
        <w:rPr>
          <w:sz w:val="22"/>
          <w:szCs w:val="22"/>
        </w:rPr>
        <w:t xml:space="preserve"> to build and maintain their overseas military presence. This </w:t>
      </w:r>
      <w:r w:rsidR="00AB7427" w:rsidRPr="00E94FC4">
        <w:rPr>
          <w:sz w:val="22"/>
          <w:szCs w:val="22"/>
        </w:rPr>
        <w:t>contrasts</w:t>
      </w:r>
      <w:r w:rsidRPr="00E94FC4">
        <w:rPr>
          <w:sz w:val="22"/>
          <w:szCs w:val="22"/>
        </w:rPr>
        <w:t xml:space="preserve"> </w:t>
      </w:r>
      <w:r w:rsidR="00121C59" w:rsidRPr="00E94FC4">
        <w:rPr>
          <w:sz w:val="22"/>
          <w:szCs w:val="22"/>
        </w:rPr>
        <w:t xml:space="preserve">with </w:t>
      </w:r>
      <w:r w:rsidRPr="00E94FC4">
        <w:rPr>
          <w:sz w:val="22"/>
          <w:szCs w:val="22"/>
        </w:rPr>
        <w:t xml:space="preserve">earlier periods </w:t>
      </w:r>
      <w:r w:rsidR="00121C59" w:rsidRPr="00E94FC4">
        <w:rPr>
          <w:sz w:val="22"/>
          <w:szCs w:val="22"/>
        </w:rPr>
        <w:t>when</w:t>
      </w:r>
      <w:r w:rsidRPr="00E94FC4">
        <w:rPr>
          <w:sz w:val="22"/>
          <w:szCs w:val="22"/>
        </w:rPr>
        <w:t xml:space="preserve"> states often secured bases through force, coercion, and formal empire </w:t>
      </w:r>
      <w:r w:rsidRPr="00E94FC4">
        <w:rPr>
          <w:sz w:val="22"/>
          <w:szCs w:val="22"/>
        </w:rPr>
        <w:fldChar w:fldCharType="begin"/>
      </w:r>
      <w:r w:rsidRPr="00E94FC4">
        <w:rPr>
          <w:sz w:val="22"/>
          <w:szCs w:val="22"/>
        </w:rPr>
        <w:instrText xml:space="preserve"> ADDIN ZOTERO_ITEM CSL_CITATION {"citationID":"rx3M7zFj","properties":{"formattedCitation":"(Schmidt 2020)","plainCitation":"(Schmidt 2020)","noteIndex":0},"citationItems":[{"id":7884,"uris":["http://zotero.org/users/local/S0kr9eGP/items/EMKVG7G6"],"itemData":{"id":7884,"type":"book","abstract":"In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instrText>
      </w:r>
      <w:r w:rsidRPr="00E94FC4">
        <w:rPr>
          <w:sz w:val="22"/>
          <w:szCs w:val="22"/>
        </w:rPr>
        <w:fldChar w:fldCharType="separate"/>
      </w:r>
      <w:r w:rsidRPr="00E94FC4">
        <w:rPr>
          <w:sz w:val="22"/>
          <w:szCs w:val="22"/>
        </w:rPr>
        <w:t>(Schmidt 2020)</w:t>
      </w:r>
      <w:r w:rsidRPr="00E94FC4">
        <w:rPr>
          <w:sz w:val="22"/>
          <w:szCs w:val="22"/>
        </w:rPr>
        <w:fldChar w:fldCharType="end"/>
      </w:r>
      <w:r w:rsidRPr="00E94FC4">
        <w:rPr>
          <w:sz w:val="22"/>
          <w:szCs w:val="22"/>
        </w:rPr>
        <w:t>.</w:t>
      </w:r>
      <w:r w:rsidR="00452ABE" w:rsidRPr="00E94FC4">
        <w:rPr>
          <w:sz w:val="22"/>
          <w:szCs w:val="22"/>
        </w:rPr>
        <w:t xml:space="preserve"> </w:t>
      </w:r>
    </w:p>
    <w:p w14:paraId="4DD7D1DD" w14:textId="598D27A7" w:rsidR="007B233D" w:rsidRPr="00E94FC4" w:rsidRDefault="0042794B" w:rsidP="006A4540">
      <w:pPr>
        <w:widowControl w:val="0"/>
        <w:spacing w:after="100" w:afterAutospacing="1" w:line="240" w:lineRule="auto"/>
        <w:ind w:firstLine="720"/>
        <w:contextualSpacing/>
        <w:jc w:val="both"/>
        <w:rPr>
          <w:sz w:val="22"/>
          <w:szCs w:val="22"/>
        </w:rPr>
      </w:pPr>
      <w:r w:rsidRPr="00E94FC4">
        <w:rPr>
          <w:sz w:val="22"/>
          <w:szCs w:val="22"/>
        </w:rPr>
        <w:t>Host-state c</w:t>
      </w:r>
      <w:r w:rsidR="008440B1" w:rsidRPr="00E94FC4">
        <w:rPr>
          <w:sz w:val="22"/>
          <w:szCs w:val="22"/>
        </w:rPr>
        <w:t xml:space="preserve">onsent </w:t>
      </w:r>
      <w:r w:rsidR="003708E1" w:rsidRPr="00E94FC4">
        <w:rPr>
          <w:sz w:val="22"/>
          <w:szCs w:val="22"/>
        </w:rPr>
        <w:t xml:space="preserve">to great power basing </w:t>
      </w:r>
      <w:r w:rsidR="008440B1" w:rsidRPr="00E94FC4">
        <w:rPr>
          <w:sz w:val="22"/>
          <w:szCs w:val="22"/>
        </w:rPr>
        <w:t>is affected by two sets of forces—</w:t>
      </w:r>
      <w:r w:rsidR="00A94656" w:rsidRPr="00E94FC4">
        <w:rPr>
          <w:i/>
          <w:iCs/>
          <w:sz w:val="22"/>
          <w:szCs w:val="22"/>
        </w:rPr>
        <w:t xml:space="preserve">internal </w:t>
      </w:r>
      <w:r w:rsidR="00A94656" w:rsidRPr="00E94FC4">
        <w:rPr>
          <w:sz w:val="22"/>
          <w:szCs w:val="22"/>
        </w:rPr>
        <w:t xml:space="preserve">and </w:t>
      </w:r>
      <w:r w:rsidR="00A94656" w:rsidRPr="00E94FC4">
        <w:rPr>
          <w:i/>
          <w:iCs/>
          <w:sz w:val="22"/>
          <w:szCs w:val="22"/>
        </w:rPr>
        <w:t>external.</w:t>
      </w:r>
      <w:r w:rsidR="00A94656" w:rsidRPr="00E94FC4">
        <w:rPr>
          <w:sz w:val="22"/>
          <w:szCs w:val="22"/>
        </w:rPr>
        <w:t xml:space="preserve"> </w:t>
      </w:r>
      <w:r w:rsidR="00913628" w:rsidRPr="00E94FC4">
        <w:rPr>
          <w:sz w:val="22"/>
          <w:szCs w:val="22"/>
        </w:rPr>
        <w:t xml:space="preserve">Internally, </w:t>
      </w:r>
      <w:r w:rsidRPr="00E94FC4">
        <w:rPr>
          <w:sz w:val="22"/>
          <w:szCs w:val="22"/>
        </w:rPr>
        <w:t xml:space="preserve">great powers </w:t>
      </w:r>
      <w:r w:rsidR="00452ABE" w:rsidRPr="00E94FC4">
        <w:rPr>
          <w:sz w:val="22"/>
          <w:szCs w:val="22"/>
        </w:rPr>
        <w:t>can have their bases challenged by domestic audiences</w:t>
      </w:r>
      <w:r w:rsidR="009753FA" w:rsidRPr="00E94FC4">
        <w:rPr>
          <w:sz w:val="22"/>
          <w:szCs w:val="22"/>
        </w:rPr>
        <w:t xml:space="preserve"> within a</w:t>
      </w:r>
      <w:r w:rsidR="00452ABE" w:rsidRPr="00E94FC4">
        <w:rPr>
          <w:sz w:val="22"/>
          <w:szCs w:val="22"/>
        </w:rPr>
        <w:t xml:space="preserve"> host country</w:t>
      </w:r>
      <w:r w:rsidR="00736DB9" w:rsidRPr="00E94FC4">
        <w:rPr>
          <w:sz w:val="22"/>
          <w:szCs w:val="22"/>
        </w:rPr>
        <w:t xml:space="preserve"> who </w:t>
      </w:r>
      <w:r w:rsidRPr="00E94FC4">
        <w:rPr>
          <w:sz w:val="22"/>
          <w:szCs w:val="22"/>
        </w:rPr>
        <w:t xml:space="preserve">oppose </w:t>
      </w:r>
      <w:r w:rsidR="00736DB9" w:rsidRPr="00E94FC4">
        <w:rPr>
          <w:sz w:val="22"/>
          <w:szCs w:val="22"/>
        </w:rPr>
        <w:t>the foreign military presence</w:t>
      </w:r>
      <w:r w:rsidR="00452ABE" w:rsidRPr="00E94FC4">
        <w:rPr>
          <w:sz w:val="22"/>
          <w:szCs w:val="22"/>
        </w:rPr>
        <w:t xml:space="preserve">. </w:t>
      </w:r>
      <w:r w:rsidR="009753FA" w:rsidRPr="00E94FC4">
        <w:rPr>
          <w:sz w:val="22"/>
          <w:szCs w:val="22"/>
        </w:rPr>
        <w:t>Internal challenges are rooted in both</w:t>
      </w:r>
      <w:r w:rsidR="00736DB9" w:rsidRPr="00E94FC4">
        <w:rPr>
          <w:sz w:val="22"/>
          <w:szCs w:val="22"/>
        </w:rPr>
        <w:t xml:space="preserve"> abstract ideas about the infringement upon the host country’s sovereignty</w:t>
      </w:r>
      <w:r w:rsidR="00532F07" w:rsidRPr="00E94FC4">
        <w:rPr>
          <w:sz w:val="22"/>
          <w:szCs w:val="22"/>
        </w:rPr>
        <w:t xml:space="preserve"> and</w:t>
      </w:r>
      <w:r w:rsidR="009753FA" w:rsidRPr="00E94FC4">
        <w:rPr>
          <w:sz w:val="22"/>
          <w:szCs w:val="22"/>
        </w:rPr>
        <w:t xml:space="preserve"> the </w:t>
      </w:r>
      <w:r w:rsidR="00736DB9" w:rsidRPr="00E94FC4">
        <w:rPr>
          <w:sz w:val="22"/>
          <w:szCs w:val="22"/>
        </w:rPr>
        <w:t>direct negative effects</w:t>
      </w:r>
      <w:r w:rsidR="004E6CEC" w:rsidRPr="00E94FC4">
        <w:rPr>
          <w:sz w:val="22"/>
          <w:szCs w:val="22"/>
        </w:rPr>
        <w:t xml:space="preserve"> that bases impose on their environments,</w:t>
      </w:r>
      <w:r w:rsidR="00736DB9" w:rsidRPr="00E94FC4">
        <w:rPr>
          <w:sz w:val="22"/>
          <w:szCs w:val="22"/>
        </w:rPr>
        <w:t xml:space="preserve"> including noise, </w:t>
      </w:r>
      <w:r w:rsidR="00841758" w:rsidRPr="00E94FC4">
        <w:rPr>
          <w:sz w:val="22"/>
          <w:szCs w:val="22"/>
        </w:rPr>
        <w:t xml:space="preserve">environmental </w:t>
      </w:r>
      <w:r w:rsidR="00736DB9" w:rsidRPr="00E94FC4">
        <w:rPr>
          <w:sz w:val="22"/>
          <w:szCs w:val="22"/>
        </w:rPr>
        <w:t xml:space="preserve">pollution, </w:t>
      </w:r>
      <w:r w:rsidR="00841758" w:rsidRPr="00E94FC4">
        <w:rPr>
          <w:sz w:val="22"/>
          <w:szCs w:val="22"/>
        </w:rPr>
        <w:t xml:space="preserve">traffic </w:t>
      </w:r>
      <w:r w:rsidR="00736DB9" w:rsidRPr="00E94FC4">
        <w:rPr>
          <w:sz w:val="22"/>
          <w:szCs w:val="22"/>
        </w:rPr>
        <w:t xml:space="preserve">congestion, and crime </w:t>
      </w:r>
      <w:r w:rsidR="001C3659" w:rsidRPr="00E94FC4">
        <w:rPr>
          <w:sz w:val="22"/>
          <w:szCs w:val="22"/>
        </w:rPr>
        <w:t>committed by the</w:t>
      </w:r>
      <w:r w:rsidR="00736DB9" w:rsidRPr="00E94FC4">
        <w:rPr>
          <w:sz w:val="22"/>
          <w:szCs w:val="22"/>
        </w:rPr>
        <w:t xml:space="preserve"> </w:t>
      </w:r>
      <w:r w:rsidR="008C404A" w:rsidRPr="00E94FC4">
        <w:rPr>
          <w:sz w:val="22"/>
          <w:szCs w:val="22"/>
        </w:rPr>
        <w:t>basing</w:t>
      </w:r>
      <w:r w:rsidR="00FB123D" w:rsidRPr="00E94FC4">
        <w:rPr>
          <w:sz w:val="22"/>
          <w:szCs w:val="22"/>
        </w:rPr>
        <w:t xml:space="preserve"> power’s</w:t>
      </w:r>
      <w:r w:rsidR="00736DB9" w:rsidRPr="00E94FC4">
        <w:rPr>
          <w:sz w:val="22"/>
          <w:szCs w:val="22"/>
        </w:rPr>
        <w:t xml:space="preserve"> servicemembers.</w:t>
      </w:r>
      <w:r w:rsidR="00902572" w:rsidRPr="00E94FC4">
        <w:rPr>
          <w:sz w:val="22"/>
          <w:szCs w:val="22"/>
        </w:rPr>
        <w:t xml:space="preserve"> Basing countries have </w:t>
      </w:r>
      <w:r w:rsidR="002362F6" w:rsidRPr="00E94FC4">
        <w:rPr>
          <w:sz w:val="22"/>
          <w:szCs w:val="22"/>
        </w:rPr>
        <w:t>various</w:t>
      </w:r>
      <w:r w:rsidR="00902572" w:rsidRPr="00E94FC4">
        <w:rPr>
          <w:sz w:val="22"/>
          <w:szCs w:val="22"/>
        </w:rPr>
        <w:t xml:space="preserve"> policy tools </w:t>
      </w:r>
      <w:r w:rsidR="002362F6" w:rsidRPr="00E94FC4">
        <w:rPr>
          <w:sz w:val="22"/>
          <w:szCs w:val="22"/>
        </w:rPr>
        <w:t>to</w:t>
      </w:r>
      <w:r w:rsidR="00902572" w:rsidRPr="00E94FC4">
        <w:rPr>
          <w:sz w:val="22"/>
          <w:szCs w:val="22"/>
        </w:rPr>
        <w:t xml:space="preserve"> attempt to </w:t>
      </w:r>
      <w:r w:rsidR="00FA2858" w:rsidRPr="00E94FC4">
        <w:rPr>
          <w:sz w:val="22"/>
          <w:szCs w:val="22"/>
        </w:rPr>
        <w:t xml:space="preserve">address </w:t>
      </w:r>
      <w:r w:rsidR="00902572" w:rsidRPr="00E94FC4">
        <w:rPr>
          <w:sz w:val="22"/>
          <w:szCs w:val="22"/>
        </w:rPr>
        <w:t xml:space="preserve">these challenges. These include using financial incentives to curry favor—for example, building infrastructure for the host population and hiring local labor—as well as taking steps to ensure that the host population has positive, rather than negative, social interactions </w:t>
      </w:r>
      <w:r w:rsidR="00902572" w:rsidRPr="00E94FC4">
        <w:rPr>
          <w:sz w:val="22"/>
          <w:szCs w:val="22"/>
        </w:rPr>
        <w:fldChar w:fldCharType="begin"/>
      </w:r>
      <w:r w:rsidR="00E33D1E" w:rsidRPr="00E94FC4">
        <w:rPr>
          <w:sz w:val="22"/>
          <w:szCs w:val="22"/>
        </w:rPr>
        <w:instrText xml:space="preserve"> ADDIN ZOTERO_ITEM CSL_CITATION {"citationID":"QyXzUe1f","properties":{"formattedCitation":"(Allen et al. 2020; Blankenship and Joyce 2020; Mart\\uc0\\u237{}nez Machain et al. 2022)","plainCitation":"(Allen et al. 2020; Blankenship and Joyce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Machain","given":"Carla"},{"family":"Stravers","given":"Andrew"}],"issued":{"date-parts":[["2020"]]}}},{"id":6980,"uris":["http://zotero.org/users/local/S0kr9eGP/items/W2LIZYJJ"],"itemData":{"id":6980,"type":"article-journal","container-title":"Journal of Conflict Resolution","issue":"2-3","page":"545-573","title":"Purchasing Power: US Overseas Defense Spending and Military Statecraft","title-short":"Purchasing Power","volume":"64","author":[{"family":"Blankenship","given":"Brian"},{"family":"Joyce","given":"Renanah Miles"}],"issued":{"date-parts":[["2020"]]}}},{"id":8216,"uris":["http://zotero.org/users/local/S0kr9eGP/items/PFQZZCVP"],"itemData":{"id":8216,"type":"book","abstract":"In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instrText>
      </w:r>
      <w:r w:rsidR="00902572" w:rsidRPr="00E94FC4">
        <w:rPr>
          <w:sz w:val="22"/>
          <w:szCs w:val="22"/>
        </w:rPr>
        <w:fldChar w:fldCharType="separate"/>
      </w:r>
      <w:r w:rsidR="00E33D1E" w:rsidRPr="00E94FC4">
        <w:rPr>
          <w:kern w:val="0"/>
          <w:sz w:val="22"/>
          <w:szCs w:val="22"/>
        </w:rPr>
        <w:t>(Allen et al. 2020; Blankenship and Joyce 2020; Martínez Machain et al. 2022)</w:t>
      </w:r>
      <w:r w:rsidR="00902572" w:rsidRPr="00E94FC4">
        <w:rPr>
          <w:sz w:val="22"/>
          <w:szCs w:val="22"/>
        </w:rPr>
        <w:fldChar w:fldCharType="end"/>
      </w:r>
      <w:r w:rsidR="00902572" w:rsidRPr="00E94FC4">
        <w:rPr>
          <w:sz w:val="22"/>
          <w:szCs w:val="22"/>
        </w:rPr>
        <w:t>.</w:t>
      </w:r>
      <w:r w:rsidR="008B7A6F" w:rsidRPr="00E94FC4">
        <w:rPr>
          <w:sz w:val="22"/>
          <w:szCs w:val="22"/>
        </w:rPr>
        <w:t xml:space="preserve"> </w:t>
      </w:r>
    </w:p>
    <w:p w14:paraId="5EA46266" w14:textId="15DA4C90" w:rsidR="00FF6E4C" w:rsidRPr="00E94FC4" w:rsidRDefault="002362F6" w:rsidP="006A4540">
      <w:pPr>
        <w:widowControl w:val="0"/>
        <w:spacing w:after="100" w:afterAutospacing="1" w:line="240" w:lineRule="auto"/>
        <w:ind w:firstLine="720"/>
        <w:contextualSpacing/>
        <w:jc w:val="both"/>
        <w:rPr>
          <w:sz w:val="22"/>
          <w:szCs w:val="22"/>
        </w:rPr>
      </w:pPr>
      <w:r w:rsidRPr="00E94FC4">
        <w:rPr>
          <w:sz w:val="22"/>
          <w:szCs w:val="22"/>
        </w:rPr>
        <w:t>External</w:t>
      </w:r>
      <w:r w:rsidR="007B233D" w:rsidRPr="00E94FC4">
        <w:rPr>
          <w:sz w:val="22"/>
          <w:szCs w:val="22"/>
        </w:rPr>
        <w:t xml:space="preserve"> </w:t>
      </w:r>
      <w:r w:rsidR="00060B0D" w:rsidRPr="00E94FC4">
        <w:rPr>
          <w:sz w:val="22"/>
          <w:szCs w:val="22"/>
        </w:rPr>
        <w:t>forces</w:t>
      </w:r>
      <w:r w:rsidR="007B233D" w:rsidRPr="00E94FC4">
        <w:rPr>
          <w:sz w:val="22"/>
          <w:szCs w:val="22"/>
        </w:rPr>
        <w:t xml:space="preserve"> can include</w:t>
      </w:r>
      <w:r w:rsidRPr="00E94FC4">
        <w:rPr>
          <w:sz w:val="22"/>
          <w:szCs w:val="22"/>
        </w:rPr>
        <w:t xml:space="preserve"> rival </w:t>
      </w:r>
      <w:r w:rsidR="00501945" w:rsidRPr="00E94FC4">
        <w:rPr>
          <w:sz w:val="22"/>
          <w:szCs w:val="22"/>
        </w:rPr>
        <w:t>powers</w:t>
      </w:r>
      <w:r w:rsidRPr="00E94FC4">
        <w:rPr>
          <w:sz w:val="22"/>
          <w:szCs w:val="22"/>
        </w:rPr>
        <w:t xml:space="preserve"> </w:t>
      </w:r>
      <w:r w:rsidR="00B53EBC" w:rsidRPr="00E94FC4">
        <w:rPr>
          <w:sz w:val="22"/>
          <w:szCs w:val="22"/>
        </w:rPr>
        <w:t>that seek to</w:t>
      </w:r>
      <w:r w:rsidRPr="00E94FC4">
        <w:rPr>
          <w:sz w:val="22"/>
          <w:szCs w:val="22"/>
        </w:rPr>
        <w:t xml:space="preserve"> undermine </w:t>
      </w:r>
      <w:r w:rsidR="00B53EBC" w:rsidRPr="00E94FC4">
        <w:rPr>
          <w:sz w:val="22"/>
          <w:szCs w:val="22"/>
        </w:rPr>
        <w:t>a basing country’s</w:t>
      </w:r>
      <w:r w:rsidRPr="00E94FC4">
        <w:rPr>
          <w:sz w:val="22"/>
          <w:szCs w:val="22"/>
        </w:rPr>
        <w:t xml:space="preserve"> efforts by building up their</w:t>
      </w:r>
      <w:r w:rsidR="00B53EBC" w:rsidRPr="00E94FC4">
        <w:rPr>
          <w:sz w:val="22"/>
          <w:szCs w:val="22"/>
        </w:rPr>
        <w:t xml:space="preserve"> </w:t>
      </w:r>
      <w:r w:rsidR="00242F1A" w:rsidRPr="00E94FC4">
        <w:rPr>
          <w:sz w:val="22"/>
          <w:szCs w:val="22"/>
        </w:rPr>
        <w:t xml:space="preserve">support in </w:t>
      </w:r>
      <w:r w:rsidR="00B53EBC" w:rsidRPr="00E94FC4">
        <w:rPr>
          <w:sz w:val="22"/>
          <w:szCs w:val="22"/>
        </w:rPr>
        <w:t xml:space="preserve">a </w:t>
      </w:r>
      <w:r w:rsidR="00242F1A" w:rsidRPr="00E94FC4">
        <w:rPr>
          <w:sz w:val="22"/>
          <w:szCs w:val="22"/>
        </w:rPr>
        <w:t xml:space="preserve">host country. </w:t>
      </w:r>
      <w:r w:rsidR="00DA3CAE" w:rsidRPr="00E94FC4">
        <w:rPr>
          <w:sz w:val="22"/>
          <w:szCs w:val="22"/>
        </w:rPr>
        <w:t>These efforts can be passive or active. For example, a rival power may actively seek to provide inducements (economic or otherwise) to convince policymakers within a host state to block access to a rival power seeking to build or expand a new military base. Alternatively, external forces affecting basing may be more passive if they</w:t>
      </w:r>
      <w:r w:rsidR="00121C59" w:rsidRPr="00E94FC4">
        <w:rPr>
          <w:sz w:val="22"/>
          <w:szCs w:val="22"/>
        </w:rPr>
        <w:t xml:space="preserve"> a</w:t>
      </w:r>
      <w:r w:rsidR="00DA3CAE" w:rsidRPr="00E94FC4">
        <w:rPr>
          <w:sz w:val="22"/>
          <w:szCs w:val="22"/>
        </w:rPr>
        <w:t xml:space="preserve">re related to existing economic structures or relationships. For example, </w:t>
      </w:r>
      <w:r w:rsidR="00DF4D2B" w:rsidRPr="00E94FC4">
        <w:rPr>
          <w:sz w:val="22"/>
          <w:szCs w:val="22"/>
        </w:rPr>
        <w:t>this would be th</w:t>
      </w:r>
      <w:r w:rsidR="00121C59" w:rsidRPr="00E94FC4">
        <w:rPr>
          <w:sz w:val="22"/>
          <w:szCs w:val="22"/>
        </w:rPr>
        <w:t>e</w:t>
      </w:r>
      <w:r w:rsidR="00DF4D2B" w:rsidRPr="00E94FC4">
        <w:rPr>
          <w:sz w:val="22"/>
          <w:szCs w:val="22"/>
        </w:rPr>
        <w:t xml:space="preserve"> case </w:t>
      </w:r>
      <w:r w:rsidR="008B7A6F" w:rsidRPr="00E94FC4">
        <w:rPr>
          <w:sz w:val="22"/>
          <w:szCs w:val="22"/>
        </w:rPr>
        <w:t xml:space="preserve">if a rival’s economic engagement crowds out the incentives </w:t>
      </w:r>
      <w:r w:rsidR="00532F07" w:rsidRPr="00E94FC4">
        <w:rPr>
          <w:sz w:val="22"/>
          <w:szCs w:val="22"/>
        </w:rPr>
        <w:t>the basing country offers</w:t>
      </w:r>
      <w:r w:rsidR="008B7A6F" w:rsidRPr="00E94FC4">
        <w:rPr>
          <w:sz w:val="22"/>
          <w:szCs w:val="22"/>
        </w:rPr>
        <w:t xml:space="preserve"> or if their positive image makes the sender look worse by comparison </w:t>
      </w:r>
      <w:r w:rsidR="008B7A6F" w:rsidRPr="00E94FC4">
        <w:rPr>
          <w:sz w:val="22"/>
          <w:szCs w:val="22"/>
        </w:rPr>
        <w:fldChar w:fldCharType="begin"/>
      </w:r>
      <w:r w:rsidR="00E33D1E" w:rsidRPr="00E94FC4">
        <w:rPr>
          <w:sz w:val="22"/>
          <w:szCs w:val="22"/>
        </w:rPr>
        <w:instrText xml:space="preserve"> ADDIN ZOTERO_ITEM CSL_CITATION {"citationID":"kkN2aSvG","properties":{"formattedCitation":"(Joyce and Blankenship 2023)","plainCitation":"(Joyce and Blankenship 2023)","noteIndex":0},"citationItems":[{"id":8218,"uris":["http://zotero.org/users/local/S0kr9eGP/items/6CN2C5B9"],"itemData":{"id":8218,"type":"manuscript","genre":"Working Paper","title":"Market for Access: Competition, Power Projection, and the Cost of Foreign Bases","author":[{"family":"Joyce","given":"Renanah M."},{"family":"Blankenship","given":"Brian"}],"issued":{"date-parts":[["2023"]]}}}],"schema":"https://github.com/citation-style-language/schema/raw/master/csl-citation.json"} </w:instrText>
      </w:r>
      <w:r w:rsidR="008B7A6F" w:rsidRPr="00E94FC4">
        <w:rPr>
          <w:sz w:val="22"/>
          <w:szCs w:val="22"/>
        </w:rPr>
        <w:fldChar w:fldCharType="separate"/>
      </w:r>
      <w:r w:rsidR="008B7A6F" w:rsidRPr="00E94FC4">
        <w:rPr>
          <w:sz w:val="22"/>
          <w:szCs w:val="22"/>
        </w:rPr>
        <w:t>(Joyce and Blankenship 2023)</w:t>
      </w:r>
      <w:r w:rsidR="008B7A6F" w:rsidRPr="00E94FC4">
        <w:rPr>
          <w:sz w:val="22"/>
          <w:szCs w:val="22"/>
        </w:rPr>
        <w:fldChar w:fldCharType="end"/>
      </w:r>
      <w:r w:rsidR="008B7A6F" w:rsidRPr="00E94FC4">
        <w:rPr>
          <w:sz w:val="22"/>
          <w:szCs w:val="22"/>
        </w:rPr>
        <w:t>.</w:t>
      </w:r>
    </w:p>
    <w:p w14:paraId="61B1E0CC" w14:textId="1B236591" w:rsidR="00DF4D2B" w:rsidRPr="00E94FC4" w:rsidRDefault="00157B30" w:rsidP="006A4540">
      <w:pPr>
        <w:widowControl w:val="0"/>
        <w:spacing w:after="100" w:afterAutospacing="1" w:line="240" w:lineRule="auto"/>
        <w:ind w:firstLine="720"/>
        <w:contextualSpacing/>
        <w:jc w:val="both"/>
        <w:rPr>
          <w:sz w:val="22"/>
          <w:szCs w:val="22"/>
        </w:rPr>
      </w:pPr>
      <w:r w:rsidRPr="00E94FC4">
        <w:rPr>
          <w:sz w:val="22"/>
          <w:szCs w:val="22"/>
        </w:rPr>
        <w:t xml:space="preserve">The systematic study of overseas military basing, how it affects and </w:t>
      </w:r>
      <w:r w:rsidR="00BA4AE6" w:rsidRPr="00E94FC4">
        <w:rPr>
          <w:sz w:val="22"/>
          <w:szCs w:val="22"/>
        </w:rPr>
        <w:t xml:space="preserve">how it </w:t>
      </w:r>
      <w:r w:rsidRPr="00E94FC4">
        <w:rPr>
          <w:sz w:val="22"/>
          <w:szCs w:val="22"/>
        </w:rPr>
        <w:t>is affected by host populations</w:t>
      </w:r>
      <w:r w:rsidR="00DF4D2B" w:rsidRPr="00E94FC4">
        <w:rPr>
          <w:sz w:val="22"/>
          <w:szCs w:val="22"/>
        </w:rPr>
        <w:t>,</w:t>
      </w:r>
      <w:r w:rsidRPr="00E94FC4">
        <w:rPr>
          <w:sz w:val="22"/>
          <w:szCs w:val="22"/>
        </w:rPr>
        <w:t xml:space="preserve"> is still in its infancy. </w:t>
      </w:r>
      <w:r w:rsidR="00121C59" w:rsidRPr="00E94FC4">
        <w:rPr>
          <w:sz w:val="22"/>
          <w:szCs w:val="22"/>
        </w:rPr>
        <w:t>The</w:t>
      </w:r>
      <w:r w:rsidRPr="00E94FC4">
        <w:rPr>
          <w:sz w:val="22"/>
          <w:szCs w:val="22"/>
        </w:rPr>
        <w:t xml:space="preserve"> research largely focuses on the Uni</w:t>
      </w:r>
      <w:r w:rsidR="00EC3212" w:rsidRPr="00E94FC4">
        <w:rPr>
          <w:sz w:val="22"/>
          <w:szCs w:val="22"/>
        </w:rPr>
        <w:t>t</w:t>
      </w:r>
      <w:r w:rsidRPr="00E94FC4">
        <w:rPr>
          <w:sz w:val="22"/>
          <w:szCs w:val="22"/>
        </w:rPr>
        <w:t xml:space="preserve">ed States after World War II. </w:t>
      </w:r>
      <w:r w:rsidR="001A30A5" w:rsidRPr="00E94FC4">
        <w:rPr>
          <w:sz w:val="22"/>
          <w:szCs w:val="22"/>
        </w:rPr>
        <w:t>However, the</w:t>
      </w:r>
      <w:r w:rsidR="00EC0EB8" w:rsidRPr="00E94FC4">
        <w:rPr>
          <w:sz w:val="22"/>
          <w:szCs w:val="22"/>
        </w:rPr>
        <w:t xml:space="preserve"> expansion of China’s </w:t>
      </w:r>
      <w:r w:rsidR="001A30A5" w:rsidRPr="00E94FC4">
        <w:rPr>
          <w:sz w:val="22"/>
          <w:szCs w:val="22"/>
        </w:rPr>
        <w:t xml:space="preserve">overseas </w:t>
      </w:r>
      <w:r w:rsidR="00EC0EB8" w:rsidRPr="00E94FC4">
        <w:rPr>
          <w:sz w:val="22"/>
          <w:szCs w:val="22"/>
        </w:rPr>
        <w:t>bas</w:t>
      </w:r>
      <w:r w:rsidR="00EC3212" w:rsidRPr="00E94FC4">
        <w:rPr>
          <w:sz w:val="22"/>
          <w:szCs w:val="22"/>
        </w:rPr>
        <w:t xml:space="preserve">es in recent years </w:t>
      </w:r>
      <w:commentRangeStart w:id="5"/>
      <w:r w:rsidR="00EC3212" w:rsidRPr="00E94FC4">
        <w:rPr>
          <w:sz w:val="22"/>
          <w:szCs w:val="22"/>
        </w:rPr>
        <w:t xml:space="preserve">poses a unique research question </w:t>
      </w:r>
      <w:commentRangeEnd w:id="5"/>
      <w:r w:rsidR="00397065">
        <w:rPr>
          <w:rStyle w:val="CommentReference"/>
        </w:rPr>
        <w:commentReference w:id="5"/>
      </w:r>
      <w:r w:rsidR="00EC3212" w:rsidRPr="00E94FC4">
        <w:rPr>
          <w:sz w:val="22"/>
          <w:szCs w:val="22"/>
        </w:rPr>
        <w:t>that will help us</w:t>
      </w:r>
      <w:r w:rsidR="001A30A5" w:rsidRPr="00E94FC4">
        <w:rPr>
          <w:sz w:val="22"/>
          <w:szCs w:val="22"/>
        </w:rPr>
        <w:t xml:space="preserve"> advance</w:t>
      </w:r>
      <w:r w:rsidR="00EC0EB8" w:rsidRPr="00E94FC4">
        <w:rPr>
          <w:sz w:val="22"/>
          <w:szCs w:val="22"/>
        </w:rPr>
        <w:t xml:space="preserve"> basic science research in international relations: </w:t>
      </w:r>
      <w:r w:rsidR="00E837F3" w:rsidRPr="00E94FC4">
        <w:rPr>
          <w:sz w:val="22"/>
          <w:szCs w:val="22"/>
        </w:rPr>
        <w:t>“</w:t>
      </w:r>
      <w:r w:rsidR="005364FB" w:rsidRPr="00E94FC4">
        <w:rPr>
          <w:sz w:val="22"/>
          <w:szCs w:val="22"/>
        </w:rPr>
        <w:t xml:space="preserve">How do states gain military access for power projection?” </w:t>
      </w:r>
      <w:commentRangeStart w:id="6"/>
      <w:r w:rsidR="00EC0EB8" w:rsidRPr="00E94FC4">
        <w:rPr>
          <w:sz w:val="22"/>
          <w:szCs w:val="22"/>
        </w:rPr>
        <w:t xml:space="preserve">Previous theories of overseas </w:t>
      </w:r>
      <w:r w:rsidR="00654FDE" w:rsidRPr="00E94FC4">
        <w:rPr>
          <w:sz w:val="22"/>
          <w:szCs w:val="22"/>
        </w:rPr>
        <w:t xml:space="preserve">basing and </w:t>
      </w:r>
      <w:r w:rsidR="00532F07" w:rsidRPr="00E94FC4">
        <w:rPr>
          <w:sz w:val="22"/>
          <w:szCs w:val="22"/>
        </w:rPr>
        <w:t>access</w:t>
      </w:r>
      <w:r w:rsidR="00EC0EB8" w:rsidRPr="00E94FC4">
        <w:rPr>
          <w:sz w:val="22"/>
          <w:szCs w:val="22"/>
        </w:rPr>
        <w:t xml:space="preserve"> </w:t>
      </w:r>
      <w:r w:rsidR="00654FDE" w:rsidRPr="00E94FC4">
        <w:rPr>
          <w:sz w:val="22"/>
          <w:szCs w:val="22"/>
        </w:rPr>
        <w:t>rely on</w:t>
      </w:r>
      <w:r w:rsidR="00EC0EB8" w:rsidRPr="00E94FC4">
        <w:rPr>
          <w:sz w:val="22"/>
          <w:szCs w:val="22"/>
        </w:rPr>
        <w:t xml:space="preserve"> U.S., Russian, and Western European models of military deployments </w:t>
      </w:r>
      <w:r w:rsidR="00654FDE" w:rsidRPr="00E94FC4">
        <w:rPr>
          <w:sz w:val="22"/>
          <w:szCs w:val="22"/>
        </w:rPr>
        <w:t>rooted in</w:t>
      </w:r>
      <w:r w:rsidR="00EC0EB8" w:rsidRPr="00E94FC4">
        <w:rPr>
          <w:sz w:val="22"/>
          <w:szCs w:val="22"/>
        </w:rPr>
        <w:t xml:space="preserve"> a colonial model of </w:t>
      </w:r>
      <w:r w:rsidR="00654FDE" w:rsidRPr="00E94FC4">
        <w:rPr>
          <w:sz w:val="22"/>
          <w:szCs w:val="22"/>
        </w:rPr>
        <w:t xml:space="preserve">territorial </w:t>
      </w:r>
      <w:r w:rsidR="00EC0EB8" w:rsidRPr="00E94FC4">
        <w:rPr>
          <w:sz w:val="22"/>
          <w:szCs w:val="22"/>
        </w:rPr>
        <w:t>control and power projection</w:t>
      </w:r>
      <w:r w:rsidR="00654FDE" w:rsidRPr="00E94FC4">
        <w:rPr>
          <w:sz w:val="22"/>
          <w:szCs w:val="22"/>
        </w:rPr>
        <w:t xml:space="preserve">. </w:t>
      </w:r>
      <w:commentRangeEnd w:id="6"/>
      <w:r w:rsidR="00B27B68">
        <w:rPr>
          <w:rStyle w:val="CommentReference"/>
        </w:rPr>
        <w:commentReference w:id="6"/>
      </w:r>
    </w:p>
    <w:p w14:paraId="028C9BFA" w14:textId="510691B0" w:rsidR="00B114D1" w:rsidRPr="00E94FC4" w:rsidRDefault="00654FDE" w:rsidP="006A4540">
      <w:pPr>
        <w:widowControl w:val="0"/>
        <w:spacing w:after="100" w:afterAutospacing="1" w:line="240" w:lineRule="auto"/>
        <w:ind w:firstLine="720"/>
        <w:contextualSpacing/>
        <w:jc w:val="both"/>
        <w:rPr>
          <w:sz w:val="22"/>
          <w:szCs w:val="22"/>
        </w:rPr>
      </w:pPr>
      <w:r w:rsidRPr="00E94FC4">
        <w:rPr>
          <w:sz w:val="22"/>
          <w:szCs w:val="22"/>
        </w:rPr>
        <w:t xml:space="preserve">Alternatively, </w:t>
      </w:r>
      <w:r w:rsidR="00121C59" w:rsidRPr="00E94FC4">
        <w:rPr>
          <w:sz w:val="22"/>
          <w:szCs w:val="22"/>
        </w:rPr>
        <w:t>China has pursued an access model of foreign influence in a world dominated by U.S. bases</w:t>
      </w:r>
      <w:r w:rsidR="00EC0EB8" w:rsidRPr="00E94FC4">
        <w:rPr>
          <w:sz w:val="22"/>
          <w:szCs w:val="22"/>
        </w:rPr>
        <w:t xml:space="preserve">. </w:t>
      </w:r>
      <w:r w:rsidR="00D147FF" w:rsidRPr="00E94FC4">
        <w:rPr>
          <w:sz w:val="22"/>
          <w:szCs w:val="22"/>
        </w:rPr>
        <w:t xml:space="preserve">As </w:t>
      </w:r>
      <w:r w:rsidR="00121C59" w:rsidRPr="00E94FC4">
        <w:rPr>
          <w:sz w:val="22"/>
          <w:szCs w:val="22"/>
        </w:rPr>
        <w:t>Kardon (2022) noted</w:t>
      </w:r>
      <w:r w:rsidR="00D147FF" w:rsidRPr="00E94FC4">
        <w:rPr>
          <w:sz w:val="22"/>
          <w:szCs w:val="22"/>
        </w:rPr>
        <w:t xml:space="preserve">, China has established sites that perform “base-like functions,” such as dual-use commercial ports. </w:t>
      </w:r>
      <w:r w:rsidR="000C247C" w:rsidRPr="00E94FC4">
        <w:rPr>
          <w:sz w:val="22"/>
          <w:szCs w:val="22"/>
        </w:rPr>
        <w:t>Existing work finds that when setting up new military bases abroad, states tend to avoid their rivals’ spheres of influence (Nieman et al</w:t>
      </w:r>
      <w:r w:rsidR="00121C59" w:rsidRPr="00E94FC4">
        <w:rPr>
          <w:sz w:val="22"/>
          <w:szCs w:val="22"/>
        </w:rPr>
        <w:t>.</w:t>
      </w:r>
      <w:r w:rsidR="000C247C" w:rsidRPr="00E94FC4">
        <w:rPr>
          <w:sz w:val="22"/>
          <w:szCs w:val="22"/>
        </w:rPr>
        <w:t xml:space="preserve"> 2021). Given </w:t>
      </w:r>
      <w:r w:rsidR="00121C59" w:rsidRPr="00E94FC4">
        <w:rPr>
          <w:sz w:val="22"/>
          <w:szCs w:val="22"/>
        </w:rPr>
        <w:t>that U.S. hegemony has defined the last three decades,</w:t>
      </w:r>
      <w:r w:rsidR="000C247C" w:rsidRPr="00E94FC4">
        <w:rPr>
          <w:sz w:val="22"/>
          <w:szCs w:val="22"/>
        </w:rPr>
        <w:t xml:space="preserve"> most potential basing sites for China are perceived as provocative by the United States. China has thus followed a different </w:t>
      </w:r>
      <w:r w:rsidR="00121C59" w:rsidRPr="00E94FC4">
        <w:rPr>
          <w:sz w:val="22"/>
          <w:szCs w:val="22"/>
        </w:rPr>
        <w:t>power projection model</w:t>
      </w:r>
      <w:r w:rsidR="000C247C" w:rsidRPr="00E94FC4">
        <w:rPr>
          <w:sz w:val="22"/>
          <w:szCs w:val="22"/>
        </w:rPr>
        <w:t xml:space="preserve"> that better fits with a strategy of avo</w:t>
      </w:r>
      <w:r w:rsidR="00121C59" w:rsidRPr="00E94FC4">
        <w:rPr>
          <w:sz w:val="22"/>
          <w:szCs w:val="22"/>
        </w:rPr>
        <w:t>i</w:t>
      </w:r>
      <w:r w:rsidR="000C247C" w:rsidRPr="00E94FC4">
        <w:rPr>
          <w:sz w:val="22"/>
          <w:szCs w:val="22"/>
        </w:rPr>
        <w:t xml:space="preserve">ding confrontation and building </w:t>
      </w:r>
      <w:r w:rsidR="00A23411" w:rsidRPr="00E94FC4">
        <w:rPr>
          <w:sz w:val="22"/>
          <w:szCs w:val="22"/>
        </w:rPr>
        <w:t xml:space="preserve">political, economic, and military influence </w:t>
      </w:r>
      <w:r w:rsidR="000C247C" w:rsidRPr="00E94FC4">
        <w:rPr>
          <w:sz w:val="22"/>
          <w:szCs w:val="22"/>
        </w:rPr>
        <w:t>(Doshi 2022)</w:t>
      </w:r>
      <w:r w:rsidR="00A23411" w:rsidRPr="00E94FC4">
        <w:rPr>
          <w:sz w:val="22"/>
          <w:szCs w:val="22"/>
        </w:rPr>
        <w:t>. While China does have a permanent military base in Djibouti (</w:t>
      </w:r>
      <w:proofErr w:type="gramStart"/>
      <w:r w:rsidR="006C3D05" w:rsidRPr="00E94FC4">
        <w:rPr>
          <w:sz w:val="22"/>
          <w:szCs w:val="22"/>
        </w:rPr>
        <w:t>the  People’s</w:t>
      </w:r>
      <w:proofErr w:type="gramEnd"/>
      <w:r w:rsidR="006C3D05" w:rsidRPr="00E94FC4">
        <w:rPr>
          <w:sz w:val="22"/>
          <w:szCs w:val="22"/>
        </w:rPr>
        <w:t xml:space="preserve"> Liberation Army Support Base, </w:t>
      </w:r>
      <w:r w:rsidR="00A23411" w:rsidRPr="00E94FC4">
        <w:rPr>
          <w:sz w:val="22"/>
          <w:szCs w:val="22"/>
        </w:rPr>
        <w:t>established in 2017),</w:t>
      </w:r>
      <w:r w:rsidR="000C247C" w:rsidRPr="00E94FC4">
        <w:rPr>
          <w:sz w:val="22"/>
          <w:szCs w:val="22"/>
        </w:rPr>
        <w:t xml:space="preserve"> </w:t>
      </w:r>
      <w:r w:rsidR="00B114D1" w:rsidRPr="00E94FC4">
        <w:rPr>
          <w:sz w:val="22"/>
          <w:szCs w:val="22"/>
        </w:rPr>
        <w:lastRenderedPageBreak/>
        <w:t>much of its military expansion is instead</w:t>
      </w:r>
      <w:r w:rsidR="00F87415">
        <w:rPr>
          <w:sz w:val="22"/>
          <w:szCs w:val="22"/>
        </w:rPr>
        <w:t xml:space="preserve"> focused</w:t>
      </w:r>
      <w:r w:rsidR="00B114D1" w:rsidRPr="00E94FC4">
        <w:rPr>
          <w:sz w:val="22"/>
          <w:szCs w:val="22"/>
        </w:rPr>
        <w:t xml:space="preserve"> on establishing military access to other states’ existing military or commercial installations. </w:t>
      </w:r>
      <w:r w:rsidR="00121C59" w:rsidRPr="00E94FC4">
        <w:rPr>
          <w:sz w:val="22"/>
          <w:szCs w:val="22"/>
        </w:rPr>
        <w:t>For</w:t>
      </w:r>
      <w:r w:rsidR="00B114D1" w:rsidRPr="00E94FC4">
        <w:rPr>
          <w:sz w:val="22"/>
          <w:szCs w:val="22"/>
        </w:rPr>
        <w:t xml:space="preserve"> example, in December of 2023</w:t>
      </w:r>
      <w:r w:rsidR="00121C59" w:rsidRPr="00E94FC4">
        <w:rPr>
          <w:sz w:val="22"/>
          <w:szCs w:val="22"/>
        </w:rPr>
        <w:t>,</w:t>
      </w:r>
      <w:r w:rsidR="00B114D1" w:rsidRPr="00E94FC4">
        <w:rPr>
          <w:sz w:val="22"/>
          <w:szCs w:val="22"/>
        </w:rPr>
        <w:t xml:space="preserve"> the first Chinese military vessels docked in Cambodia’s Ream Naval base, which had recently been renovated through Chinese grant funding (Gan 2023).  </w:t>
      </w:r>
    </w:p>
    <w:p w14:paraId="0B7AE3FC" w14:textId="78523322" w:rsidR="003A1FAF" w:rsidRPr="00E94FC4" w:rsidRDefault="00FE1F01" w:rsidP="006A4540">
      <w:pPr>
        <w:widowControl w:val="0"/>
        <w:spacing w:after="100" w:afterAutospacing="1" w:line="240" w:lineRule="auto"/>
        <w:ind w:firstLine="720"/>
        <w:contextualSpacing/>
        <w:jc w:val="both"/>
        <w:rPr>
          <w:sz w:val="22"/>
          <w:szCs w:val="22"/>
        </w:rPr>
      </w:pPr>
      <w:commentRangeStart w:id="7"/>
      <w:r>
        <w:rPr>
          <w:sz w:val="22"/>
          <w:szCs w:val="22"/>
        </w:rPr>
        <w:t>T</w:t>
      </w:r>
      <w:r w:rsidR="00EC0EB8" w:rsidRPr="00E94FC4">
        <w:rPr>
          <w:sz w:val="22"/>
          <w:szCs w:val="22"/>
        </w:rPr>
        <w:t xml:space="preserve">o answer </w:t>
      </w:r>
      <w:r w:rsidR="00B114D1" w:rsidRPr="00E94FC4">
        <w:rPr>
          <w:sz w:val="22"/>
          <w:szCs w:val="22"/>
        </w:rPr>
        <w:t>the</w:t>
      </w:r>
      <w:r w:rsidR="00EC0EB8" w:rsidRPr="00E94FC4">
        <w:rPr>
          <w:sz w:val="22"/>
          <w:szCs w:val="22"/>
        </w:rPr>
        <w:t xml:space="preserve"> question</w:t>
      </w:r>
      <w:r w:rsidR="00B114D1" w:rsidRPr="00E94FC4">
        <w:rPr>
          <w:sz w:val="22"/>
          <w:szCs w:val="22"/>
        </w:rPr>
        <w:t xml:space="preserve"> of how different states gain military access for power projection</w:t>
      </w:r>
      <w:r w:rsidR="00EC0EB8" w:rsidRPr="00E94FC4">
        <w:rPr>
          <w:sz w:val="22"/>
          <w:szCs w:val="22"/>
        </w:rPr>
        <w:t xml:space="preserve">, </w:t>
      </w:r>
      <w:commentRangeStart w:id="8"/>
      <w:r w:rsidR="00EC0EB8" w:rsidRPr="00E94FC4">
        <w:rPr>
          <w:sz w:val="22"/>
          <w:szCs w:val="22"/>
        </w:rPr>
        <w:t>w</w:t>
      </w:r>
      <w:r w:rsidR="006032BE" w:rsidRPr="00E94FC4">
        <w:rPr>
          <w:sz w:val="22"/>
          <w:szCs w:val="22"/>
        </w:rPr>
        <w:t>e compare</w:t>
      </w:r>
      <w:commentRangeEnd w:id="8"/>
      <w:r w:rsidR="00065053">
        <w:rPr>
          <w:rStyle w:val="CommentReference"/>
        </w:rPr>
        <w:commentReference w:id="8"/>
      </w:r>
      <w:r w:rsidR="006032BE" w:rsidRPr="00E94FC4">
        <w:rPr>
          <w:sz w:val="22"/>
          <w:szCs w:val="22"/>
        </w:rPr>
        <w:t xml:space="preserve"> the efforts of the United States and China in building influence in current and prospective </w:t>
      </w:r>
      <w:r w:rsidR="00EC0EB8" w:rsidRPr="00E94FC4">
        <w:rPr>
          <w:sz w:val="22"/>
          <w:szCs w:val="22"/>
        </w:rPr>
        <w:t>basing and military-access countries</w:t>
      </w:r>
      <w:r w:rsidR="006032BE" w:rsidRPr="00E94FC4">
        <w:rPr>
          <w:sz w:val="22"/>
          <w:szCs w:val="22"/>
        </w:rPr>
        <w:t>. As host countries democratize, the consent of the local population</w:t>
      </w:r>
      <w:r w:rsidR="003A1FAF" w:rsidRPr="00E94FC4">
        <w:rPr>
          <w:sz w:val="22"/>
          <w:szCs w:val="22"/>
        </w:rPr>
        <w:t xml:space="preserve"> </w:t>
      </w:r>
      <w:r w:rsidR="006032BE" w:rsidRPr="00E94FC4">
        <w:rPr>
          <w:sz w:val="22"/>
          <w:szCs w:val="22"/>
        </w:rPr>
        <w:t>becomes crucial in determining military access. China has</w:t>
      </w:r>
      <w:r w:rsidR="00121C59" w:rsidRPr="00E94FC4">
        <w:rPr>
          <w:sz w:val="22"/>
          <w:szCs w:val="22"/>
        </w:rPr>
        <w:t>,</w:t>
      </w:r>
      <w:r w:rsidR="006032BE" w:rsidRPr="00E94FC4">
        <w:rPr>
          <w:sz w:val="22"/>
          <w:szCs w:val="22"/>
        </w:rPr>
        <w:t xml:space="preserve"> until recently</w:t>
      </w:r>
      <w:r w:rsidR="00121C59" w:rsidRPr="00E94FC4">
        <w:rPr>
          <w:sz w:val="22"/>
          <w:szCs w:val="22"/>
        </w:rPr>
        <w:t>,</w:t>
      </w:r>
      <w:r w:rsidR="006032BE" w:rsidRPr="00E94FC4">
        <w:rPr>
          <w:sz w:val="22"/>
          <w:szCs w:val="22"/>
        </w:rPr>
        <w:t xml:space="preserve"> avoided </w:t>
      </w:r>
      <w:r w:rsidR="00B114D1" w:rsidRPr="00E94FC4">
        <w:rPr>
          <w:sz w:val="22"/>
          <w:szCs w:val="22"/>
        </w:rPr>
        <w:t>the U.S. model of relying heavily on foreign bases for projecting power globally. However, it</w:t>
      </w:r>
      <w:r w:rsidR="006032BE" w:rsidRPr="00E94FC4">
        <w:rPr>
          <w:sz w:val="22"/>
          <w:szCs w:val="22"/>
        </w:rPr>
        <w:t xml:space="preserve"> has established a large economic presence in many potential host countries, which may generate more goodwill and less resentment </w:t>
      </w:r>
      <w:r w:rsidR="002362F6" w:rsidRPr="00E94FC4">
        <w:rPr>
          <w:sz w:val="22"/>
          <w:szCs w:val="22"/>
        </w:rPr>
        <w:t>than a military presence</w:t>
      </w:r>
      <w:r w:rsidR="006C3D05" w:rsidRPr="00E94FC4">
        <w:rPr>
          <w:sz w:val="22"/>
          <w:szCs w:val="22"/>
        </w:rPr>
        <w:t>. This</w:t>
      </w:r>
      <w:r w:rsidR="00121C59" w:rsidRPr="00E94FC4">
        <w:rPr>
          <w:sz w:val="22"/>
          <w:szCs w:val="22"/>
        </w:rPr>
        <w:t>,</w:t>
      </w:r>
      <w:r w:rsidR="006C3D05" w:rsidRPr="00E94FC4">
        <w:rPr>
          <w:sz w:val="22"/>
          <w:szCs w:val="22"/>
        </w:rPr>
        <w:t xml:space="preserve"> in turn</w:t>
      </w:r>
      <w:r w:rsidR="00121C59" w:rsidRPr="00E94FC4">
        <w:rPr>
          <w:sz w:val="22"/>
          <w:szCs w:val="22"/>
        </w:rPr>
        <w:t>,</w:t>
      </w:r>
      <w:r w:rsidR="006C3D05" w:rsidRPr="00E94FC4">
        <w:rPr>
          <w:sz w:val="22"/>
          <w:szCs w:val="22"/>
        </w:rPr>
        <w:t xml:space="preserve"> </w:t>
      </w:r>
      <w:r w:rsidR="003A1FAF" w:rsidRPr="00E94FC4">
        <w:rPr>
          <w:sz w:val="22"/>
          <w:szCs w:val="22"/>
        </w:rPr>
        <w:t>poses challenges for the U.S. basing network.</w:t>
      </w:r>
    </w:p>
    <w:p w14:paraId="0488FF2F" w14:textId="6016F062" w:rsidR="003A1FAF" w:rsidRPr="00E94FC4" w:rsidRDefault="003A1FAF" w:rsidP="006A4540">
      <w:pPr>
        <w:widowControl w:val="0"/>
        <w:spacing w:after="100" w:afterAutospacing="1" w:line="240" w:lineRule="auto"/>
        <w:ind w:firstLine="720"/>
        <w:contextualSpacing/>
        <w:jc w:val="both"/>
        <w:rPr>
          <w:sz w:val="22"/>
          <w:szCs w:val="22"/>
        </w:rPr>
      </w:pPr>
      <w:r w:rsidRPr="00E94FC4">
        <w:rPr>
          <w:sz w:val="22"/>
          <w:szCs w:val="22"/>
        </w:rPr>
        <w:t xml:space="preserve">This project has three overarching goals. </w:t>
      </w:r>
      <w:commentRangeEnd w:id="7"/>
      <w:r w:rsidR="0075058C">
        <w:rPr>
          <w:rStyle w:val="CommentReference"/>
        </w:rPr>
        <w:commentReference w:id="7"/>
      </w:r>
      <w:r w:rsidRPr="00E94FC4">
        <w:rPr>
          <w:sz w:val="22"/>
          <w:szCs w:val="22"/>
        </w:rPr>
        <w:t xml:space="preserve">First, it aims to understand how social and economic contact with foreign military forces shapes perceptions of the sending country and support for its military </w:t>
      </w:r>
      <w:r w:rsidR="00EC0EB8" w:rsidRPr="00E94FC4">
        <w:rPr>
          <w:sz w:val="22"/>
          <w:szCs w:val="22"/>
        </w:rPr>
        <w:t xml:space="preserve">access and presence </w:t>
      </w:r>
      <w:r w:rsidRPr="00E94FC4">
        <w:rPr>
          <w:sz w:val="22"/>
          <w:szCs w:val="22"/>
        </w:rPr>
        <w:t xml:space="preserve">in the host country. Second, it seeks to assess how </w:t>
      </w:r>
      <w:r w:rsidR="002362F6" w:rsidRPr="00E94FC4">
        <w:rPr>
          <w:sz w:val="22"/>
          <w:szCs w:val="22"/>
        </w:rPr>
        <w:t>host country interactions with rival third-party countries moderate the effects of this contact</w:t>
      </w:r>
      <w:r w:rsidRPr="00E94FC4">
        <w:rPr>
          <w:sz w:val="22"/>
          <w:szCs w:val="22"/>
        </w:rPr>
        <w:t xml:space="preserve">. Third, it compares the impact of military contact to non-military contact to determine whether </w:t>
      </w:r>
      <w:r w:rsidR="006C3D05" w:rsidRPr="00E94FC4">
        <w:rPr>
          <w:sz w:val="22"/>
          <w:szCs w:val="22"/>
        </w:rPr>
        <w:t>military interactions are</w:t>
      </w:r>
      <w:r w:rsidRPr="00E94FC4">
        <w:rPr>
          <w:sz w:val="22"/>
          <w:szCs w:val="22"/>
        </w:rPr>
        <w:t xml:space="preserve"> more or less effective in building goodwill and support for hosting a foreign military presence.</w:t>
      </w:r>
    </w:p>
    <w:p w14:paraId="3C91F6D6" w14:textId="7E1457DB" w:rsidR="00D8087A" w:rsidRPr="00E94FC4" w:rsidRDefault="00EC0EB8" w:rsidP="006A4540">
      <w:pPr>
        <w:widowControl w:val="0"/>
        <w:spacing w:after="100" w:afterAutospacing="1" w:line="240" w:lineRule="auto"/>
        <w:ind w:firstLine="720"/>
        <w:contextualSpacing/>
        <w:jc w:val="both"/>
        <w:rPr>
          <w:sz w:val="22"/>
          <w:szCs w:val="22"/>
        </w:rPr>
      </w:pPr>
      <w:r w:rsidRPr="00E94FC4">
        <w:rPr>
          <w:sz w:val="22"/>
          <w:szCs w:val="22"/>
        </w:rPr>
        <w:t xml:space="preserve">Our research project moves away from a traditional military-basing framework of overseas power projection. It moves towards a holistic understanding of military access in the </w:t>
      </w:r>
      <w:r w:rsidR="00121C59" w:rsidRPr="00E94FC4">
        <w:rPr>
          <w:sz w:val="22"/>
          <w:szCs w:val="22"/>
        </w:rPr>
        <w:t xml:space="preserve">US-Chinese </w:t>
      </w:r>
      <w:r w:rsidR="00144715">
        <w:rPr>
          <w:sz w:val="22"/>
          <w:szCs w:val="22"/>
        </w:rPr>
        <w:t>great power competition</w:t>
      </w:r>
      <w:r w:rsidR="00121C59" w:rsidRPr="00E94FC4">
        <w:rPr>
          <w:sz w:val="22"/>
          <w:szCs w:val="22"/>
        </w:rPr>
        <w:t xml:space="preserve"> context</w:t>
      </w:r>
      <w:r w:rsidRPr="00E94FC4">
        <w:rPr>
          <w:sz w:val="22"/>
          <w:szCs w:val="22"/>
        </w:rPr>
        <w:t xml:space="preserve">. </w:t>
      </w:r>
      <w:r w:rsidR="006C3D05" w:rsidRPr="00E94FC4">
        <w:rPr>
          <w:sz w:val="22"/>
          <w:szCs w:val="22"/>
        </w:rPr>
        <w:t>The two militaries’ s</w:t>
      </w:r>
      <w:r w:rsidRPr="00E94FC4">
        <w:rPr>
          <w:sz w:val="22"/>
          <w:szCs w:val="22"/>
        </w:rPr>
        <w:t xml:space="preserve">oft power-building capabilities will underlie the success and failure of each country as they seek to expand where they can use territory for military objectives. While military basing has been the primary means of projecting power since the end of World War II, this new phase of competition will shift how we understand negotiations </w:t>
      </w:r>
      <w:r w:rsidR="006C3D05" w:rsidRPr="00E94FC4">
        <w:rPr>
          <w:sz w:val="22"/>
          <w:szCs w:val="22"/>
        </w:rPr>
        <w:t xml:space="preserve">over power projection and access </w:t>
      </w:r>
      <w:r w:rsidRPr="00E94FC4">
        <w:rPr>
          <w:sz w:val="22"/>
          <w:szCs w:val="22"/>
        </w:rPr>
        <w:t xml:space="preserve">between major and minor powers. </w:t>
      </w:r>
    </w:p>
    <w:p w14:paraId="1D04FF4A" w14:textId="77777777" w:rsidR="00F24967" w:rsidRPr="00E94FC4" w:rsidRDefault="00F24967" w:rsidP="006A4540">
      <w:pPr>
        <w:widowControl w:val="0"/>
        <w:spacing w:after="100" w:afterAutospacing="1" w:line="240" w:lineRule="auto"/>
        <w:ind w:firstLine="720"/>
        <w:contextualSpacing/>
        <w:jc w:val="both"/>
        <w:rPr>
          <w:sz w:val="22"/>
          <w:szCs w:val="22"/>
        </w:rPr>
      </w:pPr>
    </w:p>
    <w:p w14:paraId="7FDF52B0" w14:textId="7A6EEF72" w:rsidR="00D8087A" w:rsidRPr="00E94FC4" w:rsidRDefault="00D8087A" w:rsidP="006A4540">
      <w:pPr>
        <w:widowControl w:val="0"/>
        <w:spacing w:after="100" w:afterAutospacing="1" w:line="240" w:lineRule="auto"/>
        <w:contextualSpacing/>
        <w:jc w:val="both"/>
        <w:rPr>
          <w:b/>
          <w:bCs/>
          <w:sz w:val="22"/>
          <w:szCs w:val="22"/>
        </w:rPr>
      </w:pPr>
      <w:r w:rsidRPr="00E94FC4">
        <w:rPr>
          <w:b/>
          <w:bCs/>
          <w:sz w:val="22"/>
          <w:szCs w:val="22"/>
        </w:rPr>
        <w:t xml:space="preserve">2. </w:t>
      </w:r>
      <w:commentRangeStart w:id="9"/>
      <w:r w:rsidRPr="00E94FC4">
        <w:rPr>
          <w:b/>
          <w:bCs/>
          <w:sz w:val="22"/>
          <w:szCs w:val="22"/>
        </w:rPr>
        <w:t>Theory</w:t>
      </w:r>
      <w:r w:rsidR="00A94656" w:rsidRPr="00E94FC4">
        <w:rPr>
          <w:b/>
          <w:bCs/>
          <w:sz w:val="22"/>
          <w:szCs w:val="22"/>
        </w:rPr>
        <w:t xml:space="preserve"> </w:t>
      </w:r>
      <w:commentRangeEnd w:id="9"/>
      <w:r w:rsidR="005B0B91">
        <w:rPr>
          <w:rStyle w:val="CommentReference"/>
        </w:rPr>
        <w:commentReference w:id="9"/>
      </w:r>
      <w:r w:rsidR="00A94656" w:rsidRPr="00E94FC4">
        <w:rPr>
          <w:b/>
          <w:bCs/>
          <w:sz w:val="22"/>
          <w:szCs w:val="22"/>
        </w:rPr>
        <w:t>and Significance</w:t>
      </w:r>
    </w:p>
    <w:p w14:paraId="450E1674" w14:textId="048EE123" w:rsidR="001B0ED2" w:rsidRPr="00E94FC4" w:rsidRDefault="00902572" w:rsidP="006A4540">
      <w:pPr>
        <w:widowControl w:val="0"/>
        <w:spacing w:after="100" w:afterAutospacing="1" w:line="240" w:lineRule="auto"/>
        <w:contextualSpacing/>
        <w:jc w:val="both"/>
        <w:rPr>
          <w:sz w:val="22"/>
          <w:szCs w:val="22"/>
        </w:rPr>
      </w:pPr>
      <w:r w:rsidRPr="00E94FC4">
        <w:rPr>
          <w:sz w:val="22"/>
          <w:szCs w:val="22"/>
        </w:rPr>
        <w:tab/>
      </w:r>
      <w:commentRangeStart w:id="10"/>
      <w:r w:rsidRPr="00E94FC4">
        <w:rPr>
          <w:sz w:val="22"/>
          <w:szCs w:val="22"/>
        </w:rPr>
        <w:t>This project draws on</w:t>
      </w:r>
      <w:r w:rsidR="00CB1C30" w:rsidRPr="00E94FC4">
        <w:rPr>
          <w:sz w:val="22"/>
          <w:szCs w:val="22"/>
        </w:rPr>
        <w:t xml:space="preserve"> and contributes to</w:t>
      </w:r>
      <w:r w:rsidRPr="00E94FC4">
        <w:rPr>
          <w:sz w:val="22"/>
          <w:szCs w:val="22"/>
        </w:rPr>
        <w:t xml:space="preserve"> two </w:t>
      </w:r>
      <w:r w:rsidR="00CB1C30" w:rsidRPr="00E94FC4">
        <w:rPr>
          <w:sz w:val="22"/>
          <w:szCs w:val="22"/>
        </w:rPr>
        <w:t xml:space="preserve">bodies </w:t>
      </w:r>
      <w:r w:rsidRPr="00E94FC4">
        <w:rPr>
          <w:sz w:val="22"/>
          <w:szCs w:val="22"/>
        </w:rPr>
        <w:t>of scholarship. The first is the politics of foreign military bases</w:t>
      </w:r>
      <w:r w:rsidR="00EC0EB8" w:rsidRPr="00E94FC4">
        <w:rPr>
          <w:sz w:val="22"/>
          <w:szCs w:val="22"/>
        </w:rPr>
        <w:t xml:space="preserve"> and access</w:t>
      </w:r>
      <w:r w:rsidR="00CB1C30" w:rsidRPr="00E94FC4">
        <w:rPr>
          <w:sz w:val="22"/>
          <w:szCs w:val="22"/>
        </w:rPr>
        <w:t xml:space="preserve">, which has extensively studied the domestic politics of basing and </w:t>
      </w:r>
      <w:r w:rsidR="00144715">
        <w:rPr>
          <w:sz w:val="22"/>
          <w:szCs w:val="22"/>
        </w:rPr>
        <w:t>great power competition</w:t>
      </w:r>
      <w:r w:rsidR="00CB1C30" w:rsidRPr="00E94FC4">
        <w:rPr>
          <w:sz w:val="22"/>
          <w:szCs w:val="22"/>
        </w:rPr>
        <w:t xml:space="preserve"> for bases</w:t>
      </w:r>
      <w:r w:rsidR="00012C5E" w:rsidRPr="00E94FC4">
        <w:rPr>
          <w:sz w:val="22"/>
          <w:szCs w:val="22"/>
        </w:rPr>
        <w:t xml:space="preserve"> but </w:t>
      </w:r>
      <w:r w:rsidR="000B3480" w:rsidRPr="00E94FC4">
        <w:rPr>
          <w:sz w:val="22"/>
          <w:szCs w:val="22"/>
        </w:rPr>
        <w:t>has traditionally done</w:t>
      </w:r>
      <w:r w:rsidR="00012C5E" w:rsidRPr="00E94FC4">
        <w:rPr>
          <w:sz w:val="22"/>
          <w:szCs w:val="22"/>
        </w:rPr>
        <w:t xml:space="preserve"> so</w:t>
      </w:r>
      <w:r w:rsidR="00CB1C30" w:rsidRPr="00E94FC4">
        <w:rPr>
          <w:sz w:val="22"/>
          <w:szCs w:val="22"/>
        </w:rPr>
        <w:t xml:space="preserve"> separately</w:t>
      </w:r>
      <w:r w:rsidR="00012C5E" w:rsidRPr="00E94FC4">
        <w:rPr>
          <w:sz w:val="22"/>
          <w:szCs w:val="22"/>
        </w:rPr>
        <w:t xml:space="preserve">. This project fills this gap by providing evidence how </w:t>
      </w:r>
      <w:r w:rsidR="00144715">
        <w:rPr>
          <w:sz w:val="22"/>
          <w:szCs w:val="22"/>
        </w:rPr>
        <w:t>great power competition</w:t>
      </w:r>
      <w:r w:rsidR="00012C5E" w:rsidRPr="00E94FC4">
        <w:rPr>
          <w:sz w:val="22"/>
          <w:szCs w:val="22"/>
        </w:rPr>
        <w:t xml:space="preserve"> shapes the domestic foundations of support for basing. </w:t>
      </w:r>
      <w:r w:rsidRPr="00E94FC4">
        <w:rPr>
          <w:sz w:val="22"/>
          <w:szCs w:val="22"/>
        </w:rPr>
        <w:t>The second is the literature on power, influence, and competition in international politics</w:t>
      </w:r>
      <w:r w:rsidR="001B0ED2" w:rsidRPr="00E94FC4">
        <w:rPr>
          <w:sz w:val="22"/>
          <w:szCs w:val="22"/>
        </w:rPr>
        <w:t xml:space="preserve">, which studies how countries use a variety of economic, political, and military tools—including foreign aid, arms sales, and military training—to achieve goals ranging from favorable votes in the United Nations to assistance during wartime. This literature, however, has largely neglected </w:t>
      </w:r>
      <w:r w:rsidR="000B3480" w:rsidRPr="00E94FC4">
        <w:rPr>
          <w:sz w:val="22"/>
          <w:szCs w:val="22"/>
        </w:rPr>
        <w:t xml:space="preserve">military </w:t>
      </w:r>
      <w:r w:rsidR="001B0ED2" w:rsidRPr="00E94FC4">
        <w:rPr>
          <w:sz w:val="22"/>
          <w:szCs w:val="22"/>
        </w:rPr>
        <w:t>bases</w:t>
      </w:r>
      <w:r w:rsidR="000B3480" w:rsidRPr="00E94FC4">
        <w:rPr>
          <w:sz w:val="22"/>
          <w:szCs w:val="22"/>
        </w:rPr>
        <w:t xml:space="preserve"> and access</w:t>
      </w:r>
      <w:r w:rsidR="001B0ED2" w:rsidRPr="00E94FC4">
        <w:rPr>
          <w:sz w:val="22"/>
          <w:szCs w:val="22"/>
        </w:rPr>
        <w:t xml:space="preserve"> as an outcome of interest. This project thus contributes to our understanding of the uses and limits of economic, political, and military tools as instruments of foreign policy influence.</w:t>
      </w:r>
      <w:commentRangeEnd w:id="10"/>
      <w:r w:rsidR="00995FDC">
        <w:rPr>
          <w:rStyle w:val="CommentReference"/>
        </w:rPr>
        <w:commentReference w:id="10"/>
      </w:r>
    </w:p>
    <w:p w14:paraId="5CF66FB8" w14:textId="7EAED2D2" w:rsidR="003A1FAF" w:rsidRPr="00E94FC4" w:rsidRDefault="003A1FAF" w:rsidP="006A4540">
      <w:pPr>
        <w:widowControl w:val="0"/>
        <w:spacing w:after="100" w:afterAutospacing="1" w:line="240" w:lineRule="auto"/>
        <w:contextualSpacing/>
        <w:jc w:val="both"/>
        <w:rPr>
          <w:b/>
          <w:bCs/>
          <w:sz w:val="22"/>
          <w:szCs w:val="22"/>
        </w:rPr>
      </w:pPr>
      <w:r w:rsidRPr="00E94FC4">
        <w:rPr>
          <w:b/>
          <w:bCs/>
          <w:sz w:val="22"/>
          <w:szCs w:val="22"/>
        </w:rPr>
        <w:t>A. The Politics of Foreign Basing</w:t>
      </w:r>
    </w:p>
    <w:p w14:paraId="61A7D884" w14:textId="13A9D35E" w:rsidR="00F24967" w:rsidRPr="00E94FC4" w:rsidRDefault="001B0ED2" w:rsidP="006A4540">
      <w:pPr>
        <w:widowControl w:val="0"/>
        <w:spacing w:after="100" w:afterAutospacing="1" w:line="240" w:lineRule="auto"/>
        <w:contextualSpacing/>
        <w:jc w:val="both"/>
        <w:rPr>
          <w:sz w:val="22"/>
          <w:szCs w:val="22"/>
        </w:rPr>
      </w:pPr>
      <w:r w:rsidRPr="00E94FC4">
        <w:rPr>
          <w:sz w:val="22"/>
          <w:szCs w:val="22"/>
        </w:rPr>
        <w:tab/>
        <w:t xml:space="preserve">Early </w:t>
      </w:r>
      <w:r w:rsidR="000A6AF9" w:rsidRPr="00E94FC4">
        <w:rPr>
          <w:sz w:val="22"/>
          <w:szCs w:val="22"/>
        </w:rPr>
        <w:t>scholarship</w:t>
      </w:r>
      <w:r w:rsidRPr="00E94FC4">
        <w:rPr>
          <w:sz w:val="22"/>
          <w:szCs w:val="22"/>
        </w:rPr>
        <w:t xml:space="preserve"> on bases focused on understanding how great powers use, acquire, and compete for bases.</w:t>
      </w:r>
      <w:r w:rsidR="000A6AF9" w:rsidRPr="00E94FC4">
        <w:rPr>
          <w:sz w:val="22"/>
          <w:szCs w:val="22"/>
        </w:rPr>
        <w:t xml:space="preserve"> </w:t>
      </w:r>
      <w:r w:rsidR="00F24967" w:rsidRPr="00E94FC4">
        <w:rPr>
          <w:sz w:val="22"/>
          <w:szCs w:val="22"/>
        </w:rPr>
        <w:t>Perhaps m</w:t>
      </w:r>
      <w:r w:rsidR="000A6AF9" w:rsidRPr="00E94FC4">
        <w:rPr>
          <w:sz w:val="22"/>
          <w:szCs w:val="22"/>
        </w:rPr>
        <w:t xml:space="preserve">ost notably, Robert Harkavy’s </w:t>
      </w:r>
      <w:r w:rsidR="000A6AF9" w:rsidRPr="00E94FC4">
        <w:rPr>
          <w:sz w:val="22"/>
          <w:szCs w:val="22"/>
        </w:rPr>
        <w:fldChar w:fldCharType="begin"/>
      </w:r>
      <w:r w:rsidR="000A6AF9" w:rsidRPr="00E94FC4">
        <w:rPr>
          <w:sz w:val="22"/>
          <w:szCs w:val="22"/>
        </w:rPr>
        <w:instrText xml:space="preserve"> ADDIN ZOTERO_ITEM CSL_CITATION {"citationID":"RTf59lFj","properties":{"formattedCitation":"(1982, 1989, 2007)","plainCitation":"(1982, 1989, 2007)","noteIndex":0},"citationItems":[{"id":84,"uris":["http://zotero.org/users/local/S0kr9eGP/items/86RXBH83"],"itemData":{"id":84,"type":"book","event-place":"New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E."}],"issued":{"date-parts":[["1982"]]}},"label":"page","suppress-author":true},{"id":82,"uris":["http://zotero.org/users/local/S0kr9eGP/items/L28REP5J"],"itemData":{"id":82,"type":"book","event-place":"New York","publisher":"Stockholm International Peace Research Institute","publisher-place":"New York","title":"Bases Abroad: The Global Foreign Military Presence","title-short":"Bases Abroad","author":[{"family":"Harkavy","given":"Robert E."}],"issued":{"date-parts":[["1989"]]}},"label":"page","suppress-author":true},{"id":6470,"uris":["http://zotero.org/users/local/S0kr9eGP/items/Q4JMT4G9"],"itemData":{"id":6470,"type":"book","event-place":"New York","publisher":"Routledge","publisher-place":"New York","title":"Strategic Basing and the Great Powers, 1200-2000","author":[{"family":"Harkavy","given":"Robert E."}],"issued":{"date-parts":[["2007"]]}},"label":"page","suppress-author":true}],"schema":"https://github.com/citation-style-language/schema/raw/master/csl-citation.json"} </w:instrText>
      </w:r>
      <w:r w:rsidR="000A6AF9" w:rsidRPr="00E94FC4">
        <w:rPr>
          <w:sz w:val="22"/>
          <w:szCs w:val="22"/>
        </w:rPr>
        <w:fldChar w:fldCharType="separate"/>
      </w:r>
      <w:r w:rsidR="000A6AF9" w:rsidRPr="00E94FC4">
        <w:rPr>
          <w:sz w:val="22"/>
          <w:szCs w:val="22"/>
        </w:rPr>
        <w:t>(1982, 1989, 2007)</w:t>
      </w:r>
      <w:r w:rsidR="000A6AF9" w:rsidRPr="00E94FC4">
        <w:rPr>
          <w:sz w:val="22"/>
          <w:szCs w:val="22"/>
        </w:rPr>
        <w:fldChar w:fldCharType="end"/>
      </w:r>
      <w:r w:rsidR="000A6AF9" w:rsidRPr="00E94FC4">
        <w:rPr>
          <w:sz w:val="22"/>
          <w:szCs w:val="22"/>
        </w:rPr>
        <w:t xml:space="preserve"> work</w:t>
      </w:r>
      <w:r w:rsidR="00FB6697" w:rsidRPr="00E94FC4">
        <w:rPr>
          <w:sz w:val="22"/>
          <w:szCs w:val="22"/>
        </w:rPr>
        <w:t xml:space="preserve"> </w:t>
      </w:r>
      <w:r w:rsidR="000A6AF9" w:rsidRPr="00E94FC4">
        <w:rPr>
          <w:sz w:val="22"/>
          <w:szCs w:val="22"/>
        </w:rPr>
        <w:t xml:space="preserve">offered sweeping accounts of great power </w:t>
      </w:r>
      <w:r w:rsidR="00F24967" w:rsidRPr="00E94FC4">
        <w:rPr>
          <w:sz w:val="22"/>
          <w:szCs w:val="22"/>
        </w:rPr>
        <w:t>bases</w:t>
      </w:r>
      <w:r w:rsidR="000A6AF9" w:rsidRPr="00E94FC4">
        <w:rPr>
          <w:sz w:val="22"/>
          <w:szCs w:val="22"/>
        </w:rPr>
        <w:t xml:space="preserve"> over eight centuries</w:t>
      </w:r>
      <w:r w:rsidR="00F24967" w:rsidRPr="00E94FC4">
        <w:rPr>
          <w:sz w:val="22"/>
          <w:szCs w:val="22"/>
        </w:rPr>
        <w:t xml:space="preserve">, with particular emphasis on </w:t>
      </w:r>
      <w:r w:rsidR="002362F6" w:rsidRPr="00E94FC4">
        <w:rPr>
          <w:sz w:val="22"/>
          <w:szCs w:val="22"/>
        </w:rPr>
        <w:t>how</w:t>
      </w:r>
      <w:r w:rsidR="00F24967" w:rsidRPr="00E94FC4">
        <w:rPr>
          <w:sz w:val="22"/>
          <w:szCs w:val="22"/>
        </w:rPr>
        <w:t xml:space="preserve"> the United States and Soviet Union attempted to acquire their bases and deny them to each other using a variety of economic, political, and military tools</w:t>
      </w:r>
      <w:r w:rsidR="000A6AF9" w:rsidRPr="00E94FC4">
        <w:rPr>
          <w:sz w:val="22"/>
          <w:szCs w:val="22"/>
        </w:rPr>
        <w:t xml:space="preserve">. </w:t>
      </w:r>
      <w:r w:rsidR="00F24967" w:rsidRPr="00E94FC4">
        <w:rPr>
          <w:sz w:val="22"/>
          <w:szCs w:val="22"/>
        </w:rPr>
        <w:t>Other scholars focus</w:t>
      </w:r>
      <w:ins w:id="11" w:author="Jennifer Carinci" w:date="2023-12-28T16:10:00Z">
        <w:r w:rsidR="00F709CE">
          <w:rPr>
            <w:sz w:val="22"/>
            <w:szCs w:val="22"/>
          </w:rPr>
          <w:t>ed</w:t>
        </w:r>
      </w:ins>
      <w:r w:rsidR="00F24967" w:rsidRPr="00E94FC4">
        <w:rPr>
          <w:sz w:val="22"/>
          <w:szCs w:val="22"/>
        </w:rPr>
        <w:t xml:space="preserve"> primarily on the United States, attempting to chronicle the scope and purpose of the vast U.S. basing network during and after the Cold War </w:t>
      </w:r>
      <w:r w:rsidR="00F24967" w:rsidRPr="00E94FC4">
        <w:rPr>
          <w:sz w:val="22"/>
          <w:szCs w:val="22"/>
        </w:rPr>
        <w:fldChar w:fldCharType="begin"/>
      </w:r>
      <w:r w:rsidR="00F24967" w:rsidRPr="00E94FC4">
        <w:rPr>
          <w:sz w:val="22"/>
          <w:szCs w:val="22"/>
        </w:rPr>
        <w:instrText xml:space="preserve"> ADDIN ZOTERO_ITEM CSL_CITATION {"citationID":"nmifKNkq","properties":{"unsorted":true,"formattedCitation":"(Sandars 2000; Vine 2015; Moore and Walker 2016)","plainCitation":"(Sandars 2000; Vine 2015; Moore and Walker 2016)","noteIndex":0},"citationItems":[{"id":93,"uris":["http://zotero.org/users/local/S0kr9eGP/items/DPWYNI3H"],"itemData":{"id":93,"type":"book","event-place":"New York","publisher":"Oxford University Press","publisher-place":"New York","title":"America's Overseas Garrisons: The Leasehold Empire","author":[{"family":"Sandars","given":"Christopher T."}],"issued":{"date-parts":[["2000"]]}}},{"id":7922,"uris":["http://zotero.org/users/local/S0kr9eGP/items/U2SEK6HJ"],"itemData":{"id":7922,"type":"book","event-place":"New York","publisher":"Metropolitan Books","publisher-place":"New York","title":"Base Nation: How U.S. Military Bases Abroad Harm America and the World","author":[{"family":"Vine","given":"David"}],"issued":{"date-parts":[["2015",8,25]]}}},{"id":7921,"uris":["http://zotero.org/users/local/S0kr9eGP/items/595SDI6G"],"itemData":{"id":7921,"type":"article-journal","abstract":"In recent years there has been growing recognition of the militarisation of US foreign policy in Africa, especially following the establishment of a dedicated, regional combatant command (Africa Command, or AFRICOM) in 2007. At the same time knowledge of the extent and aims of US military activities in Africa remains murky, especially when compared to other regions such as the Middle East and Europe. This article begins by conceptualising AFRICOM as a geopolitical assemblage, an approach we believe useful for analysing its composition and emergence. Next we discuss the challenges involved in tracing the US military’s evolving presence in Africa and the methods utilised in our analysis. Following this we present three case studies: the first compares the composition and geographies of manned and unmanned aerial surveillance assemblages, the second details logistics infrastructures and the military’s use of contractors to develop logistical capabilities across the continent, the third examines growing counterterrorism entanglements in West Africa. We conclude with some observations concerning the divergence between purported aims and the focus and outcomes of the US military’s presence in Africa.","container-title":"Geopolitics","issue":"3","page":"686-716","title":"Tracing the US Military’s Presence in Africa","volume":"21","author":[{"family":"Moore","given":"Adam"},{"family":"Walker","given":"James"}],"issued":{"date-parts":[["2016",7,2]]}}}],"schema":"https://github.com/citation-style-language/schema/raw/master/csl-citation.json"} </w:instrText>
      </w:r>
      <w:r w:rsidR="00F24967" w:rsidRPr="00E94FC4">
        <w:rPr>
          <w:sz w:val="22"/>
          <w:szCs w:val="22"/>
        </w:rPr>
        <w:fldChar w:fldCharType="separate"/>
      </w:r>
      <w:r w:rsidR="00F24967" w:rsidRPr="00E94FC4">
        <w:rPr>
          <w:sz w:val="22"/>
          <w:szCs w:val="22"/>
        </w:rPr>
        <w:t>(Sandars 2000; Vine 2015; Moore and Walker 2016)</w:t>
      </w:r>
      <w:r w:rsidR="00F24967" w:rsidRPr="00E94FC4">
        <w:rPr>
          <w:sz w:val="22"/>
          <w:szCs w:val="22"/>
        </w:rPr>
        <w:fldChar w:fldCharType="end"/>
      </w:r>
      <w:r w:rsidR="00F24967" w:rsidRPr="00E94FC4">
        <w:rPr>
          <w:sz w:val="22"/>
          <w:szCs w:val="22"/>
        </w:rPr>
        <w:t>. This body of scholarship, however, is largely descriptive and atheoretical, and almost exclusively focused on government-to-government interactions.</w:t>
      </w:r>
    </w:p>
    <w:p w14:paraId="711216D9" w14:textId="33FB6B6C" w:rsidR="001B0ED2" w:rsidRPr="00E94FC4" w:rsidRDefault="001B0ED2" w:rsidP="006A4540">
      <w:pPr>
        <w:widowControl w:val="0"/>
        <w:spacing w:after="100" w:afterAutospacing="1" w:line="240" w:lineRule="auto"/>
        <w:contextualSpacing/>
        <w:jc w:val="both"/>
        <w:rPr>
          <w:sz w:val="22"/>
          <w:szCs w:val="22"/>
        </w:rPr>
      </w:pPr>
      <w:r w:rsidRPr="00E94FC4">
        <w:rPr>
          <w:sz w:val="22"/>
          <w:szCs w:val="22"/>
        </w:rPr>
        <w:tab/>
        <w:t>More recently, scholars have opened the black box of basing relationships to explore how domestic politics in host countries</w:t>
      </w:r>
      <w:r w:rsidR="00FB6697" w:rsidRPr="00E94FC4">
        <w:rPr>
          <w:sz w:val="22"/>
          <w:szCs w:val="22"/>
        </w:rPr>
        <w:t xml:space="preserve"> can shape the political viability of overseas bases and how basing countries, in turn, can adapt. Kent Calder </w:t>
      </w:r>
      <w:r w:rsidR="00FB6697" w:rsidRPr="00E94FC4">
        <w:rPr>
          <w:sz w:val="22"/>
          <w:szCs w:val="22"/>
        </w:rPr>
        <w:fldChar w:fldCharType="begin"/>
      </w:r>
      <w:r w:rsidR="00FB6697" w:rsidRPr="00E94FC4">
        <w:rPr>
          <w:sz w:val="22"/>
          <w:szCs w:val="22"/>
        </w:rPr>
        <w:instrText xml:space="preserve"> ADDIN ZOTERO_ITEM CSL_CITATION {"citationID":"4d3Z8mhq","properties":{"formattedCitation":"(2007)","plainCitation":"(2007)","noteIndex":0},"citationItems":[{"id":6314,"uris":["http://zotero.org/users/local/S0kr9eGP/items/LV7NS55L"],"itemData":{"id":6314,"type":"book","event-place":"Princeton, NJ","publisher":"Princeton University Press","publisher-place":"Princeton, NJ","title":"Embattled Garrisons: Comparative Base Politics and American Globalism","title-short":"Embattled Garrisons","author":[{"family":"Calder","given":"Kent E."}],"issued":{"date-parts":[["2007"]]}},"label":"page","suppress-author":true}],"schema":"https://github.com/citation-style-language/schema/raw/master/csl-citation.json"} </w:instrText>
      </w:r>
      <w:r w:rsidR="00FB6697" w:rsidRPr="00E94FC4">
        <w:rPr>
          <w:sz w:val="22"/>
          <w:szCs w:val="22"/>
        </w:rPr>
        <w:fldChar w:fldCharType="separate"/>
      </w:r>
      <w:r w:rsidR="00FB6697" w:rsidRPr="00E94FC4">
        <w:rPr>
          <w:sz w:val="22"/>
          <w:szCs w:val="22"/>
        </w:rPr>
        <w:t>(2007)</w:t>
      </w:r>
      <w:r w:rsidR="00FB6697" w:rsidRPr="00E94FC4">
        <w:rPr>
          <w:sz w:val="22"/>
          <w:szCs w:val="22"/>
        </w:rPr>
        <w:fldChar w:fldCharType="end"/>
      </w:r>
      <w:r w:rsidR="00FB6697" w:rsidRPr="00E94FC4">
        <w:rPr>
          <w:sz w:val="22"/>
          <w:szCs w:val="22"/>
        </w:rPr>
        <w:t xml:space="preserve">, Alexander Cooley </w:t>
      </w:r>
      <w:r w:rsidR="00FB6697" w:rsidRPr="00E94FC4">
        <w:rPr>
          <w:sz w:val="22"/>
          <w:szCs w:val="22"/>
        </w:rPr>
        <w:fldChar w:fldCharType="begin"/>
      </w:r>
      <w:r w:rsidR="00FB6697" w:rsidRPr="00E94FC4">
        <w:rPr>
          <w:sz w:val="22"/>
          <w:szCs w:val="22"/>
        </w:rPr>
        <w:instrText xml:space="preserve"> ADDIN ZOTERO_ITEM CSL_CITATION {"citationID":"OYqPKxhy","properties":{"formattedCitation":"(2008)","plainCitation":"(2008)","noteIndex":0},"citationItems":[{"id":6355,"uris":["http://zotero.org/users/local/S0kr9eGP/items/R8IG2CFA"],"itemData":{"id":6355,"type":"book","event-place":"Ithaca, NY","publisher":"Cornell University Press","publisher-place":"Ithaca, NY","title":"Base Politics: Democratic Change and the U.S. Military Overseas","title-short":"Base Politics","author":[{"family":"Cooley","given":"Alexander"}],"issued":{"date-parts":[["2008"]]}},"label":"page","suppress-author":true}],"schema":"https://github.com/citation-style-language/schema/raw/master/csl-citation.json"} </w:instrText>
      </w:r>
      <w:r w:rsidR="00FB6697" w:rsidRPr="00E94FC4">
        <w:rPr>
          <w:sz w:val="22"/>
          <w:szCs w:val="22"/>
        </w:rPr>
        <w:fldChar w:fldCharType="separate"/>
      </w:r>
      <w:r w:rsidR="00FB6697" w:rsidRPr="00E94FC4">
        <w:rPr>
          <w:sz w:val="22"/>
          <w:szCs w:val="22"/>
        </w:rPr>
        <w:t>(2008)</w:t>
      </w:r>
      <w:r w:rsidR="00FB6697" w:rsidRPr="00E94FC4">
        <w:rPr>
          <w:sz w:val="22"/>
          <w:szCs w:val="22"/>
        </w:rPr>
        <w:fldChar w:fldCharType="end"/>
      </w:r>
      <w:r w:rsidR="00FB6697" w:rsidRPr="00E94FC4">
        <w:rPr>
          <w:sz w:val="22"/>
          <w:szCs w:val="22"/>
        </w:rPr>
        <w:t xml:space="preserve">, and Andrew Yeo </w:t>
      </w:r>
      <w:r w:rsidR="00FB6697" w:rsidRPr="00E94FC4">
        <w:rPr>
          <w:sz w:val="22"/>
          <w:szCs w:val="22"/>
        </w:rPr>
        <w:fldChar w:fldCharType="begin"/>
      </w:r>
      <w:r w:rsidR="00FB6697" w:rsidRPr="00E94FC4">
        <w:rPr>
          <w:sz w:val="22"/>
          <w:szCs w:val="22"/>
        </w:rPr>
        <w:instrText xml:space="preserve"> ADDIN ZOTERO_ITEM CSL_CITATION {"citationID":"RnP8jEnN","properties":{"formattedCitation":"(2011)","plainCitation":"(2011)","noteIndex":0},"citationItems":[{"id":6915,"uris":["http://zotero.org/users/local/S0kr9eGP/items/MZ37B8W8"],"itemData":{"id":6915,"type":"book","event-place":"New York","publisher":"Cambridge University Press","publisher-place":"New York","title":"Activists, Alliances, and Anti-U.S. Base Protests","author":[{"family":"Yeo","given":"Andrew"}],"issued":{"date-parts":[["2011"]]}},"label":"page","suppress-author":true}],"schema":"https://github.com/citation-style-language/schema/raw/master/csl-citation.json"} </w:instrText>
      </w:r>
      <w:r w:rsidR="00FB6697" w:rsidRPr="00E94FC4">
        <w:rPr>
          <w:sz w:val="22"/>
          <w:szCs w:val="22"/>
        </w:rPr>
        <w:fldChar w:fldCharType="separate"/>
      </w:r>
      <w:r w:rsidR="00FB6697" w:rsidRPr="00E94FC4">
        <w:rPr>
          <w:sz w:val="22"/>
          <w:szCs w:val="22"/>
        </w:rPr>
        <w:t>(2011)</w:t>
      </w:r>
      <w:r w:rsidR="00FB6697" w:rsidRPr="00E94FC4">
        <w:rPr>
          <w:sz w:val="22"/>
          <w:szCs w:val="22"/>
        </w:rPr>
        <w:fldChar w:fldCharType="end"/>
      </w:r>
      <w:r w:rsidR="00FB6697" w:rsidRPr="00E94FC4">
        <w:rPr>
          <w:sz w:val="22"/>
          <w:szCs w:val="22"/>
        </w:rPr>
        <w:t xml:space="preserve"> all shed light on how domestic anti-base movements can pressure host governments to evict foreign militaries, particularly during periods of democratic transition. Building on this work, </w:t>
      </w:r>
      <w:commentRangeStart w:id="12"/>
      <w:r w:rsidR="00FB6697" w:rsidRPr="00E94FC4">
        <w:rPr>
          <w:sz w:val="22"/>
          <w:szCs w:val="22"/>
        </w:rPr>
        <w:t xml:space="preserve">Allen, Flynn, Martínez Machain, and Stravers </w:t>
      </w:r>
      <w:commentRangeEnd w:id="12"/>
      <w:r w:rsidR="00694945">
        <w:rPr>
          <w:rStyle w:val="CommentReference"/>
        </w:rPr>
        <w:commentReference w:id="12"/>
      </w:r>
      <w:r w:rsidR="00A820FD">
        <w:rPr>
          <w:sz w:val="22"/>
          <w:szCs w:val="22"/>
        </w:rPr>
        <w:t>explore</w:t>
      </w:r>
      <w:r w:rsidR="00FB6697" w:rsidRPr="00E94FC4">
        <w:rPr>
          <w:sz w:val="22"/>
          <w:szCs w:val="22"/>
        </w:rPr>
        <w:t xml:space="preserve"> the </w:t>
      </w:r>
      <w:proofErr w:type="spellStart"/>
      <w:r w:rsidR="00FB6697" w:rsidRPr="00E94FC4">
        <w:rPr>
          <w:sz w:val="22"/>
          <w:szCs w:val="22"/>
        </w:rPr>
        <w:t>microfoundations</w:t>
      </w:r>
      <w:proofErr w:type="spellEnd"/>
      <w:r w:rsidR="00FB6697" w:rsidRPr="00E94FC4">
        <w:rPr>
          <w:sz w:val="22"/>
          <w:szCs w:val="22"/>
        </w:rPr>
        <w:t xml:space="preserve"> of domestic support for foreign bases using </w:t>
      </w:r>
      <w:r w:rsidR="009B24D8" w:rsidRPr="00E94FC4">
        <w:rPr>
          <w:sz w:val="22"/>
          <w:szCs w:val="22"/>
        </w:rPr>
        <w:t xml:space="preserve">surveys across fourteen </w:t>
      </w:r>
      <w:r w:rsidR="009B24D8" w:rsidRPr="00E94FC4">
        <w:rPr>
          <w:sz w:val="22"/>
          <w:szCs w:val="22"/>
        </w:rPr>
        <w:lastRenderedPageBreak/>
        <w:t>countries</w:t>
      </w:r>
      <w:r w:rsidR="00FB6697" w:rsidRPr="00E94FC4">
        <w:rPr>
          <w:sz w:val="22"/>
          <w:szCs w:val="22"/>
        </w:rPr>
        <w:t>, with findings suggesting that positive</w:t>
      </w:r>
      <w:r w:rsidR="009B24D8" w:rsidRPr="00E94FC4">
        <w:rPr>
          <w:sz w:val="22"/>
          <w:szCs w:val="22"/>
        </w:rPr>
        <w:t xml:space="preserve"> economic and social</w:t>
      </w:r>
      <w:r w:rsidR="00FB6697" w:rsidRPr="00E94FC4">
        <w:rPr>
          <w:sz w:val="22"/>
          <w:szCs w:val="22"/>
        </w:rPr>
        <w:t xml:space="preserve"> interactions between</w:t>
      </w:r>
      <w:r w:rsidR="00B93752" w:rsidRPr="00E94FC4">
        <w:rPr>
          <w:sz w:val="22"/>
          <w:szCs w:val="22"/>
        </w:rPr>
        <w:t xml:space="preserve"> </w:t>
      </w:r>
      <w:r w:rsidR="009B24D8" w:rsidRPr="00E94FC4">
        <w:rPr>
          <w:sz w:val="22"/>
          <w:szCs w:val="22"/>
        </w:rPr>
        <w:t>U.S.</w:t>
      </w:r>
      <w:r w:rsidR="00B93752" w:rsidRPr="00E94FC4">
        <w:rPr>
          <w:sz w:val="22"/>
          <w:szCs w:val="22"/>
        </w:rPr>
        <w:t xml:space="preserve"> </w:t>
      </w:r>
      <w:r w:rsidR="009B24D8" w:rsidRPr="00E94FC4">
        <w:rPr>
          <w:sz w:val="22"/>
          <w:szCs w:val="22"/>
        </w:rPr>
        <w:t>personnel</w:t>
      </w:r>
      <w:r w:rsidR="00B93752" w:rsidRPr="00E94FC4">
        <w:rPr>
          <w:sz w:val="22"/>
          <w:szCs w:val="22"/>
        </w:rPr>
        <w:t xml:space="preserve"> and the host population can build support for </w:t>
      </w:r>
      <w:r w:rsidR="009B24D8" w:rsidRPr="00E94FC4">
        <w:rPr>
          <w:sz w:val="22"/>
          <w:szCs w:val="22"/>
        </w:rPr>
        <w:t>the U.S. military</w:t>
      </w:r>
      <w:r w:rsidR="00B93752" w:rsidRPr="00E94FC4">
        <w:rPr>
          <w:sz w:val="22"/>
          <w:szCs w:val="22"/>
        </w:rPr>
        <w:t xml:space="preserve"> presence </w:t>
      </w:r>
      <w:r w:rsidR="00B93752" w:rsidRPr="00E94FC4">
        <w:rPr>
          <w:sz w:val="22"/>
          <w:szCs w:val="22"/>
        </w:rPr>
        <w:fldChar w:fldCharType="begin"/>
      </w:r>
      <w:r w:rsidR="00B93752" w:rsidRPr="00E94FC4">
        <w:rPr>
          <w:sz w:val="22"/>
          <w:szCs w:val="22"/>
        </w:rPr>
        <w:instrText xml:space="preserve"> ADDIN ZOTERO_ITEM CSL_CITATION {"citationID":"Jasm2Sdn","properties":{"formattedCitation":"(Allen et al. 2020; Mart\\uc0\\u237{}nez Machain et al. 2022)","plainCitation":"(Allen et al. 2020; Martínez Machain et al. 2022)","noteIndex":0},"citationItems":[{"id":86,"uris":["http://zotero.org/users/local/S0kr9eGP/items/FX95CGBY"],"itemData":{"id":86,"type":"article-journal","abstract":"How do citizens within countries hosting U.S. military personnel view that presence? Using new cross-national survey data from 14 countries, we examine how different forms of exposure to a U.S. military presence in a country affect attitudes toward the U.S. military, government, and people. We find that contact with U.S. military personnel or the receipt of economic benefits from the U.S. presence correlates with stronger support for the U.S. presence, people, and government. This study has profound implications for the role that U.S. installations play in affecting the social fabric of host nations and policy implications for the conduct of U.S. military activities outside the United States.","container-title":"American Political Science Review","issue":"2","page":"326-341","title":"Outside the Wire: U.S. Military Deployments and Public Opinion in Host States","title-short":"Outside the Wire","volume":"114","author":[{"family":"Allen","given":"Michael A."},{"family":"Flynn","given":"Michael E."},{"family":"Martínez Machain","given":"Carla"},{"family":"Stravers","given":"Andrew"}],"issued":{"date-parts":[["2020"]]}}},{"id":8216,"uris":["http://zotero.org/users/local/S0kr9eGP/items/PFQZZCVP"],"itemData":{"id":8216,"type":"book","abstract":"In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 \n            ,  \n             In a time where US deployments are uncertain, this book shows how US service members can either build the necessary support to sustain their presence or create added animosity towards the military presence.The United States stands at a crossroads in international security. The backbone of its international position for the last 70 years has been the massive network of overseas military deployments. However, the US now faces pressures to limit its overseas presence and spending. In Beyond the Wire, Michael Allen, Michael Flynn, Carla Martinez Machain, and Andrew Stravers argue that the US has entered into a \"Domain of Competitive Consent\" where the longevity of overseas deployments relies upon the buy-in from host-state populations and what other major powers offer in security guarantees. Drawing from three years of surveys and interviews across fourteen countries, they demonstrate that a key component of building support for the US mission is the service members themselves as they interact with local community members. Highlighting both the positive contact and economic benefits that flow from military deployments and the negative interactions like crime and anti-base protests, this book shows in the most rigorous and concrete way possible how US policy on the ground shapes its ability to advance its foreign policy goals.","collection-title":"Bridging the Gap","event-place":"Oxford, New York","ISBN":"978-0-19-763340-3","number-of-pages":"272","publisher":"Oxford University Press","publisher-place":"Oxford, New York","source":"Oxford University Press","title":"Beyond the Wire: US Military Deployments and Host Country Public Opinion","title-short":"Beyond the Wire","author":[{"family":"Martínez Machain","given":"Carla"},{"family":"Allen","given":"Michael A."},{"family":"Flynn","given":"Michael E."},{"family":"Stravers","given":"Andrew"}],"issued":{"date-parts":[["2022",10,17]]}}}],"schema":"https://github.com/citation-style-language/schema/raw/master/csl-citation.json"} </w:instrText>
      </w:r>
      <w:r w:rsidR="00B93752" w:rsidRPr="00E94FC4">
        <w:rPr>
          <w:sz w:val="22"/>
          <w:szCs w:val="22"/>
        </w:rPr>
        <w:fldChar w:fldCharType="separate"/>
      </w:r>
      <w:r w:rsidR="00B93752" w:rsidRPr="00E94FC4">
        <w:rPr>
          <w:kern w:val="0"/>
          <w:sz w:val="22"/>
          <w:szCs w:val="22"/>
        </w:rPr>
        <w:t>(Allen et al. 2020; Martínez Machain et al. 2022)</w:t>
      </w:r>
      <w:r w:rsidR="00B93752" w:rsidRPr="00E94FC4">
        <w:rPr>
          <w:sz w:val="22"/>
          <w:szCs w:val="22"/>
        </w:rPr>
        <w:fldChar w:fldCharType="end"/>
      </w:r>
      <w:r w:rsidR="00B93752" w:rsidRPr="00E94FC4">
        <w:rPr>
          <w:sz w:val="22"/>
          <w:szCs w:val="22"/>
        </w:rPr>
        <w:t>.</w:t>
      </w:r>
    </w:p>
    <w:p w14:paraId="0C251160" w14:textId="7C6E23DA" w:rsidR="00ED4C71" w:rsidRPr="00E94FC4" w:rsidRDefault="009B24D8" w:rsidP="006A4540">
      <w:pPr>
        <w:widowControl w:val="0"/>
        <w:spacing w:after="100" w:afterAutospacing="1" w:line="240" w:lineRule="auto"/>
        <w:contextualSpacing/>
        <w:jc w:val="both"/>
        <w:rPr>
          <w:sz w:val="22"/>
          <w:szCs w:val="22"/>
        </w:rPr>
      </w:pPr>
      <w:r w:rsidRPr="00E94FC4">
        <w:rPr>
          <w:sz w:val="22"/>
          <w:szCs w:val="22"/>
        </w:rPr>
        <w:tab/>
        <w:t xml:space="preserve">These two strains of literature have </w:t>
      </w:r>
      <w:r w:rsidR="002362F6" w:rsidRPr="00E94FC4">
        <w:rPr>
          <w:sz w:val="22"/>
          <w:szCs w:val="22"/>
        </w:rPr>
        <w:t>mainly remained</w:t>
      </w:r>
      <w:r w:rsidRPr="00E94FC4">
        <w:rPr>
          <w:sz w:val="22"/>
          <w:szCs w:val="22"/>
        </w:rPr>
        <w:t xml:space="preserve"> separate, leaving a gap in our understanding of how </w:t>
      </w:r>
      <w:r w:rsidR="00144715">
        <w:rPr>
          <w:sz w:val="22"/>
          <w:szCs w:val="22"/>
        </w:rPr>
        <w:t>great power competition</w:t>
      </w:r>
      <w:r w:rsidRPr="00E94FC4">
        <w:rPr>
          <w:sz w:val="22"/>
          <w:szCs w:val="22"/>
        </w:rPr>
        <w:t xml:space="preserve"> can shape the foundations of domestic support for hosting foreign bases. This competition can be </w:t>
      </w:r>
      <w:r w:rsidR="00F64618" w:rsidRPr="00E94FC4">
        <w:rPr>
          <w:sz w:val="22"/>
          <w:szCs w:val="22"/>
        </w:rPr>
        <w:t xml:space="preserve">directly military, as in the case of U.S.-Soviet competition for bases during the Cold War </w:t>
      </w:r>
      <w:r w:rsidR="00F64618" w:rsidRPr="00E94FC4">
        <w:rPr>
          <w:sz w:val="22"/>
          <w:szCs w:val="22"/>
        </w:rPr>
        <w:fldChar w:fldCharType="begin"/>
      </w:r>
      <w:r w:rsidR="00F64618" w:rsidRPr="00E94FC4">
        <w:rPr>
          <w:sz w:val="22"/>
          <w:szCs w:val="22"/>
        </w:rPr>
        <w:instrText xml:space="preserve"> ADDIN ZOTERO_ITEM CSL_CITATION {"citationID":"QrpODfLO","properties":{"formattedCitation":"(Harkavy 1982; Nieman et al. 2021)","plainCitation":"(Harkavy 1982; Nieman et al. 2021)","noteIndex":0},"citationItems":[{"id":84,"uris":["http://zotero.org/users/local/S0kr9eGP/items/86RXBH83"],"itemData":{"id":84,"type":"book","event-place":"New York","publisher":"Pergamon","publisher-place":"New York","title":"Great Power Competition for Overseas Bases: The Geopolitics of Access Diplomacy","title-short":"Great Power Competition for Overseas Bases","author":[{"family":"Harkavy","given":"Robert E."}],"issued":{"date-parts":[["1982"]]}}},{"id":91,"uris":["http://zotero.org/users/local/S0kr9eGP/items/F3P9FBAB"],"itemData":{"id":91,"type":"article-journal","container-title":"The Journal of Politics","issue":"4","page":"1307-1321","title":"An International Game of Risk: Troop Placement and Major Power Competition","title-short":"An International Game of Risk","volume":"83","author":[{"family":"Nieman","given":"Mark David"},{"family":"Martinez Machain","given":"Carla"},{"family":"Chyzh","given":"Olga V."},{"family":"Bell","given":"Sam R."}],"issued":{"date-parts":[["2021"]]}}}],"schema":"https://github.com/citation-style-language/schema/raw/master/csl-citation.json"} </w:instrText>
      </w:r>
      <w:r w:rsidR="00F64618" w:rsidRPr="00E94FC4">
        <w:rPr>
          <w:sz w:val="22"/>
          <w:szCs w:val="22"/>
        </w:rPr>
        <w:fldChar w:fldCharType="separate"/>
      </w:r>
      <w:r w:rsidR="00F64618" w:rsidRPr="00E94FC4">
        <w:rPr>
          <w:sz w:val="22"/>
          <w:szCs w:val="22"/>
        </w:rPr>
        <w:t>(Harkavy 1982; Nieman et al. 2021)</w:t>
      </w:r>
      <w:r w:rsidR="00F64618" w:rsidRPr="00E94FC4">
        <w:rPr>
          <w:sz w:val="22"/>
          <w:szCs w:val="22"/>
        </w:rPr>
        <w:fldChar w:fldCharType="end"/>
      </w:r>
      <w:r w:rsidR="00F64618" w:rsidRPr="00E94FC4">
        <w:rPr>
          <w:sz w:val="22"/>
          <w:szCs w:val="22"/>
        </w:rPr>
        <w:t xml:space="preserve">. But it can also be broader, with rivals seeking political and economic influence across the same countries. </w:t>
      </w:r>
      <w:r w:rsidR="002362F6" w:rsidRPr="00E94FC4">
        <w:rPr>
          <w:sz w:val="22"/>
          <w:szCs w:val="22"/>
        </w:rPr>
        <w:t xml:space="preserve">For example, China has primarily sought influence with economic tools, </w:t>
      </w:r>
      <w:r w:rsidR="00ED4C71" w:rsidRPr="00E94FC4">
        <w:rPr>
          <w:sz w:val="22"/>
          <w:szCs w:val="22"/>
        </w:rPr>
        <w:t xml:space="preserve">perhaps most notably through its Belt and Road Initiative, which has financed </w:t>
      </w:r>
      <w:r w:rsidR="00AE7D15" w:rsidRPr="00E94FC4">
        <w:rPr>
          <w:sz w:val="22"/>
          <w:szCs w:val="22"/>
        </w:rPr>
        <w:t xml:space="preserve">some </w:t>
      </w:r>
      <w:r w:rsidR="000A6AF9" w:rsidRPr="00E94FC4">
        <w:rPr>
          <w:sz w:val="22"/>
          <w:szCs w:val="22"/>
        </w:rPr>
        <w:t xml:space="preserve">USD </w:t>
      </w:r>
      <w:r w:rsidR="00AE7D15" w:rsidRPr="00E94FC4">
        <w:rPr>
          <w:sz w:val="22"/>
          <w:szCs w:val="22"/>
        </w:rPr>
        <w:t>500 billion</w:t>
      </w:r>
      <w:r w:rsidR="00ED4C71" w:rsidRPr="00E94FC4">
        <w:rPr>
          <w:sz w:val="22"/>
          <w:szCs w:val="22"/>
        </w:rPr>
        <w:t xml:space="preserve"> in infrastructure globally since </w:t>
      </w:r>
      <w:r w:rsidR="00AE7D15" w:rsidRPr="00E94FC4">
        <w:rPr>
          <w:sz w:val="22"/>
          <w:szCs w:val="22"/>
        </w:rPr>
        <w:t xml:space="preserve">2008. </w:t>
      </w:r>
      <w:r w:rsidR="00ED4C71" w:rsidRPr="00E94FC4">
        <w:rPr>
          <w:sz w:val="22"/>
          <w:szCs w:val="22"/>
        </w:rPr>
        <w:t xml:space="preserve">In turn, China has only acquired one foreign military base in Djibouti and primarily relies on access to infrastructure like ports through the ownership rights of state-owned enterprises, rather than bases, to project power </w:t>
      </w:r>
      <w:r w:rsidR="00ED4C71" w:rsidRPr="00E94FC4">
        <w:rPr>
          <w:sz w:val="22"/>
          <w:szCs w:val="22"/>
        </w:rPr>
        <w:fldChar w:fldCharType="begin"/>
      </w:r>
      <w:r w:rsidR="00ED4C71" w:rsidRPr="00E94FC4">
        <w:rPr>
          <w:sz w:val="22"/>
          <w:szCs w:val="22"/>
        </w:rPr>
        <w:instrText xml:space="preserve"> ADDIN ZOTERO_ITEM CSL_CITATION {"citationID":"Zx1t5eeL","properties":{"formattedCitation":"(Kardon 2022; Kardon and Leutert 2022)","plainCitation":"(Kardon 2022; Kardon and Leutert 2022)","noteIndex":0},"citationItems":[{"id":7880,"uris":["http://zotero.org/users/local/S0kr9eGP/items/AG8AF3S2"],"itemData":{"id":7880,"type":"article-journal","abstract":"China lacks the network of foreign military bases that typically attends great-power expansion, yet its armed forces operate at an increasingly global scale. How has the People’s Liberation Army (PLA) managed this feat without a significant footprint on foreign soil? Why has Chinese leadership not (yet) established a network of bases to address security threats to China’s overseas interests? This article analyzes the structural constraints facing China’s military basing abroad and then examines the methods by which the PLA has nonetheless achieved significant global power-projection capability. It highlights the capacity provided by international maritime transport infrastructure owned and operated by Chinese firms as a viable—yet limited—means of securing national interests overseas with military power. The study demonstrates that the structural setting and historical sequence of China’s rise render foreign military bases relatively costly, incentivizing alternative modes of access and power projection in the maritime domain.","container-title":"Security Studies","issue":"5","note":"publisher: Routledge\n_eprint: https://doi.org/10.1080/09636412.2022.2137429","page":"885-916","title":"China’s Global Maritime Access: Alternatives to Overseas Military Bases in the Twenty-First Century","title-short":"China’s Global Maritime Access","volume":"31","author":[{"family":"Kardon","given":"Isaac B."}],"issued":{"date-parts":[["2022",10,20]]}}},{"id":7881,"uris":["http://zotero.org/users/local/S0kr9eGP/items/5ZTXFINF"],"itemData":{"id":7881,"type":"article-journal","abstract":"China is a leader in the global transportation industry, with an especially significant position in ocean ports. A mapping of every ocean port outside of China reveals that Chinese firms own or operate terminal assets in ninety-six ports in fifty-three countries. An original dataset of Chinese firms' overseas port holdings documents the geographic distribution, ownership, and operational characteristics of these ports. What are the international security implications of China's global port expansion? An investigation of Chinese firms' ties to the Party-state reveals multiple mechanisms by which the Chinese leadership may direct the use of commercial port assets for strategic purposes. International port terminals that Chinese firms own and operate already provide dual-use capabilities to the People's Liberation Army during peacetime, establishing logistics and intelligence networks that materially enable China to project power into critical regions worldwide. But this form of networked state power is limited in wartime because it depends on commercial facilities in non-allied states. By providing evidence that overseas bases are not the sole index of global power projection capabilities, findings advance research on the identification and measurement of sources of national power. China's leveraging of PRC firms' transnational commercial port network constitutes an underappreciated but consequential form of state power projection.","container-title":"International Security","issue":"4","journalAbbreviation":"International Security","page":"9-47","title":"Pier Competitor: China's Power Position in Global Ports","title-short":"Pier Competitor","volume":"46","author":[{"family":"Kardon","given":"Isaac B."},{"family":"Leutert","given":"Wendy"}],"issued":{"date-parts":[["2022",4,1]]}}}],"schema":"https://github.com/citation-style-language/schema/raw/master/csl-citation.json"} </w:instrText>
      </w:r>
      <w:r w:rsidR="00ED4C71" w:rsidRPr="00E94FC4">
        <w:rPr>
          <w:sz w:val="22"/>
          <w:szCs w:val="22"/>
        </w:rPr>
        <w:fldChar w:fldCharType="separate"/>
      </w:r>
      <w:r w:rsidR="00ED4C71" w:rsidRPr="00E94FC4">
        <w:rPr>
          <w:sz w:val="22"/>
          <w:szCs w:val="22"/>
        </w:rPr>
        <w:t>(Kardon 2022; Kardon and Leutert 2022)</w:t>
      </w:r>
      <w:r w:rsidR="00ED4C71" w:rsidRPr="00E94FC4">
        <w:rPr>
          <w:sz w:val="22"/>
          <w:szCs w:val="22"/>
        </w:rPr>
        <w:fldChar w:fldCharType="end"/>
      </w:r>
      <w:r w:rsidR="00ED4C71" w:rsidRPr="00E94FC4">
        <w:rPr>
          <w:sz w:val="22"/>
          <w:szCs w:val="22"/>
        </w:rPr>
        <w:t xml:space="preserve">. But there is evidence that this may be changing, with China seeking base rights in countries across Asia, Africa, and even the Americas </w:t>
      </w:r>
      <w:r w:rsidR="00ED4C71" w:rsidRPr="00E94FC4">
        <w:rPr>
          <w:sz w:val="22"/>
          <w:szCs w:val="22"/>
        </w:rPr>
        <w:fldChar w:fldCharType="begin"/>
      </w:r>
      <w:r w:rsidR="00ED4C71" w:rsidRPr="00E94FC4">
        <w:rPr>
          <w:sz w:val="22"/>
          <w:szCs w:val="22"/>
        </w:rPr>
        <w:instrText xml:space="preserve"> ADDIN ZOTERO_ITEM CSL_CITATION {"citationID":"kZOivYZJ","properties":{"formattedCitation":"(Hudson, Nakashima, and Sly 2023; Strobel and Lubold 2023)","plainCitation":"(Hudson, Nakashima, and Sly 2023; Strobel and Lubold 2023)","noteIndex":0},"citationItems":[{"id":8088,"uris":["http://zotero.org/users/local/S0kr9eGP/items/K786FYEH"],"itemData":{"id":8088,"type":"article-newspaper","container-title":"Washington Post","title":"Buildup resumed at suspected Chinese military site in UAE, leak says","URL":"https://www.washingtonpost.com/national-security/2023/04/26/chinese-military-base-uae/","author":[{"family":"Hudson","given":"John"},{"family":"Nakashima","given":"Ellen"},{"family":"Sly","given":"Liz"}],"issued":{"date-parts":[["2023",4,27]]}}},{"id":8221,"uris":["http://zotero.org/users/local/S0kr9eGP/items/J2VMEGVM"],"itemData":{"id":8221,"type":"article-newspaper","abstract":"Beijing agreed to pay Havana several billion dollars for allowing it to set up an eavesdropping facility about 100 miles from Florida.","container-title":"Wall Street Journal","ISSN":"0099-9660","language":"en-US","section":"World","source":"www.wsj.com","title":"WSJ News Exclusive | Cuba to Host Secret Chinese Spy Base Focusing on U.S.","URL":"https://www.wsj.com/articles/cuba-to-host-secret-chinese-spy-base-focusing-on-u-s-b2fed0e0","author":[{"family":"Strobel","given":"Warren P."},{"family":"Lubold","given":"Gordon"}],"accessed":{"date-parts":[["2023",7,2]]},"issued":{"date-parts":[["2023",6,8]]}}}],"schema":"https://github.com/citation-style-language/schema/raw/master/csl-citation.json"} </w:instrText>
      </w:r>
      <w:r w:rsidR="00ED4C71" w:rsidRPr="00E94FC4">
        <w:rPr>
          <w:sz w:val="22"/>
          <w:szCs w:val="22"/>
        </w:rPr>
        <w:fldChar w:fldCharType="separate"/>
      </w:r>
      <w:r w:rsidR="00ED4C71" w:rsidRPr="00E94FC4">
        <w:rPr>
          <w:sz w:val="22"/>
          <w:szCs w:val="22"/>
        </w:rPr>
        <w:t>(Hudson, Nakashima, and Sly 2023; Strobel and Lubold 2023)</w:t>
      </w:r>
      <w:r w:rsidR="00ED4C71" w:rsidRPr="00E94FC4">
        <w:rPr>
          <w:sz w:val="22"/>
          <w:szCs w:val="22"/>
        </w:rPr>
        <w:fldChar w:fldCharType="end"/>
      </w:r>
      <w:r w:rsidR="00ED4C71" w:rsidRPr="00E94FC4">
        <w:rPr>
          <w:sz w:val="22"/>
          <w:szCs w:val="22"/>
        </w:rPr>
        <w:t xml:space="preserve">. </w:t>
      </w:r>
      <w:commentRangeStart w:id="13"/>
      <w:r w:rsidR="00ED4C71" w:rsidRPr="00E94FC4">
        <w:rPr>
          <w:sz w:val="22"/>
          <w:szCs w:val="22"/>
        </w:rPr>
        <w:t xml:space="preserve">And even where China does not seek bases, its economic footprint poses problems for the United States, as it can use its influence and economic leverage to deny U.S. access. In Kenya, for example, U.S. officials have indicated their alarm at the country’s willingness to hire a Chinese construction firm to complete upgrades to a joint Kenya-U.S. counterterrorism base unless the United States pays for the upgrades itself </w:t>
      </w:r>
      <w:r w:rsidR="00ED4C71" w:rsidRPr="00E94FC4">
        <w:rPr>
          <w:sz w:val="22"/>
          <w:szCs w:val="22"/>
        </w:rPr>
        <w:fldChar w:fldCharType="begin"/>
      </w:r>
      <w:r w:rsidR="00ED4C71" w:rsidRPr="00E94FC4">
        <w:rPr>
          <w:sz w:val="22"/>
          <w:szCs w:val="22"/>
        </w:rPr>
        <w:instrText xml:space="preserve"> ADDIN ZOTERO_ITEM CSL_CITATION {"citationID":"dsnKW234","properties":{"formattedCitation":"(Phillips 2023)","plainCitation":"(Phillips 2023)","noteIndex":0},"citationItems":[{"id":8086,"uris":["http://zotero.org/users/local/S0kr9eGP/items/2A3TLVZ4"],"itemData":{"id":8086,"type":"article-newspaper","abstract":"Kenya is asking the U.S. to pay for the expansion of a joint counterterrorism base, raising concerns in Washington that the East African country could turn to China if the Americans balk.","container-title":"Wall Street Journal","source":"www.wsj.com","title":"WSJ News Exclusive | Fears of Losing Out to China Put U.S. Under Pressure Over Kenya Base","URL":"https://www.wsj.com/articles/fears-of-losing-out-to-china-put-u-s-under-pressure-over-kenya-base-11675313752","author":[{"family":"Phillips","given":"Michael M."}],"issued":{"date-parts":[["2023",2,2]]}}}],"schema":"https://github.com/citation-style-language/schema/raw/master/csl-citation.json"} </w:instrText>
      </w:r>
      <w:r w:rsidR="00ED4C71" w:rsidRPr="00E94FC4">
        <w:rPr>
          <w:sz w:val="22"/>
          <w:szCs w:val="22"/>
        </w:rPr>
        <w:fldChar w:fldCharType="separate"/>
      </w:r>
      <w:r w:rsidR="00ED4C71" w:rsidRPr="00E94FC4">
        <w:rPr>
          <w:sz w:val="22"/>
          <w:szCs w:val="22"/>
        </w:rPr>
        <w:t>(Phillips 2023)</w:t>
      </w:r>
      <w:r w:rsidR="00ED4C71" w:rsidRPr="00E94FC4">
        <w:rPr>
          <w:sz w:val="22"/>
          <w:szCs w:val="22"/>
        </w:rPr>
        <w:fldChar w:fldCharType="end"/>
      </w:r>
      <w:r w:rsidR="00ED4C71" w:rsidRPr="00E94FC4">
        <w:rPr>
          <w:sz w:val="22"/>
          <w:szCs w:val="22"/>
        </w:rPr>
        <w:t>.</w:t>
      </w:r>
      <w:commentRangeEnd w:id="13"/>
      <w:r w:rsidR="00F524B4">
        <w:rPr>
          <w:rStyle w:val="CommentReference"/>
        </w:rPr>
        <w:commentReference w:id="13"/>
      </w:r>
    </w:p>
    <w:p w14:paraId="3A527F11" w14:textId="1B0BFF81" w:rsidR="00ED4C71" w:rsidRPr="00E94FC4" w:rsidRDefault="009B24D8" w:rsidP="006A4540">
      <w:pPr>
        <w:widowControl w:val="0"/>
        <w:spacing w:after="100" w:afterAutospacing="1" w:line="240" w:lineRule="auto"/>
        <w:contextualSpacing/>
        <w:jc w:val="both"/>
        <w:rPr>
          <w:sz w:val="22"/>
          <w:szCs w:val="22"/>
        </w:rPr>
      </w:pPr>
      <w:r w:rsidRPr="00E94FC4">
        <w:rPr>
          <w:sz w:val="22"/>
          <w:szCs w:val="22"/>
        </w:rPr>
        <w:tab/>
        <w:t>Th</w:t>
      </w:r>
      <w:ins w:id="14" w:author="Jennifer Carinci" w:date="2023-12-29T08:22:00Z">
        <w:r w:rsidR="00375C19">
          <w:rPr>
            <w:sz w:val="22"/>
            <w:szCs w:val="22"/>
          </w:rPr>
          <w:t xml:space="preserve">e proposed </w:t>
        </w:r>
      </w:ins>
      <w:del w:id="15" w:author="Jennifer Carinci" w:date="2023-12-29T08:22:00Z">
        <w:r w:rsidRPr="00E94FC4" w:rsidDel="007E6733">
          <w:rPr>
            <w:sz w:val="22"/>
            <w:szCs w:val="22"/>
          </w:rPr>
          <w:delText xml:space="preserve">is </w:delText>
        </w:r>
      </w:del>
      <w:r w:rsidRPr="00E94FC4">
        <w:rPr>
          <w:sz w:val="22"/>
          <w:szCs w:val="22"/>
        </w:rPr>
        <w:t xml:space="preserve">project attempts to fill this gap </w:t>
      </w:r>
      <w:r w:rsidR="005A19EE">
        <w:rPr>
          <w:sz w:val="22"/>
          <w:szCs w:val="22"/>
        </w:rPr>
        <w:t>by exploring</w:t>
      </w:r>
      <w:r w:rsidRPr="00E94FC4">
        <w:rPr>
          <w:sz w:val="22"/>
          <w:szCs w:val="22"/>
        </w:rPr>
        <w:t xml:space="preserve"> how military, social, and economic contact with multiple rival countries shapes those rivals’ ability to curry influence and ultimately acquire and maintain foreign base access. </w:t>
      </w:r>
      <w:r w:rsidR="00ED4C71" w:rsidRPr="00E94FC4">
        <w:rPr>
          <w:sz w:val="22"/>
          <w:szCs w:val="22"/>
        </w:rPr>
        <w:t xml:space="preserve">In doing so, </w:t>
      </w:r>
      <w:commentRangeStart w:id="16"/>
      <w:r w:rsidR="00ED4C71" w:rsidRPr="00E94FC4">
        <w:rPr>
          <w:sz w:val="22"/>
          <w:szCs w:val="22"/>
        </w:rPr>
        <w:t xml:space="preserve">it </w:t>
      </w:r>
      <w:r w:rsidR="002362F6" w:rsidRPr="00E94FC4">
        <w:rPr>
          <w:sz w:val="22"/>
          <w:szCs w:val="22"/>
        </w:rPr>
        <w:t xml:space="preserve">sheds light </w:t>
      </w:r>
      <w:commentRangeEnd w:id="16"/>
      <w:r w:rsidR="003914C2">
        <w:rPr>
          <w:rStyle w:val="CommentReference"/>
        </w:rPr>
        <w:commentReference w:id="16"/>
      </w:r>
      <w:r w:rsidR="002362F6" w:rsidRPr="00E94FC4">
        <w:rPr>
          <w:sz w:val="22"/>
          <w:szCs w:val="22"/>
        </w:rPr>
        <w:t xml:space="preserve">on additional mechanisms through which </w:t>
      </w:r>
      <w:r w:rsidR="00144715">
        <w:rPr>
          <w:sz w:val="22"/>
          <w:szCs w:val="22"/>
        </w:rPr>
        <w:t>great power competition</w:t>
      </w:r>
      <w:r w:rsidR="002362F6" w:rsidRPr="00E94FC4">
        <w:rPr>
          <w:sz w:val="22"/>
          <w:szCs w:val="22"/>
        </w:rPr>
        <w:t xml:space="preserve"> can shape foreign bases beyond government-to-government interactions. I</w:t>
      </w:r>
      <w:r w:rsidR="00ED4C71" w:rsidRPr="00E94FC4">
        <w:rPr>
          <w:sz w:val="22"/>
          <w:szCs w:val="22"/>
        </w:rPr>
        <w:t xml:space="preserve">t also </w:t>
      </w:r>
      <w:r w:rsidR="00246985" w:rsidRPr="00E94FC4">
        <w:rPr>
          <w:sz w:val="22"/>
          <w:szCs w:val="22"/>
        </w:rPr>
        <w:t xml:space="preserve">explores how countries’ influence attempts can be undermined (or not) by those of rival countries. </w:t>
      </w:r>
      <w:r w:rsidR="00ED4C71" w:rsidRPr="00E94FC4">
        <w:rPr>
          <w:sz w:val="22"/>
          <w:szCs w:val="22"/>
        </w:rPr>
        <w:t xml:space="preserve">Moreover, it also expands our understanding of </w:t>
      </w:r>
      <w:r w:rsidR="00144715">
        <w:rPr>
          <w:sz w:val="22"/>
          <w:szCs w:val="22"/>
        </w:rPr>
        <w:t>great power competition</w:t>
      </w:r>
      <w:r w:rsidR="00ED4C71" w:rsidRPr="00E94FC4">
        <w:rPr>
          <w:sz w:val="22"/>
          <w:szCs w:val="22"/>
        </w:rPr>
        <w:t xml:space="preserve"> for bases beyond the literature’s disproportionate focus on U.S.-Soviet Cold War relations. In the current environment, competition for bases occurs in a world characterized by strong norms of sovereignty and democratization. Therefore, understanding the mechanisms that govern the consent of domestic populations toward foreign military basing and deployments is crucial for comprehending how great powers establish international and domestic orders. This project highlights unique features of the China-US relationship and presents new hypotheses on the interaction between democratic and autocratic powers in their competition for international influence.</w:t>
      </w:r>
    </w:p>
    <w:p w14:paraId="4D37D8AA" w14:textId="1A9F1842" w:rsidR="00BE5881" w:rsidRPr="00E94FC4" w:rsidRDefault="00EC0EB8" w:rsidP="006A4540">
      <w:pPr>
        <w:widowControl w:val="0"/>
        <w:spacing w:after="100" w:afterAutospacing="1" w:line="240" w:lineRule="auto"/>
        <w:contextualSpacing/>
        <w:jc w:val="both"/>
        <w:rPr>
          <w:sz w:val="22"/>
          <w:szCs w:val="22"/>
        </w:rPr>
      </w:pPr>
      <w:r w:rsidRPr="00E94FC4">
        <w:rPr>
          <w:sz w:val="22"/>
          <w:szCs w:val="22"/>
        </w:rPr>
        <w:tab/>
      </w:r>
      <w:commentRangeStart w:id="17"/>
      <w:r w:rsidRPr="00E94FC4">
        <w:rPr>
          <w:sz w:val="22"/>
          <w:szCs w:val="22"/>
        </w:rPr>
        <w:t xml:space="preserve">While </w:t>
      </w:r>
      <w:r w:rsidR="000E5923" w:rsidRPr="00E94FC4">
        <w:rPr>
          <w:sz w:val="22"/>
          <w:szCs w:val="22"/>
        </w:rPr>
        <w:t xml:space="preserve">military </w:t>
      </w:r>
      <w:r w:rsidRPr="00E94FC4">
        <w:rPr>
          <w:sz w:val="22"/>
          <w:szCs w:val="22"/>
        </w:rPr>
        <w:t xml:space="preserve">basing has been a centuries-old practice, the </w:t>
      </w:r>
      <w:r w:rsidR="003653A2">
        <w:rPr>
          <w:sz w:val="22"/>
          <w:szCs w:val="22"/>
        </w:rPr>
        <w:t>methods of securing</w:t>
      </w:r>
      <w:r w:rsidRPr="00E94FC4">
        <w:rPr>
          <w:sz w:val="22"/>
          <w:szCs w:val="22"/>
        </w:rPr>
        <w:t xml:space="preserve"> </w:t>
      </w:r>
      <w:r w:rsidR="006A7EBE">
        <w:rPr>
          <w:sz w:val="22"/>
          <w:szCs w:val="22"/>
        </w:rPr>
        <w:t>basing</w:t>
      </w:r>
      <w:r w:rsidRPr="00E94FC4">
        <w:rPr>
          <w:sz w:val="22"/>
          <w:szCs w:val="22"/>
        </w:rPr>
        <w:t xml:space="preserve"> access have evolved rapidly.</w:t>
      </w:r>
      <w:r w:rsidR="00BE5881" w:rsidRPr="00E94FC4">
        <w:rPr>
          <w:sz w:val="22"/>
          <w:szCs w:val="22"/>
        </w:rPr>
        <w:t xml:space="preserve"> </w:t>
      </w:r>
      <w:commentRangeEnd w:id="17"/>
      <w:r w:rsidR="00051ED1">
        <w:rPr>
          <w:rStyle w:val="CommentReference"/>
        </w:rPr>
        <w:commentReference w:id="17"/>
      </w:r>
      <w:r w:rsidR="00BE5881" w:rsidRPr="00E94FC4">
        <w:rPr>
          <w:sz w:val="22"/>
          <w:szCs w:val="22"/>
        </w:rPr>
        <w:t>T</w:t>
      </w:r>
      <w:r w:rsidR="000E5923" w:rsidRPr="00E94FC4">
        <w:rPr>
          <w:sz w:val="22"/>
          <w:szCs w:val="22"/>
        </w:rPr>
        <w:t>raditionally, t</w:t>
      </w:r>
      <w:r w:rsidR="00BE5881" w:rsidRPr="00E94FC4">
        <w:rPr>
          <w:sz w:val="22"/>
          <w:szCs w:val="22"/>
        </w:rPr>
        <w:t>he ability to deploy troops in another</w:t>
      </w:r>
      <w:r w:rsidR="002168C0" w:rsidRPr="00E94FC4">
        <w:rPr>
          <w:sz w:val="22"/>
          <w:szCs w:val="22"/>
        </w:rPr>
        <w:t>’</w:t>
      </w:r>
      <w:r w:rsidR="00BE5881" w:rsidRPr="00E94FC4">
        <w:rPr>
          <w:sz w:val="22"/>
          <w:szCs w:val="22"/>
        </w:rPr>
        <w:t>s territory primarily arose from conquest and</w:t>
      </w:r>
      <w:r w:rsidR="005364FB" w:rsidRPr="00E94FC4">
        <w:rPr>
          <w:sz w:val="22"/>
          <w:szCs w:val="22"/>
        </w:rPr>
        <w:t xml:space="preserve"> </w:t>
      </w:r>
      <w:r w:rsidR="00BE5881" w:rsidRPr="00E94FC4">
        <w:rPr>
          <w:sz w:val="22"/>
          <w:szCs w:val="22"/>
        </w:rPr>
        <w:t>colonialism. After World War II and into the period of decolonization, globally aligned alliances and regime change provided a path for the United States and the Soviet Union to have long-term military access (or control) over other’s territor</w:t>
      </w:r>
      <w:r w:rsidR="002168C0" w:rsidRPr="00E94FC4">
        <w:rPr>
          <w:sz w:val="22"/>
          <w:szCs w:val="22"/>
        </w:rPr>
        <w:t>ies</w:t>
      </w:r>
      <w:r w:rsidR="00BE5881" w:rsidRPr="00E94FC4">
        <w:rPr>
          <w:sz w:val="22"/>
          <w:szCs w:val="22"/>
        </w:rPr>
        <w:t>. While the collapse of the Soviet Union led to a withdraw</w:t>
      </w:r>
      <w:r w:rsidR="002168C0" w:rsidRPr="00E94FC4">
        <w:rPr>
          <w:sz w:val="22"/>
          <w:szCs w:val="22"/>
        </w:rPr>
        <w:t>al</w:t>
      </w:r>
      <w:r w:rsidR="00BE5881" w:rsidRPr="00E94FC4">
        <w:rPr>
          <w:sz w:val="22"/>
          <w:szCs w:val="22"/>
        </w:rPr>
        <w:t xml:space="preserve"> of Russian bases in most place</w:t>
      </w:r>
      <w:r w:rsidR="002168C0" w:rsidRPr="00E94FC4">
        <w:rPr>
          <w:sz w:val="22"/>
          <w:szCs w:val="22"/>
        </w:rPr>
        <w:t>s</w:t>
      </w:r>
      <w:r w:rsidR="00BE5881" w:rsidRPr="00E94FC4">
        <w:rPr>
          <w:sz w:val="22"/>
          <w:szCs w:val="22"/>
        </w:rPr>
        <w:t>, the United States expanded its network to include most of the globe in its unipolar moment.</w:t>
      </w:r>
    </w:p>
    <w:p w14:paraId="27D6123C" w14:textId="73EDBF8E" w:rsidR="00EC0EB8" w:rsidRPr="00E94FC4" w:rsidRDefault="00EC0EB8" w:rsidP="00E94FC4">
      <w:pPr>
        <w:widowControl w:val="0"/>
        <w:spacing w:after="100" w:afterAutospacing="1" w:line="240" w:lineRule="auto"/>
        <w:ind w:firstLine="720"/>
        <w:contextualSpacing/>
        <w:jc w:val="both"/>
        <w:rPr>
          <w:sz w:val="22"/>
          <w:szCs w:val="22"/>
        </w:rPr>
      </w:pPr>
      <w:r w:rsidRPr="00E94FC4">
        <w:rPr>
          <w:sz w:val="22"/>
          <w:szCs w:val="22"/>
        </w:rPr>
        <w:t xml:space="preserve">Notably, the United States basing network seemed to give it unfettered access to regions of interest. </w:t>
      </w:r>
      <w:r w:rsidR="005E7810" w:rsidRPr="00E94FC4">
        <w:rPr>
          <w:sz w:val="22"/>
          <w:szCs w:val="22"/>
        </w:rPr>
        <w:t>In the lead-up to the US invasion of Iraq in 2003, the US maintained between 2</w:t>
      </w:r>
      <w:r w:rsidR="001634FF">
        <w:rPr>
          <w:sz w:val="22"/>
          <w:szCs w:val="22"/>
        </w:rPr>
        <w:t>,</w:t>
      </w:r>
      <w:r w:rsidR="005E7810" w:rsidRPr="00E94FC4">
        <w:rPr>
          <w:sz w:val="22"/>
          <w:szCs w:val="22"/>
        </w:rPr>
        <w:t>000</w:t>
      </w:r>
      <w:r w:rsidR="001634FF">
        <w:rPr>
          <w:sz w:val="22"/>
          <w:szCs w:val="22"/>
        </w:rPr>
        <w:t>–</w:t>
      </w:r>
      <w:r w:rsidR="005E7810" w:rsidRPr="00E94FC4">
        <w:rPr>
          <w:sz w:val="22"/>
          <w:szCs w:val="22"/>
        </w:rPr>
        <w:t>3</w:t>
      </w:r>
      <w:r w:rsidR="001634FF">
        <w:rPr>
          <w:sz w:val="22"/>
          <w:szCs w:val="22"/>
        </w:rPr>
        <w:t>,</w:t>
      </w:r>
      <w:r w:rsidR="005E7810" w:rsidRPr="00E94FC4">
        <w:rPr>
          <w:sz w:val="22"/>
          <w:szCs w:val="22"/>
        </w:rPr>
        <w:t xml:space="preserve">000 troops in Turkey. </w:t>
      </w:r>
      <w:r w:rsidR="00C841A0" w:rsidRPr="00E94FC4">
        <w:rPr>
          <w:sz w:val="22"/>
          <w:szCs w:val="22"/>
        </w:rPr>
        <w:t>Yet u</w:t>
      </w:r>
      <w:r w:rsidR="005E7810" w:rsidRPr="00E94FC4">
        <w:rPr>
          <w:sz w:val="22"/>
          <w:szCs w:val="22"/>
        </w:rPr>
        <w:t xml:space="preserve">pon requesting the use of Turkey as a launching pad for its invasion, the Turkish parliament unexpectedly refused the US request. While not the first time a basing country has limited US usage, </w:t>
      </w:r>
      <w:r w:rsidR="000E5923" w:rsidRPr="00E94FC4">
        <w:rPr>
          <w:sz w:val="22"/>
          <w:szCs w:val="22"/>
        </w:rPr>
        <w:t>this</w:t>
      </w:r>
      <w:r w:rsidR="005E7810" w:rsidRPr="00E94FC4">
        <w:rPr>
          <w:sz w:val="22"/>
          <w:szCs w:val="22"/>
        </w:rPr>
        <w:t xml:space="preserve"> was a clear marker that the global role of the United States was shifting. </w:t>
      </w:r>
      <w:r w:rsidR="000E5923" w:rsidRPr="00E94FC4">
        <w:rPr>
          <w:sz w:val="22"/>
          <w:szCs w:val="22"/>
        </w:rPr>
        <w:t>This instance also</w:t>
      </w:r>
      <w:r w:rsidR="005E7810" w:rsidRPr="00E94FC4">
        <w:rPr>
          <w:sz w:val="22"/>
          <w:szCs w:val="22"/>
        </w:rPr>
        <w:t xml:space="preserve"> affirms that </w:t>
      </w:r>
      <w:r w:rsidRPr="00E94FC4">
        <w:rPr>
          <w:sz w:val="22"/>
          <w:szCs w:val="22"/>
        </w:rPr>
        <w:t>access is an ongoing political</w:t>
      </w:r>
      <w:r w:rsidR="005E7810" w:rsidRPr="00E94FC4">
        <w:rPr>
          <w:sz w:val="22"/>
          <w:szCs w:val="22"/>
        </w:rPr>
        <w:t xml:space="preserve"> and bargaining</w:t>
      </w:r>
      <w:r w:rsidRPr="00E94FC4">
        <w:rPr>
          <w:sz w:val="22"/>
          <w:szCs w:val="22"/>
        </w:rPr>
        <w:t xml:space="preserve"> process that requires consent from the granting state.</w:t>
      </w:r>
    </w:p>
    <w:p w14:paraId="22ABA8DF" w14:textId="02DA9B95" w:rsidR="005E7810" w:rsidRPr="00E94FC4" w:rsidRDefault="005E7810" w:rsidP="006A4540">
      <w:pPr>
        <w:widowControl w:val="0"/>
        <w:spacing w:after="100" w:afterAutospacing="1" w:line="240" w:lineRule="auto"/>
        <w:contextualSpacing/>
        <w:jc w:val="both"/>
        <w:rPr>
          <w:sz w:val="22"/>
          <w:szCs w:val="22"/>
        </w:rPr>
      </w:pPr>
      <w:r w:rsidRPr="00E94FC4">
        <w:rPr>
          <w:sz w:val="22"/>
          <w:szCs w:val="22"/>
        </w:rPr>
        <w:tab/>
        <w:t xml:space="preserve">China’s current international strategy focuses more on access than </w:t>
      </w:r>
      <w:r w:rsidR="00AB7427" w:rsidRPr="00E94FC4">
        <w:rPr>
          <w:sz w:val="22"/>
          <w:szCs w:val="22"/>
        </w:rPr>
        <w:t xml:space="preserve">on </w:t>
      </w:r>
      <w:r w:rsidRPr="00E94FC4">
        <w:rPr>
          <w:sz w:val="22"/>
          <w:szCs w:val="22"/>
        </w:rPr>
        <w:t>basing itself</w:t>
      </w:r>
      <w:r w:rsidR="000E5923" w:rsidRPr="00E94FC4">
        <w:rPr>
          <w:sz w:val="22"/>
          <w:szCs w:val="22"/>
        </w:rPr>
        <w:t xml:space="preserve"> (Kardon 2022)</w:t>
      </w:r>
      <w:r w:rsidRPr="00E94FC4">
        <w:rPr>
          <w:sz w:val="22"/>
          <w:szCs w:val="22"/>
        </w:rPr>
        <w:t xml:space="preserve">. While China has notable gains in overseas basing, its military access diplomacy is growing more rapidly. Access has two unique dimensions to it. First, unlike military asset goods like a </w:t>
      </w:r>
      <w:r w:rsidR="000E5923" w:rsidRPr="00E94FC4">
        <w:rPr>
          <w:sz w:val="22"/>
          <w:szCs w:val="22"/>
        </w:rPr>
        <w:t xml:space="preserve">military </w:t>
      </w:r>
      <w:r w:rsidRPr="00E94FC4">
        <w:rPr>
          <w:sz w:val="22"/>
          <w:szCs w:val="22"/>
        </w:rPr>
        <w:t>base, it is not observable until used by one party.</w:t>
      </w:r>
      <w:r w:rsidR="000E5923" w:rsidRPr="00E94FC4">
        <w:rPr>
          <w:sz w:val="22"/>
          <w:szCs w:val="22"/>
        </w:rPr>
        <w:t xml:space="preserve"> As previously noted, much </w:t>
      </w:r>
      <w:r w:rsidR="00121C59" w:rsidRPr="00E94FC4">
        <w:rPr>
          <w:sz w:val="22"/>
          <w:szCs w:val="22"/>
        </w:rPr>
        <w:t>Chinese access focuses on dual-use installations such as commercial ports that may</w:t>
      </w:r>
      <w:r w:rsidR="000E5923" w:rsidRPr="00E94FC4">
        <w:rPr>
          <w:sz w:val="22"/>
          <w:szCs w:val="22"/>
        </w:rPr>
        <w:t xml:space="preserve"> dock military vessels if needed.</w:t>
      </w:r>
      <w:r w:rsidRPr="00E94FC4">
        <w:rPr>
          <w:sz w:val="22"/>
          <w:szCs w:val="22"/>
        </w:rPr>
        <w:t xml:space="preserve"> Second, states that grant access can decide to revoke it when the accessing party attempts to use it. As such, it offers a unique commitment problem if it does not involve material commitments by the hosting state (Fearon 1995). This second aspect makes it a dynamic good that competing parties can lobby for access (</w:t>
      </w:r>
      <w:r w:rsidR="00B20161" w:rsidRPr="00E94FC4">
        <w:rPr>
          <w:sz w:val="22"/>
          <w:szCs w:val="22"/>
        </w:rPr>
        <w:t xml:space="preserve">creating </w:t>
      </w:r>
      <w:r w:rsidR="00121C59" w:rsidRPr="00E94FC4">
        <w:rPr>
          <w:sz w:val="22"/>
          <w:szCs w:val="22"/>
        </w:rPr>
        <w:t>their</w:t>
      </w:r>
      <w:r w:rsidR="00B20161" w:rsidRPr="00E94FC4">
        <w:rPr>
          <w:sz w:val="22"/>
          <w:szCs w:val="22"/>
        </w:rPr>
        <w:t xml:space="preserve"> own </w:t>
      </w:r>
      <w:r w:rsidR="00B20161" w:rsidRPr="00E94FC4">
        <w:rPr>
          <w:sz w:val="22"/>
          <w:szCs w:val="22"/>
        </w:rPr>
        <w:lastRenderedPageBreak/>
        <w:t>rent-seeking dynamic) or</w:t>
      </w:r>
      <w:r w:rsidRPr="00E94FC4">
        <w:rPr>
          <w:sz w:val="22"/>
          <w:szCs w:val="22"/>
        </w:rPr>
        <w:t xml:space="preserve"> lobby to deny a competitor access.</w:t>
      </w:r>
    </w:p>
    <w:p w14:paraId="43ED83B2" w14:textId="3E3507F8" w:rsidR="003A1FAF" w:rsidRPr="00E94FC4" w:rsidRDefault="003A1FAF" w:rsidP="006A4540">
      <w:pPr>
        <w:widowControl w:val="0"/>
        <w:spacing w:after="100" w:afterAutospacing="1" w:line="240" w:lineRule="auto"/>
        <w:contextualSpacing/>
        <w:jc w:val="both"/>
        <w:rPr>
          <w:b/>
          <w:bCs/>
          <w:sz w:val="22"/>
          <w:szCs w:val="22"/>
        </w:rPr>
      </w:pPr>
      <w:r w:rsidRPr="00E94FC4">
        <w:rPr>
          <w:b/>
          <w:bCs/>
          <w:sz w:val="22"/>
          <w:szCs w:val="22"/>
        </w:rPr>
        <w:t xml:space="preserve">B. </w:t>
      </w:r>
      <w:commentRangeStart w:id="18"/>
      <w:r w:rsidRPr="00E94FC4">
        <w:rPr>
          <w:b/>
          <w:bCs/>
          <w:sz w:val="22"/>
          <w:szCs w:val="22"/>
        </w:rPr>
        <w:t>Power, Influence, and Competition in International Politics</w:t>
      </w:r>
      <w:commentRangeEnd w:id="18"/>
      <w:r w:rsidR="00E43D1D">
        <w:rPr>
          <w:rStyle w:val="CommentReference"/>
        </w:rPr>
        <w:commentReference w:id="18"/>
      </w:r>
    </w:p>
    <w:p w14:paraId="3FC6EFBD" w14:textId="5FB8B400" w:rsidR="003A1FAF" w:rsidRPr="00E94FC4" w:rsidRDefault="00ED124B" w:rsidP="006A4540">
      <w:pPr>
        <w:widowControl w:val="0"/>
        <w:spacing w:after="100" w:afterAutospacing="1" w:line="240" w:lineRule="auto"/>
        <w:contextualSpacing/>
        <w:jc w:val="both"/>
        <w:rPr>
          <w:sz w:val="22"/>
          <w:szCs w:val="22"/>
        </w:rPr>
      </w:pPr>
      <w:r w:rsidRPr="00E94FC4">
        <w:rPr>
          <w:sz w:val="22"/>
          <w:szCs w:val="22"/>
        </w:rPr>
        <w:tab/>
        <w:t xml:space="preserve">Scholars have long been interested in the sources of power and influence in international relations. </w:t>
      </w:r>
      <w:r w:rsidR="004D3156" w:rsidRPr="00E94FC4">
        <w:rPr>
          <w:sz w:val="22"/>
          <w:szCs w:val="22"/>
        </w:rPr>
        <w:t xml:space="preserve">Perhaps the </w:t>
      </w:r>
      <w:r w:rsidR="00C841A0" w:rsidRPr="00E94FC4">
        <w:rPr>
          <w:sz w:val="22"/>
          <w:szCs w:val="22"/>
        </w:rPr>
        <w:t>most</w:t>
      </w:r>
      <w:r w:rsidR="004D3156" w:rsidRPr="00E94FC4">
        <w:rPr>
          <w:sz w:val="22"/>
          <w:szCs w:val="22"/>
        </w:rPr>
        <w:t xml:space="preserve">-studied source of power in international relations and political science is changing other actors’ incentives </w:t>
      </w:r>
      <w:r w:rsidR="00121C59" w:rsidRPr="00E94FC4">
        <w:rPr>
          <w:sz w:val="22"/>
          <w:szCs w:val="22"/>
        </w:rPr>
        <w:t>to</w:t>
      </w:r>
      <w:r w:rsidR="004D3156" w:rsidRPr="00E94FC4">
        <w:rPr>
          <w:sz w:val="22"/>
          <w:szCs w:val="22"/>
        </w:rPr>
        <w:t xml:space="preserve"> make it rational for </w:t>
      </w:r>
      <w:r w:rsidR="00C841A0" w:rsidRPr="00E94FC4">
        <w:rPr>
          <w:sz w:val="22"/>
          <w:szCs w:val="22"/>
        </w:rPr>
        <w:t>them</w:t>
      </w:r>
      <w:r w:rsidR="004D3156" w:rsidRPr="00E94FC4">
        <w:rPr>
          <w:sz w:val="22"/>
          <w:szCs w:val="22"/>
        </w:rPr>
        <w:t xml:space="preserve"> to comply with an actor’s preferences</w:t>
      </w:r>
      <w:r w:rsidR="00981DDD" w:rsidRPr="00E94FC4">
        <w:rPr>
          <w:sz w:val="22"/>
          <w:szCs w:val="22"/>
        </w:rPr>
        <w:t xml:space="preserve"> </w:t>
      </w:r>
      <w:r w:rsidR="00981DDD" w:rsidRPr="00E94FC4">
        <w:rPr>
          <w:sz w:val="22"/>
          <w:szCs w:val="22"/>
        </w:rPr>
        <w:fldChar w:fldCharType="begin"/>
      </w:r>
      <w:r w:rsidR="00981DDD" w:rsidRPr="00E94FC4">
        <w:rPr>
          <w:sz w:val="22"/>
          <w:szCs w:val="22"/>
        </w:rPr>
        <w:instrText xml:space="preserve"> ADDIN ZOTERO_ITEM CSL_CITATION {"citationID":"joM35Q3h","properties":{"formattedCitation":"(Dahl 1961)","plainCitation":"(Dahl 1961)","noteIndex":0},"citationItems":[{"id":8227,"uris":["http://zotero.org/users/local/S0kr9eGP/items/JICKXIKH"],"itemData":{"id":8227,"type":"book","event-place":"New Haven","publisher":"Yale University Press","publisher-place":"New Haven","title":"Who Governs?: Democracy and Power in an American City","author":[{"family":"Dahl","given":"Robert"}],"issued":{"date-parts":[["1961"]]}}}],"schema":"https://github.com/citation-style-language/schema/raw/master/csl-citation.json"} </w:instrText>
      </w:r>
      <w:r w:rsidR="00981DDD" w:rsidRPr="00E94FC4">
        <w:rPr>
          <w:sz w:val="22"/>
          <w:szCs w:val="22"/>
        </w:rPr>
        <w:fldChar w:fldCharType="separate"/>
      </w:r>
      <w:r w:rsidR="00981DDD" w:rsidRPr="00E94FC4">
        <w:rPr>
          <w:sz w:val="22"/>
          <w:szCs w:val="22"/>
        </w:rPr>
        <w:t>(Dahl 1961)</w:t>
      </w:r>
      <w:r w:rsidR="00981DDD" w:rsidRPr="00E94FC4">
        <w:rPr>
          <w:sz w:val="22"/>
          <w:szCs w:val="22"/>
        </w:rPr>
        <w:fldChar w:fldCharType="end"/>
      </w:r>
      <w:r w:rsidR="004D3156" w:rsidRPr="00E94FC4">
        <w:rPr>
          <w:sz w:val="22"/>
          <w:szCs w:val="22"/>
        </w:rPr>
        <w:t xml:space="preserve">. </w:t>
      </w:r>
      <w:r w:rsidRPr="00E94FC4">
        <w:rPr>
          <w:sz w:val="22"/>
          <w:szCs w:val="22"/>
        </w:rPr>
        <w:t xml:space="preserve">Aside from the threat or use of force—which </w:t>
      </w:r>
      <w:r w:rsidR="00BE5881" w:rsidRPr="00E94FC4">
        <w:rPr>
          <w:sz w:val="22"/>
          <w:szCs w:val="22"/>
        </w:rPr>
        <w:t xml:space="preserve">has </w:t>
      </w:r>
      <w:r w:rsidRPr="00E94FC4">
        <w:rPr>
          <w:sz w:val="22"/>
          <w:szCs w:val="22"/>
        </w:rPr>
        <w:t xml:space="preserve">over time become </w:t>
      </w:r>
      <w:r w:rsidR="00C841A0" w:rsidRPr="00E94FC4">
        <w:rPr>
          <w:sz w:val="22"/>
          <w:szCs w:val="22"/>
        </w:rPr>
        <w:t xml:space="preserve">a </w:t>
      </w:r>
      <w:r w:rsidRPr="00E94FC4">
        <w:rPr>
          <w:sz w:val="22"/>
          <w:szCs w:val="22"/>
        </w:rPr>
        <w:t xml:space="preserve">less common means of securing foreign bases </w:t>
      </w:r>
      <w:r w:rsidRPr="00E94FC4">
        <w:rPr>
          <w:sz w:val="22"/>
          <w:szCs w:val="22"/>
        </w:rPr>
        <w:fldChar w:fldCharType="begin"/>
      </w:r>
      <w:r w:rsidRPr="00E94FC4">
        <w:rPr>
          <w:sz w:val="22"/>
          <w:szCs w:val="22"/>
        </w:rPr>
        <w:instrText xml:space="preserve"> ADDIN ZOTERO_ITEM CSL_CITATION {"citationID":"PO1jaWpK","properties":{"formattedCitation":"(Lake 1996; Schmidt 2020)","plainCitation":"(Lake 1996; Schmidt 2020)","noteIndex":0},"citationItems":[{"id":6588,"uris":["http://zotero.org/users/local/S0kr9eGP/items/KWGHKKBW"],"itemData":{"id":6588,"type":"article-journal","container-title":"International Organization","issue":"1","note":"number: 1","page":"1-33","title":"Anarchy, Hierarchy and the Variety of International Relations","volume":"50","author":[{"family":"Lake","given":"David A."}],"issued":{"date-parts":[["1996"]]}}},{"id":7884,"uris":["http://zotero.org/users/local/S0kr9eGP/items/EMKVG7G6"],"itemData":{"id":7884,"type":"book","abstract":"In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 \n            ,  \n             In the wake of World War II, the United States and its allies developed a new type of security arrangement in which a state could maintain a long-term, peacetime military presence on the territory of another equally sovereign state that, unlike earlier practice, was not tied to occupational regimes or colonial rule. The impact of this development on international politics is hard to overstate, and it has become a constitutive feature of contemporary security dynamics. Despite its significance, the origins of this basing practice have remained largely understudied and unexplained. In Armed Guests, Sebastian Schmidt develops a theory to explain the emergence of this phenomenon, which he calls \"sovereign basing,\" and in doing so, shows how its development fundamentally transformed state sovereignty and the very nature of security politics. He applies concepts derived from pragmatist thought to a historical study of the relations between the United States and its wartime allies to explain how sovereign basing originated through the efforts of policymakers to come to grips with the unique security environment of the postwar era. As he argues, the tools offered by pragmatism provide needed analytical leverage over the emergence of novelty and offer valuable insight into the dynamics of stability and change.Armed Guests is a wide-ranging account of the development of sovereign basing practices in the years before and after World War II. It is a book with significant implications for our understanding of contemporary security politics and the future of basing strategies as well as for broader issues in IR, including the sociological foundations of security strategies, the nature of norms, and the practice of sovereignty.","event-place":"New York","publisher":"Oxford University Press","publisher-place":"New York","source":"Oxford University Press","title":"Armed Guests: Territorial Sovereignty and Foreign Military Basing","title-short":"Armed Guests","author":[{"family":"Schmidt","given":"Sebastian"}],"issued":{"date-parts":[["2020"]]}}}],"schema":"https://github.com/citation-style-language/schema/raw/master/csl-citation.json"} </w:instrText>
      </w:r>
      <w:r w:rsidRPr="00E94FC4">
        <w:rPr>
          <w:sz w:val="22"/>
          <w:szCs w:val="22"/>
        </w:rPr>
        <w:fldChar w:fldCharType="separate"/>
      </w:r>
      <w:r w:rsidRPr="00E94FC4">
        <w:rPr>
          <w:sz w:val="22"/>
          <w:szCs w:val="22"/>
        </w:rPr>
        <w:t>(Lake 1996; Schmidt 2020)</w:t>
      </w:r>
      <w:r w:rsidRPr="00E94FC4">
        <w:rPr>
          <w:sz w:val="22"/>
          <w:szCs w:val="22"/>
        </w:rPr>
        <w:fldChar w:fldCharType="end"/>
      </w:r>
      <w:r w:rsidRPr="00E94FC4">
        <w:rPr>
          <w:sz w:val="22"/>
          <w:szCs w:val="22"/>
        </w:rPr>
        <w:t>—states can incentivize other actors to cooperate through economic tools of statecraft like foreign aid</w:t>
      </w:r>
      <w:r w:rsidR="004D3156" w:rsidRPr="00E94FC4">
        <w:rPr>
          <w:sz w:val="22"/>
          <w:szCs w:val="22"/>
        </w:rPr>
        <w:t>.</w:t>
      </w:r>
      <w:r w:rsidRPr="00E94FC4">
        <w:rPr>
          <w:sz w:val="22"/>
          <w:szCs w:val="22"/>
        </w:rPr>
        <w:t xml:space="preserve"> </w:t>
      </w:r>
      <w:r w:rsidR="00583FD3" w:rsidRPr="00E94FC4">
        <w:rPr>
          <w:sz w:val="22"/>
          <w:szCs w:val="22"/>
        </w:rPr>
        <w:t xml:space="preserve">Indeed, a large body of literature suggests that states often use tools of economic statecraft like foreign aid to buy foreign policy influence and secure access to bases (Carter and Stone, 2015; Alexander and Rooney, 2019; Blankenship and Joyce, 2020; Joyce and Blankenship, 2023). </w:t>
      </w:r>
    </w:p>
    <w:p w14:paraId="3369BCFA" w14:textId="5762A65B" w:rsidR="00B20161" w:rsidRPr="00E94FC4" w:rsidRDefault="004D3156" w:rsidP="006A4540">
      <w:pPr>
        <w:widowControl w:val="0"/>
        <w:spacing w:after="100" w:afterAutospacing="1" w:line="240" w:lineRule="auto"/>
        <w:contextualSpacing/>
        <w:jc w:val="both"/>
        <w:rPr>
          <w:sz w:val="22"/>
          <w:szCs w:val="22"/>
        </w:rPr>
      </w:pPr>
      <w:r w:rsidRPr="00E94FC4">
        <w:rPr>
          <w:sz w:val="22"/>
          <w:szCs w:val="22"/>
        </w:rPr>
        <w:tab/>
        <w:t xml:space="preserve">More broadly, beyond changing other actors’ incentives, states can attempt to elicit cooperation through what Joseph Nye </w:t>
      </w:r>
      <w:r w:rsidRPr="00E94FC4">
        <w:rPr>
          <w:sz w:val="22"/>
          <w:szCs w:val="22"/>
        </w:rPr>
        <w:fldChar w:fldCharType="begin"/>
      </w:r>
      <w:r w:rsidRPr="00E94FC4">
        <w:rPr>
          <w:sz w:val="22"/>
          <w:szCs w:val="22"/>
        </w:rPr>
        <w:instrText xml:space="preserve"> ADDIN ZOTERO_ITEM CSL_CITATION {"citationID":"ZmCA5VXq","properties":{"formattedCitation":"(1990, 2004)","plainCitation":"(1990, 2004)","noteIndex":0},"citationItems":[{"id":8225,"uris":["http://zotero.org/users/local/S0kr9eGP/items/ABY95TKX"],"itemData":{"id":8225,"type":"article-journal","container-title":"Foreign Policy","DOI":"10.2307/1148580","ISSN":"0015-7228","issue":"80","note":"publisher: Washingtonpost.Newsweek Interactive, LLC","page":"153-171","source":"JSTOR","title":"Soft Power","author":[{"family":"Nye","given":"Joseph S."}],"issued":{"date-parts":[["1990"]]}},"label":"page","suppress-author":true},{"id":6703,"uris":["http://zotero.org/users/local/S0kr9eGP/items/VWRB2JXG"],"itemData":{"id":6703,"type":"book","event-place":"New York","publisher":"PublicAffairs","publisher-place":"New York","title":"Soft Power: The Means to Success in World Politics","author":[{"family":"Nye","given":"Joseph S."}],"issued":{"date-parts":[["2004"]]}},"label":"page","suppress-author":true}],"schema":"https://github.com/citation-style-language/schema/raw/master/csl-citation.json"} </w:instrText>
      </w:r>
      <w:r w:rsidRPr="00E94FC4">
        <w:rPr>
          <w:sz w:val="22"/>
          <w:szCs w:val="22"/>
        </w:rPr>
        <w:fldChar w:fldCharType="separate"/>
      </w:r>
      <w:r w:rsidRPr="00E94FC4">
        <w:rPr>
          <w:sz w:val="22"/>
          <w:szCs w:val="22"/>
        </w:rPr>
        <w:t>(1990, 2004)</w:t>
      </w:r>
      <w:r w:rsidRPr="00E94FC4">
        <w:rPr>
          <w:sz w:val="22"/>
          <w:szCs w:val="22"/>
        </w:rPr>
        <w:fldChar w:fldCharType="end"/>
      </w:r>
      <w:r w:rsidRPr="00E94FC4">
        <w:rPr>
          <w:sz w:val="22"/>
          <w:szCs w:val="22"/>
        </w:rPr>
        <w:t xml:space="preserve"> called “soft power,” which refers to the variety of ways in which an actor can influence others by persuading them to adopt its preferences as their own, often by attracting them with a favorable image.</w:t>
      </w:r>
      <w:r w:rsidR="00583FD3" w:rsidRPr="00E94FC4">
        <w:rPr>
          <w:sz w:val="22"/>
          <w:szCs w:val="22"/>
        </w:rPr>
        <w:t xml:space="preserve"> </w:t>
      </w:r>
      <w:r w:rsidR="000E359E" w:rsidRPr="00E94FC4">
        <w:rPr>
          <w:sz w:val="22"/>
          <w:szCs w:val="22"/>
        </w:rPr>
        <w:t>The foreign aid literature provides evidence of how foreign policy can build soft power for a country, but that effect is conditional. Notably, a recent study of US and Chinese aid to 38 different African countries shows a link between US aid and support for the United States. However, Chinese aid either did not affect support or actively reduced it (Blair et al. 2022).</w:t>
      </w:r>
      <w:r w:rsidR="000E359E" w:rsidRPr="00E94FC4" w:rsidDel="000E359E">
        <w:rPr>
          <w:sz w:val="22"/>
          <w:szCs w:val="22"/>
        </w:rPr>
        <w:t xml:space="preserve"> </w:t>
      </w:r>
      <w:r w:rsidR="000E359E" w:rsidRPr="00E94FC4">
        <w:rPr>
          <w:sz w:val="22"/>
          <w:szCs w:val="22"/>
        </w:rPr>
        <w:t xml:space="preserve">This divergence suggests that </w:t>
      </w:r>
      <w:r w:rsidR="00E0756A">
        <w:rPr>
          <w:sz w:val="22"/>
          <w:szCs w:val="22"/>
        </w:rPr>
        <w:t>similar policies do not necessarily yield similar effects for major powers competing for public approval, and</w:t>
      </w:r>
      <w:r w:rsidR="000E359E" w:rsidRPr="00E94FC4">
        <w:rPr>
          <w:sz w:val="22"/>
          <w:szCs w:val="22"/>
        </w:rPr>
        <w:t xml:space="preserve"> </w:t>
      </w:r>
      <w:r w:rsidR="00E0756A">
        <w:rPr>
          <w:sz w:val="22"/>
          <w:szCs w:val="22"/>
        </w:rPr>
        <w:t>highlights the need for</w:t>
      </w:r>
      <w:r w:rsidR="000E359E" w:rsidRPr="00E94FC4">
        <w:rPr>
          <w:sz w:val="22"/>
          <w:szCs w:val="22"/>
        </w:rPr>
        <w:t xml:space="preserve"> direct investigation to see how </w:t>
      </w:r>
      <w:r w:rsidR="00A628A0">
        <w:rPr>
          <w:sz w:val="22"/>
          <w:szCs w:val="22"/>
        </w:rPr>
        <w:t>such</w:t>
      </w:r>
      <w:r w:rsidR="000E359E" w:rsidRPr="00E94FC4">
        <w:rPr>
          <w:sz w:val="22"/>
          <w:szCs w:val="22"/>
        </w:rPr>
        <w:t xml:space="preserve"> interventions may uniquely affect host-state civilians. </w:t>
      </w:r>
    </w:p>
    <w:p w14:paraId="73CACEB5" w14:textId="3C0DD499" w:rsidR="009B2015" w:rsidRPr="00E94FC4" w:rsidRDefault="00B20161" w:rsidP="00E94FC4">
      <w:pPr>
        <w:widowControl w:val="0"/>
        <w:spacing w:after="100" w:afterAutospacing="1" w:line="240" w:lineRule="auto"/>
        <w:ind w:firstLine="720"/>
        <w:contextualSpacing/>
        <w:jc w:val="both"/>
        <w:rPr>
          <w:sz w:val="22"/>
          <w:szCs w:val="22"/>
        </w:rPr>
      </w:pPr>
      <w:r w:rsidRPr="00E94FC4">
        <w:rPr>
          <w:rFonts w:eastAsiaTheme="minorEastAsia"/>
          <w:kern w:val="0"/>
          <w:sz w:val="22"/>
          <w:szCs w:val="22"/>
          <w14:ligatures w14:val="none"/>
        </w:rPr>
        <w:t>Overseas military deployments can a</w:t>
      </w:r>
      <w:r w:rsidR="000E359E" w:rsidRPr="00E94FC4">
        <w:rPr>
          <w:rFonts w:eastAsiaTheme="minorEastAsia"/>
          <w:kern w:val="0"/>
          <w:sz w:val="22"/>
          <w:szCs w:val="22"/>
          <w14:ligatures w14:val="none"/>
        </w:rPr>
        <w:t xml:space="preserve">lso </w:t>
      </w:r>
      <w:r w:rsidR="00121C59" w:rsidRPr="00E94FC4">
        <w:rPr>
          <w:rFonts w:eastAsiaTheme="minorEastAsia"/>
          <w:kern w:val="0"/>
          <w:sz w:val="22"/>
          <w:szCs w:val="22"/>
          <w14:ligatures w14:val="none"/>
        </w:rPr>
        <w:t>be</w:t>
      </w:r>
      <w:r w:rsidR="000E359E" w:rsidRPr="00E94FC4">
        <w:rPr>
          <w:rFonts w:eastAsiaTheme="minorEastAsia"/>
          <w:kern w:val="0"/>
          <w:sz w:val="22"/>
          <w:szCs w:val="22"/>
          <w14:ligatures w14:val="none"/>
        </w:rPr>
        <w:t xml:space="preserve"> a source of soft power</w:t>
      </w:r>
      <w:r w:rsidR="002971D5" w:rsidRPr="00E94FC4">
        <w:rPr>
          <w:rFonts w:eastAsiaTheme="minorEastAsia"/>
          <w:kern w:val="0"/>
          <w:sz w:val="22"/>
          <w:szCs w:val="22"/>
          <w14:ligatures w14:val="none"/>
        </w:rPr>
        <w:t xml:space="preserve"> (Atkinson 2014)</w:t>
      </w:r>
      <w:r w:rsidRPr="00E94FC4">
        <w:rPr>
          <w:rFonts w:eastAsiaTheme="minorEastAsia"/>
          <w:kern w:val="0"/>
          <w:sz w:val="22"/>
          <w:szCs w:val="22"/>
          <w14:ligatures w14:val="none"/>
        </w:rPr>
        <w:t>. First, the most obvious way military deployments can encourage soft</w:t>
      </w:r>
      <w:r w:rsidR="002971D5" w:rsidRPr="00E94FC4">
        <w:rPr>
          <w:rFonts w:eastAsiaTheme="minorEastAsia"/>
          <w:kern w:val="0"/>
          <w:sz w:val="22"/>
          <w:szCs w:val="22"/>
          <w14:ligatures w14:val="none"/>
        </w:rPr>
        <w:t xml:space="preserve"> </w:t>
      </w:r>
      <w:r w:rsidRPr="00E94FC4">
        <w:rPr>
          <w:rFonts w:eastAsiaTheme="minorEastAsia"/>
          <w:kern w:val="0"/>
          <w:sz w:val="22"/>
          <w:szCs w:val="22"/>
          <w14:ligatures w14:val="none"/>
        </w:rPr>
        <w:t>power is through humanitarian missions where service members assist with health care or disaster relief. These acts build support for the basing country as it is clear that the assistance comes from that base power (Flynn et al. 2019). Second, and more difficult to observe, service members integrated into overseas communities can build soft</w:t>
      </w:r>
      <w:r w:rsidR="002971D5" w:rsidRPr="00E94FC4">
        <w:rPr>
          <w:rFonts w:eastAsiaTheme="minorEastAsia"/>
          <w:kern w:val="0"/>
          <w:sz w:val="22"/>
          <w:szCs w:val="22"/>
          <w14:ligatures w14:val="none"/>
        </w:rPr>
        <w:t xml:space="preserve"> </w:t>
      </w:r>
      <w:r w:rsidRPr="00E94FC4">
        <w:rPr>
          <w:rFonts w:eastAsiaTheme="minorEastAsia"/>
          <w:kern w:val="0"/>
          <w:sz w:val="22"/>
          <w:szCs w:val="22"/>
          <w14:ligatures w14:val="none"/>
        </w:rPr>
        <w:t xml:space="preserve">power. </w:t>
      </w:r>
      <w:proofErr w:type="spellStart"/>
      <w:r w:rsidRPr="00E94FC4">
        <w:rPr>
          <w:rFonts w:eastAsiaTheme="minorEastAsia"/>
          <w:kern w:val="0"/>
          <w:sz w:val="22"/>
          <w:szCs w:val="22"/>
          <w14:ligatures w14:val="none"/>
        </w:rPr>
        <w:t>Everyday</w:t>
      </w:r>
      <w:proofErr w:type="spellEnd"/>
      <w:r w:rsidRPr="00E94FC4">
        <w:rPr>
          <w:rFonts w:eastAsiaTheme="minorEastAsia"/>
          <w:kern w:val="0"/>
          <w:sz w:val="22"/>
          <w:szCs w:val="22"/>
          <w14:ligatures w14:val="none"/>
        </w:rPr>
        <w:t>, routine behavior by service members on and off base creates potential points of interaction that build support for a basing country’s mission in a host country. Research finds that interactions with service members can reduce stereotypes, build goodwill, and humanize a deployed force such that contact alone can produce positive assessments of a foreign-deployed army</w:t>
      </w:r>
      <w:r w:rsidR="002971D5" w:rsidRPr="00E94FC4">
        <w:rPr>
          <w:rFonts w:eastAsiaTheme="minorEastAsia"/>
          <w:kern w:val="0"/>
          <w:sz w:val="22"/>
          <w:szCs w:val="22"/>
          <w14:ligatures w14:val="none"/>
        </w:rPr>
        <w:t xml:space="preserve"> (Allen et al. 2023)</w:t>
      </w:r>
      <w:r w:rsidRPr="00E94FC4">
        <w:rPr>
          <w:rFonts w:eastAsiaTheme="minorEastAsia"/>
          <w:kern w:val="0"/>
          <w:sz w:val="22"/>
          <w:szCs w:val="22"/>
          <w14:ligatures w14:val="none"/>
        </w:rPr>
        <w:t xml:space="preserve">. </w:t>
      </w:r>
      <w:r w:rsidR="000E359E" w:rsidRPr="00E94FC4">
        <w:rPr>
          <w:rFonts w:eastAsiaTheme="minorEastAsia"/>
          <w:kern w:val="0"/>
          <w:sz w:val="22"/>
          <w:szCs w:val="22"/>
          <w14:ligatures w14:val="none"/>
        </w:rPr>
        <w:t xml:space="preserve">States with an active, non-isolated presence actively build support for their presence with local populations. </w:t>
      </w:r>
    </w:p>
    <w:p w14:paraId="5B5F1FD9" w14:textId="65625215" w:rsidR="009B2015" w:rsidRPr="00E94FC4" w:rsidRDefault="009B2015" w:rsidP="006A4540">
      <w:pPr>
        <w:widowControl w:val="0"/>
        <w:spacing w:after="100" w:afterAutospacing="1" w:line="240" w:lineRule="auto"/>
        <w:ind w:firstLine="720"/>
        <w:contextualSpacing/>
        <w:jc w:val="both"/>
        <w:rPr>
          <w:sz w:val="22"/>
          <w:szCs w:val="22"/>
        </w:rPr>
      </w:pPr>
      <w:r w:rsidRPr="00E94FC4">
        <w:rPr>
          <w:sz w:val="22"/>
          <w:szCs w:val="22"/>
        </w:rPr>
        <w:t xml:space="preserve">Additionally, existing scholarship </w:t>
      </w:r>
      <w:r w:rsidR="00B235A4" w:rsidRPr="00E94FC4">
        <w:rPr>
          <w:sz w:val="22"/>
          <w:szCs w:val="22"/>
        </w:rPr>
        <w:t>indicates</w:t>
      </w:r>
      <w:r w:rsidRPr="00E94FC4">
        <w:rPr>
          <w:sz w:val="22"/>
          <w:szCs w:val="22"/>
        </w:rPr>
        <w:t xml:space="preserve"> rival providers can undermine states’ influence attempts. The literature on foreign aid and economic statecraft, for example, </w:t>
      </w:r>
      <w:r w:rsidR="00B235A4" w:rsidRPr="00E94FC4">
        <w:rPr>
          <w:sz w:val="22"/>
          <w:szCs w:val="22"/>
        </w:rPr>
        <w:t xml:space="preserve">suggests that states and international organizations like the World Bank are less able to make their assistance conditional on policy concessions when recipients have alternative sources of aid and financing </w:t>
      </w:r>
      <w:r w:rsidR="00B235A4" w:rsidRPr="00E94FC4">
        <w:rPr>
          <w:sz w:val="22"/>
          <w:szCs w:val="22"/>
        </w:rPr>
        <w:fldChar w:fldCharType="begin"/>
      </w:r>
      <w:r w:rsidR="00B235A4" w:rsidRPr="00E94FC4">
        <w:rPr>
          <w:sz w:val="22"/>
          <w:szCs w:val="22"/>
        </w:rPr>
        <w:instrText xml:space="preserve"> ADDIN ZOTERO_ITEM CSL_CITATION {"citationID":"73GmXE6p","properties":{"unsorted":true,"formattedCitation":"(Dunning 2004; Mesquita and Smith 2016; Woods 2008; Kastner and Pearson 2021; Watkins 2022)","plainCitation":"(Dunning 2004; Mesquita and Smith 2016; Woods 2008; Kastner and Pearson 2021; Watkins 2022)","noteIndex":0},"citationItems":[{"id":8228,"uris":["http://zotero.org/users/local/S0kr9eGP/items/X3NYZNZ5"],"itemData":{"id":8228,"type":"article-journal","abstract":"The effect of foreign aid on regime type in recipient countries remains widely debated. In this research note, I argue that a recent focus on \"moral hazard\" has distracted attention from another mechanism linking foreign aid to domestic political institutions. During the Cold War, donors' geopolitical objectives diminished the credibility of threats to condition aid on the adoption of democratic reforms. The demise of the Soviet Union and the end of the Cold War, on the other hand, enhanced the effectiveness of Western aid conditionality. I reanalyze an important recent study and demonstrate that the small positive effect of foreign aid on democracy in sub-Saharan African countries between 1975 and 1997 is limited to the post-Cold War period. This new empirical evidence underscores the importance of geopolitical context in conditioning the causal impact of development assistance, and the evidence confirms that the end of the Cold War marked a watershed in the politics of foreign aid in Africa.","container-title":"International Organization","ISSN":"0020-8183","issue":"2","note":"publisher: [MIT Press, University of Wisconsin Press, Cambridge University Press, International Organization Foundation]","page":"409-423","source":"JSTOR","title":"Conditioning the Effects of Aid: Cold War Politics, Donor Credibility, and Democracy in Africa","title-short":"Conditioning the Effects of Aid","volume":"58","author":[{"family":"Dunning","given":"Thad"}],"issued":{"date-parts":[["2004"]]}}},{"id":6306,"uris":["http://zotero.org/users/local/S0kr9eGP/items/B9475M5V"],"itemData":{"id":6306,"type":"article-journal","container-title":"International Studies Quarterly","page":"doi: 10.1093/isq/sqw011","title":"Competition and Collaboration in Aid-for-Policy Deals","volume":"Forthcoming","author":[{"family":"Mesquita","given":"Bruce Bueno","dropping-particle":"de"},{"family":"Smith","given":"Alastair"}],"issued":{"date-parts":[["2016"]]}}},{"id":7894,"uris":["http://zotero.org/users/local/S0kr9eGP/items/HUJX8VU3"],"itemData":{"id":7894,"type":"article-journal","abstract":"Rising economies including China, the United Arab Emirates, Brazil, Korea, India, Kuwait and Saudi Arabia are subtly changing the rules of foreign aid with profound consequences for the role of multilateral institutions and conditionality. Fears abound that this new aid is bolstering rogue states, fuelling corruption, and increasing the debt burdens of poor countries. This article critically assesses these arguments before dissecting the attractions of emerging donors' aid against a background of established donors' failure to deliver on promises to increase aid, reduce conditionality, better coordinate and align aid efforts, and reform the aid architecture. It argues that a silent revolution is taking place whereby the emerging donors are not overtly attempting to overturn the rules of multilateral development assistance, nor to replace them. Rather, by quietly offering alternatives to aid-receiving countries, they are weakening the bargaining position of western donors. The resulting tensions underscore the urgency of reforming the multilateral aid system.","container-title":"International Affairs (Royal Institute of International Affairs 1944-)","issue":"6","note":"publisher: [Wiley, Royal Institute of International Affairs]","page":"1205-1221","source":"JSTOR","title":"Whose Aid? Whose Influence? China, Emerging Donors and the Silent Revolution in Development Assistance","title-short":"Whose Aid?","volume":"84","author":[{"family":"Woods","given":"Ngaire"}],"issued":{"date-parts":[["2008"]]}}},{"id":7899,"uris":["http://zotero.org/users/local/S0kr9eGP/items/GWMGBULL"],"itemData":{"id":7899,"type":"article-journal","abstract":"To what extent do China’s linkages to the global economy translate into political influence in other countries? This topic is the focus of copious amounts of policy and scholarly attention in the USA and around the world. Yet without thoughtful conceptualization of key assumptions and creation of research designs that allow identification of mechanisms of potential influence, we cannot gain an accurate understanding of Chinese influence. How can we assess Beijing’s intentions? Through what mechanisms—both intended and unintended—might influence arise, and under what conditions is influence most likely to occur? To what degree are Chinese companies agents of the state and therefore tools of economic statecraft? What factors condition how host countries react to economic ties with China? In this article, we explore existing scholarship on these questions, and assess promising directions for future research.","container-title":"Studies in Comparative International Development","issue":"1","page":"18-44","title":"Exploring the Parameters of China’s Economic Influence","volume":"56","author":[{"family":"Kastner","given":"Scott L."},{"family":"Pearson","given":"Margaret M."}],"issued":{"date-parts":[["2021"]]}}},{"id":7901,"uris":["http://zotero.org/users/local/S0kr9eGP/items/EFLW5IIG"],"itemData":{"id":7901,"type":"article-journal","abstract":"Does Chinese development assistance undermine recipient country compliance with DAC aid conditionality? I theorize that Chinese aid provides an outside option that weakens recipient countries’ incentives to comply with conditionality by decreasing their dependence on DAC donors and undermining the ability of DAC donors to credibly commit to the enforcement of aid agreements. I test the theoretical predictions using project-level data on government compliance with World Bank project agreements for a sample of 42 Sub-Saharan African countries from 2000-2014. The empirical analysis finds strong support for the hypothesis that Chinese development assistance decreases the likelihood of recipient country compliance with the conditions specified in World Bank project agreements. The results are robust to alternative measures of Chinese development assistance, potential sources of omitted variable bias, and an instrumental variable estimation strategy.","container-title":"The Review of International Organizations","issue":"4","page":"667-690","source":"Springer Link","title":"Undermining conditionality? The effect of Chinese development assistance on compliance with World Bank project agreements","title-short":"Undermining conditionality?","volume":"17","author":[{"family":"Watkins","given":"Mitchell"}],"issued":{"date-parts":[["2022",10,1]]}}}],"schema":"https://github.com/citation-style-language/schema/raw/master/csl-citation.json"} </w:instrText>
      </w:r>
      <w:r w:rsidR="00B235A4" w:rsidRPr="00E94FC4">
        <w:rPr>
          <w:sz w:val="22"/>
          <w:szCs w:val="22"/>
        </w:rPr>
        <w:fldChar w:fldCharType="separate"/>
      </w:r>
      <w:r w:rsidR="00B235A4" w:rsidRPr="00E94FC4">
        <w:rPr>
          <w:sz w:val="22"/>
          <w:szCs w:val="22"/>
        </w:rPr>
        <w:t xml:space="preserve">(Dunning 2004; </w:t>
      </w:r>
      <w:r w:rsidR="00137597" w:rsidRPr="00E94FC4">
        <w:rPr>
          <w:sz w:val="22"/>
          <w:szCs w:val="22"/>
        </w:rPr>
        <w:t xml:space="preserve">Bueno de </w:t>
      </w:r>
      <w:r w:rsidR="00B235A4" w:rsidRPr="00E94FC4">
        <w:rPr>
          <w:sz w:val="22"/>
          <w:szCs w:val="22"/>
        </w:rPr>
        <w:t>Mesquita and Smith 2016; Woods 2008; Kastner and Pearson 2021; Watkins 2022)</w:t>
      </w:r>
      <w:r w:rsidR="00B235A4" w:rsidRPr="00E94FC4">
        <w:rPr>
          <w:sz w:val="22"/>
          <w:szCs w:val="22"/>
        </w:rPr>
        <w:fldChar w:fldCharType="end"/>
      </w:r>
      <w:r w:rsidR="00B235A4" w:rsidRPr="00E94FC4">
        <w:rPr>
          <w:sz w:val="22"/>
          <w:szCs w:val="22"/>
        </w:rPr>
        <w:t xml:space="preserve">. Similarly, the presence of </w:t>
      </w:r>
      <w:r w:rsidR="000A64B3" w:rsidRPr="00E94FC4">
        <w:rPr>
          <w:sz w:val="22"/>
          <w:szCs w:val="22"/>
        </w:rPr>
        <w:t>multiple</w:t>
      </w:r>
      <w:r w:rsidR="00B235A4" w:rsidRPr="00E94FC4">
        <w:rPr>
          <w:sz w:val="22"/>
          <w:szCs w:val="22"/>
        </w:rPr>
        <w:t xml:space="preserve"> sources of soft power communicating </w:t>
      </w:r>
      <w:r w:rsidR="000A64B3" w:rsidRPr="00E94FC4">
        <w:rPr>
          <w:sz w:val="22"/>
          <w:szCs w:val="22"/>
        </w:rPr>
        <w:t xml:space="preserve">competing sets of values can undermine an actor’s ability to persuade targets to adopt their own values </w:t>
      </w:r>
      <w:r w:rsidR="00583FD3" w:rsidRPr="00E94FC4">
        <w:rPr>
          <w:sz w:val="22"/>
          <w:szCs w:val="22"/>
        </w:rPr>
        <w:t>(Joyce, 2020)</w:t>
      </w:r>
      <w:r w:rsidR="000A64B3" w:rsidRPr="00E94FC4">
        <w:rPr>
          <w:sz w:val="22"/>
          <w:szCs w:val="22"/>
        </w:rPr>
        <w:t>.</w:t>
      </w:r>
    </w:p>
    <w:p w14:paraId="4EEBB7DF" w14:textId="6D7FDDA5" w:rsidR="009B2015" w:rsidRPr="00E94FC4" w:rsidRDefault="009B2015" w:rsidP="006A4540">
      <w:pPr>
        <w:widowControl w:val="0"/>
        <w:spacing w:after="100" w:afterAutospacing="1" w:line="240" w:lineRule="auto"/>
        <w:ind w:firstLine="720"/>
        <w:contextualSpacing/>
        <w:jc w:val="both"/>
        <w:rPr>
          <w:sz w:val="22"/>
          <w:szCs w:val="22"/>
        </w:rPr>
      </w:pPr>
      <w:r w:rsidRPr="00E94FC4">
        <w:rPr>
          <w:sz w:val="22"/>
          <w:szCs w:val="22"/>
        </w:rPr>
        <w:t xml:space="preserve">This project </w:t>
      </w:r>
      <w:r w:rsidR="00B235A4" w:rsidRPr="00E94FC4">
        <w:rPr>
          <w:sz w:val="22"/>
          <w:szCs w:val="22"/>
        </w:rPr>
        <w:t xml:space="preserve">contributes to this literature by offering evidence </w:t>
      </w:r>
      <w:r w:rsidR="000A64B3" w:rsidRPr="00E94FC4">
        <w:rPr>
          <w:sz w:val="22"/>
          <w:szCs w:val="22"/>
        </w:rPr>
        <w:t>on the relative importance of different forms of power (hard and soft) coming from different sources (military and non-military) and different actors (the United States and China).</w:t>
      </w:r>
    </w:p>
    <w:p w14:paraId="42A4C705" w14:textId="77777777" w:rsidR="00D8087A" w:rsidRPr="00E94FC4" w:rsidRDefault="00D8087A" w:rsidP="006A4540">
      <w:pPr>
        <w:widowControl w:val="0"/>
        <w:spacing w:after="100" w:afterAutospacing="1" w:line="240" w:lineRule="auto"/>
        <w:contextualSpacing/>
        <w:jc w:val="both"/>
        <w:rPr>
          <w:sz w:val="22"/>
          <w:szCs w:val="22"/>
        </w:rPr>
      </w:pPr>
    </w:p>
    <w:p w14:paraId="67936D24" w14:textId="07F3D72F" w:rsidR="00D8087A" w:rsidRPr="00E94FC4" w:rsidRDefault="00004D62" w:rsidP="006A4540">
      <w:pPr>
        <w:widowControl w:val="0"/>
        <w:spacing w:after="100" w:afterAutospacing="1" w:line="240" w:lineRule="auto"/>
        <w:contextualSpacing/>
        <w:jc w:val="both"/>
        <w:rPr>
          <w:b/>
          <w:bCs/>
          <w:sz w:val="22"/>
          <w:szCs w:val="22"/>
        </w:rPr>
      </w:pPr>
      <w:commentRangeStart w:id="19"/>
      <w:r w:rsidRPr="00E94FC4">
        <w:rPr>
          <w:b/>
          <w:bCs/>
          <w:sz w:val="22"/>
          <w:szCs w:val="22"/>
        </w:rPr>
        <w:t xml:space="preserve">C. </w:t>
      </w:r>
      <w:r w:rsidR="00647AE5" w:rsidRPr="00E94FC4">
        <w:rPr>
          <w:b/>
          <w:bCs/>
          <w:sz w:val="22"/>
          <w:szCs w:val="22"/>
        </w:rPr>
        <w:t>Research Objectives</w:t>
      </w:r>
      <w:r w:rsidRPr="00E94FC4">
        <w:rPr>
          <w:b/>
          <w:bCs/>
          <w:sz w:val="22"/>
          <w:szCs w:val="22"/>
        </w:rPr>
        <w:t xml:space="preserve"> and Hypotheses</w:t>
      </w:r>
      <w:commentRangeEnd w:id="19"/>
      <w:r w:rsidR="005C518C">
        <w:rPr>
          <w:rStyle w:val="CommentReference"/>
        </w:rPr>
        <w:commentReference w:id="19"/>
      </w:r>
    </w:p>
    <w:p w14:paraId="224C3FBB" w14:textId="3092DA9A" w:rsidR="00647AE5" w:rsidRPr="00121C59" w:rsidRDefault="00647AE5" w:rsidP="00E94FC4">
      <w:pPr>
        <w:spacing w:line="240" w:lineRule="auto"/>
        <w:contextualSpacing/>
        <w:jc w:val="both"/>
        <w:rPr>
          <w:sz w:val="22"/>
          <w:szCs w:val="22"/>
        </w:rPr>
      </w:pPr>
      <w:bookmarkStart w:id="20" w:name="_Hlk152512158"/>
      <w:commentRangeStart w:id="21"/>
      <w:r w:rsidRPr="00121C59">
        <w:rPr>
          <w:sz w:val="22"/>
          <w:szCs w:val="22"/>
        </w:rPr>
        <w:t xml:space="preserve">We propose a one-year project to study how US-China competition shapes their ability to gain and maintain access for power projection. Our project will conduct two nationwide surveys in countries that host Chinese or American military bases: </w:t>
      </w:r>
      <w:commentRangeStart w:id="22"/>
      <w:r w:rsidRPr="00121C59">
        <w:rPr>
          <w:sz w:val="22"/>
          <w:szCs w:val="22"/>
        </w:rPr>
        <w:t xml:space="preserve">Djibouti and Cambodia. </w:t>
      </w:r>
      <w:commentRangeEnd w:id="22"/>
      <w:r w:rsidR="00AA4FD6">
        <w:rPr>
          <w:rStyle w:val="CommentReference"/>
        </w:rPr>
        <w:commentReference w:id="22"/>
      </w:r>
      <w:r w:rsidRPr="00121C59">
        <w:rPr>
          <w:sz w:val="22"/>
          <w:szCs w:val="22"/>
        </w:rPr>
        <w:t xml:space="preserve">Additionally, we will conduct fieldwork and interviews in Djibouti, which hosts both an American and a Chinese presence. </w:t>
      </w:r>
      <w:commentRangeEnd w:id="21"/>
      <w:r w:rsidR="00E7406A">
        <w:rPr>
          <w:rStyle w:val="CommentReference"/>
        </w:rPr>
        <w:commentReference w:id="21"/>
      </w:r>
    </w:p>
    <w:p w14:paraId="4002DFB1" w14:textId="77777777" w:rsidR="00647AE5" w:rsidRPr="00E94FC4" w:rsidRDefault="00647AE5" w:rsidP="00E94FC4">
      <w:pPr>
        <w:pStyle w:val="ListParagraph"/>
        <w:numPr>
          <w:ilvl w:val="0"/>
          <w:numId w:val="6"/>
        </w:numPr>
        <w:spacing w:before="0" w:after="0"/>
        <w:jc w:val="both"/>
        <w:rPr>
          <w:rFonts w:ascii="Times New Roman" w:hAnsi="Times New Roman" w:cs="Times New Roman"/>
          <w:b/>
          <w:bCs/>
        </w:rPr>
      </w:pPr>
      <w:r w:rsidRPr="00121C59">
        <w:rPr>
          <w:rFonts w:ascii="Times New Roman" w:hAnsi="Times New Roman" w:cs="Times New Roman"/>
          <w:b/>
        </w:rPr>
        <w:t xml:space="preserve">Overarching </w:t>
      </w:r>
      <w:r w:rsidRPr="00E94FC4">
        <w:rPr>
          <w:rFonts w:ascii="Times New Roman" w:hAnsi="Times New Roman" w:cs="Times New Roman"/>
          <w:b/>
        </w:rPr>
        <w:t>Research Question:</w:t>
      </w:r>
      <w:r w:rsidRPr="00E94FC4">
        <w:rPr>
          <w:rFonts w:ascii="Times New Roman" w:hAnsi="Times New Roman" w:cs="Times New Roman"/>
          <w:b/>
          <w:bCs/>
        </w:rPr>
        <w:t xml:space="preserve"> </w:t>
      </w:r>
      <w:commentRangeStart w:id="23"/>
      <w:r w:rsidRPr="00E94FC4">
        <w:rPr>
          <w:rFonts w:ascii="Times New Roman" w:hAnsi="Times New Roman" w:cs="Times New Roman"/>
          <w:i/>
        </w:rPr>
        <w:t xml:space="preserve">How do states gain access for power projection? </w:t>
      </w:r>
      <w:commentRangeEnd w:id="23"/>
      <w:r w:rsidR="00EE77DA">
        <w:rPr>
          <w:rStyle w:val="CommentReference"/>
          <w:rFonts w:ascii="Times New Roman" w:eastAsiaTheme="minorHAnsi" w:hAnsi="Times New Roman" w:cs="Times New Roman"/>
          <w:kern w:val="2"/>
          <w14:ligatures w14:val="standardContextual"/>
        </w:rPr>
        <w:commentReference w:id="23"/>
      </w:r>
    </w:p>
    <w:p w14:paraId="494C6E3B" w14:textId="77777777" w:rsidR="00647AE5" w:rsidRPr="00121C59" w:rsidRDefault="00647AE5" w:rsidP="00E94FC4">
      <w:pPr>
        <w:spacing w:line="240" w:lineRule="auto"/>
        <w:contextualSpacing/>
        <w:jc w:val="both"/>
        <w:rPr>
          <w:sz w:val="22"/>
          <w:szCs w:val="22"/>
        </w:rPr>
      </w:pPr>
    </w:p>
    <w:p w14:paraId="142D9A9D" w14:textId="77777777" w:rsidR="00647AE5" w:rsidRPr="00121C59" w:rsidRDefault="00647AE5" w:rsidP="00E94FC4">
      <w:pPr>
        <w:spacing w:line="240" w:lineRule="auto"/>
        <w:contextualSpacing/>
        <w:jc w:val="both"/>
        <w:rPr>
          <w:sz w:val="22"/>
          <w:szCs w:val="22"/>
        </w:rPr>
      </w:pPr>
      <w:r w:rsidRPr="00121C59">
        <w:rPr>
          <w:sz w:val="22"/>
          <w:szCs w:val="22"/>
        </w:rPr>
        <w:t xml:space="preserve">Much of this work is exploratory. For example, we know relatively little about how people view China’s foreign military presences, as most of the existing literature has focused on China’s purely economic </w:t>
      </w:r>
      <w:r w:rsidRPr="00121C59">
        <w:rPr>
          <w:sz w:val="22"/>
          <w:szCs w:val="22"/>
        </w:rPr>
        <w:lastRenderedPageBreak/>
        <w:t xml:space="preserve">footprint. Similarly, while existing literature has studied public perceptions of economic inducements like foreign aid, and how contact with military personnel shapes public perceptions of the country that stations them, we know little about the relative effects of economic and social contact with military personnel and non-military civilians. </w:t>
      </w:r>
    </w:p>
    <w:p w14:paraId="34912FF5" w14:textId="77777777" w:rsidR="00647AE5" w:rsidRPr="00121C59" w:rsidRDefault="00647AE5" w:rsidP="00E94FC4">
      <w:pPr>
        <w:pStyle w:val="ListParagraph"/>
        <w:numPr>
          <w:ilvl w:val="0"/>
          <w:numId w:val="6"/>
        </w:numPr>
        <w:spacing w:before="0" w:after="0"/>
        <w:jc w:val="both"/>
        <w:rPr>
          <w:rFonts w:ascii="Times New Roman" w:hAnsi="Times New Roman" w:cs="Times New Roman"/>
          <w:bCs/>
        </w:rPr>
      </w:pPr>
      <w:r w:rsidRPr="00121C59">
        <w:rPr>
          <w:rFonts w:ascii="Times New Roman" w:hAnsi="Times New Roman" w:cs="Times New Roman"/>
          <w:bCs/>
        </w:rPr>
        <w:t>Descriptive Research Questions</w:t>
      </w:r>
    </w:p>
    <w:p w14:paraId="40E9A950" w14:textId="77777777" w:rsidR="00647AE5" w:rsidRPr="00121C59" w:rsidRDefault="00647AE5" w:rsidP="006A4540">
      <w:pPr>
        <w:pStyle w:val="ListParagraph"/>
        <w:numPr>
          <w:ilvl w:val="1"/>
          <w:numId w:val="6"/>
        </w:numPr>
        <w:spacing w:before="0" w:after="0"/>
        <w:rPr>
          <w:rFonts w:ascii="Times New Roman" w:hAnsi="Times New Roman" w:cs="Times New Roman"/>
        </w:rPr>
      </w:pPr>
      <w:r w:rsidRPr="00121C59">
        <w:rPr>
          <w:rFonts w:ascii="Times New Roman" w:hAnsi="Times New Roman" w:cs="Times New Roman"/>
        </w:rPr>
        <w:t>To what extent are members of the public aware that the United States and China have a military presence in their countries?</w:t>
      </w:r>
    </w:p>
    <w:p w14:paraId="5F113DB3" w14:textId="77777777" w:rsidR="00647AE5" w:rsidRPr="00121C59" w:rsidRDefault="00647AE5" w:rsidP="006A4540">
      <w:pPr>
        <w:pStyle w:val="ListParagraph"/>
        <w:numPr>
          <w:ilvl w:val="1"/>
          <w:numId w:val="6"/>
        </w:numPr>
        <w:spacing w:before="0" w:after="0"/>
        <w:rPr>
          <w:rFonts w:ascii="Times New Roman" w:hAnsi="Times New Roman" w:cs="Times New Roman"/>
        </w:rPr>
      </w:pPr>
      <w:r w:rsidRPr="00121C59">
        <w:rPr>
          <w:rFonts w:ascii="Times New Roman" w:hAnsi="Times New Roman" w:cs="Times New Roman"/>
        </w:rPr>
        <w:t xml:space="preserve">To what extent do members of the public and </w:t>
      </w:r>
      <w:commentRangeStart w:id="24"/>
      <w:r w:rsidRPr="00121C59">
        <w:rPr>
          <w:rFonts w:ascii="Times New Roman" w:hAnsi="Times New Roman" w:cs="Times New Roman"/>
        </w:rPr>
        <w:t xml:space="preserve">elites </w:t>
      </w:r>
      <w:commentRangeEnd w:id="24"/>
      <w:r w:rsidR="00821B6B">
        <w:rPr>
          <w:rStyle w:val="CommentReference"/>
          <w:rFonts w:ascii="Times New Roman" w:eastAsiaTheme="minorHAnsi" w:hAnsi="Times New Roman" w:cs="Times New Roman"/>
          <w:kern w:val="2"/>
          <w14:ligatures w14:val="standardContextual"/>
        </w:rPr>
        <w:commentReference w:id="24"/>
      </w:r>
      <w:r w:rsidRPr="00121C59">
        <w:rPr>
          <w:rFonts w:ascii="Times New Roman" w:hAnsi="Times New Roman" w:cs="Times New Roman"/>
        </w:rPr>
        <w:t>in actual or potential base host countries support the United States and China having a military presence in their countries?</w:t>
      </w:r>
    </w:p>
    <w:p w14:paraId="3378DB7D" w14:textId="77777777" w:rsidR="00647AE5" w:rsidRPr="00121C59" w:rsidRDefault="00647AE5" w:rsidP="006A4540">
      <w:pPr>
        <w:pStyle w:val="ListParagraph"/>
        <w:numPr>
          <w:ilvl w:val="1"/>
          <w:numId w:val="6"/>
        </w:numPr>
        <w:spacing w:before="0" w:after="0"/>
        <w:rPr>
          <w:rFonts w:ascii="Times New Roman" w:hAnsi="Times New Roman" w:cs="Times New Roman"/>
        </w:rPr>
      </w:pPr>
      <w:r w:rsidRPr="00121C59">
        <w:rPr>
          <w:rFonts w:ascii="Times New Roman" w:hAnsi="Times New Roman" w:cs="Times New Roman"/>
        </w:rPr>
        <w:t>To what extent do members of the public and elites in actual or potential base host countries hold favorable views of the United States and China?</w:t>
      </w:r>
    </w:p>
    <w:p w14:paraId="3E890D9F" w14:textId="77777777" w:rsidR="00647AE5" w:rsidRPr="00121C59" w:rsidRDefault="00647AE5" w:rsidP="006A4540">
      <w:pPr>
        <w:pStyle w:val="ListParagraph"/>
        <w:numPr>
          <w:ilvl w:val="1"/>
          <w:numId w:val="6"/>
        </w:numPr>
        <w:spacing w:before="0" w:after="0"/>
        <w:rPr>
          <w:rFonts w:ascii="Times New Roman" w:hAnsi="Times New Roman" w:cs="Times New Roman"/>
        </w:rPr>
      </w:pPr>
      <w:r w:rsidRPr="00121C59">
        <w:rPr>
          <w:rFonts w:ascii="Times New Roman" w:hAnsi="Times New Roman" w:cs="Times New Roman"/>
        </w:rPr>
        <w:t xml:space="preserve">Do members of the public and elites have more positive views of interactions with a country’s military personnel or </w:t>
      </w:r>
      <w:commentRangeStart w:id="25"/>
      <w:r w:rsidRPr="00121C59">
        <w:rPr>
          <w:rFonts w:ascii="Times New Roman" w:hAnsi="Times New Roman" w:cs="Times New Roman"/>
        </w:rPr>
        <w:t>civilians</w:t>
      </w:r>
      <w:commentRangeEnd w:id="25"/>
      <w:r w:rsidR="001B02E8">
        <w:rPr>
          <w:rStyle w:val="CommentReference"/>
          <w:rFonts w:ascii="Times New Roman" w:eastAsiaTheme="minorHAnsi" w:hAnsi="Times New Roman" w:cs="Times New Roman"/>
          <w:kern w:val="2"/>
          <w14:ligatures w14:val="standardContextual"/>
        </w:rPr>
        <w:commentReference w:id="25"/>
      </w:r>
      <w:r w:rsidRPr="00121C59">
        <w:rPr>
          <w:rFonts w:ascii="Times New Roman" w:hAnsi="Times New Roman" w:cs="Times New Roman"/>
        </w:rPr>
        <w:t>, all else being equal?</w:t>
      </w:r>
    </w:p>
    <w:p w14:paraId="2ADC63FB" w14:textId="77777777" w:rsidR="00647AE5" w:rsidRPr="00121C59" w:rsidRDefault="00647AE5" w:rsidP="00E94FC4">
      <w:pPr>
        <w:spacing w:line="240" w:lineRule="auto"/>
        <w:contextualSpacing/>
        <w:jc w:val="both"/>
        <w:rPr>
          <w:sz w:val="22"/>
          <w:szCs w:val="22"/>
        </w:rPr>
      </w:pPr>
    </w:p>
    <w:p w14:paraId="63F45824" w14:textId="1C650632" w:rsidR="00647AE5" w:rsidRPr="00121C59" w:rsidRDefault="00647AE5" w:rsidP="00E94FC4">
      <w:pPr>
        <w:spacing w:line="240" w:lineRule="auto"/>
        <w:contextualSpacing/>
        <w:jc w:val="both"/>
        <w:rPr>
          <w:sz w:val="22"/>
          <w:szCs w:val="22"/>
        </w:rPr>
      </w:pPr>
      <w:r w:rsidRPr="00121C59">
        <w:rPr>
          <w:sz w:val="22"/>
          <w:szCs w:val="22"/>
        </w:rPr>
        <w:t xml:space="preserve">Additionally, we test a series of hypotheses on </w:t>
      </w:r>
      <w:commentRangeStart w:id="26"/>
      <w:r w:rsidRPr="00121C59">
        <w:rPr>
          <w:sz w:val="22"/>
          <w:szCs w:val="22"/>
        </w:rPr>
        <w:t>how exposure to contact with the U.S. and Chinese citizens and commerce shapes public and elite views on the United States</w:t>
      </w:r>
      <w:commentRangeEnd w:id="26"/>
      <w:r w:rsidR="00023F38">
        <w:rPr>
          <w:rStyle w:val="CommentReference"/>
        </w:rPr>
        <w:commentReference w:id="26"/>
      </w:r>
      <w:r w:rsidRPr="00121C59">
        <w:rPr>
          <w:sz w:val="22"/>
          <w:szCs w:val="22"/>
        </w:rPr>
        <w:t xml:space="preserve">, China, and their foreign military presence. These hypotheses are relatively uncontroversial and based on existing findings. The first two hypotheses </w:t>
      </w:r>
      <w:r w:rsidR="00121C59" w:rsidRPr="00E94FC4">
        <w:rPr>
          <w:sz w:val="22"/>
          <w:szCs w:val="22"/>
        </w:rPr>
        <w:t>on contact and soft power derive from the literature</w:t>
      </w:r>
      <w:r w:rsidRPr="00121C59">
        <w:rPr>
          <w:sz w:val="22"/>
          <w:szCs w:val="22"/>
        </w:rPr>
        <w:t xml:space="preserve">. Research suggests positive public diplomacy can improve foreign perceptions of a sending state (Goldsmith et al., 2021; Mattingly and Sunquist, 2022). A recent wave of literature suggests that this can </w:t>
      </w:r>
      <w:r w:rsidR="00121C59" w:rsidRPr="00E94FC4">
        <w:rPr>
          <w:sz w:val="22"/>
          <w:szCs w:val="22"/>
        </w:rPr>
        <w:t>also be true of military contact, with studies finding</w:t>
      </w:r>
      <w:r w:rsidRPr="00121C59">
        <w:rPr>
          <w:sz w:val="22"/>
          <w:szCs w:val="22"/>
        </w:rPr>
        <w:t xml:space="preserve"> that contact with US military personnel improves foreign perceptions of the United States (Martinez Machain 2019; Flynn et al. 2019; Allen et al. 2020, 2022).  </w:t>
      </w:r>
    </w:p>
    <w:p w14:paraId="2FE6539E" w14:textId="6AAB6CFA" w:rsidR="00647AE5" w:rsidRPr="00121C59" w:rsidRDefault="00647AE5" w:rsidP="00E94FC4">
      <w:pPr>
        <w:spacing w:line="240" w:lineRule="auto"/>
        <w:ind w:firstLine="360"/>
        <w:contextualSpacing/>
        <w:jc w:val="both"/>
        <w:rPr>
          <w:sz w:val="22"/>
          <w:szCs w:val="22"/>
        </w:rPr>
      </w:pPr>
      <w:r w:rsidRPr="00121C59">
        <w:rPr>
          <w:sz w:val="22"/>
          <w:szCs w:val="22"/>
        </w:rPr>
        <w:t xml:space="preserve">The third and fourth hypotheses are rooted in </w:t>
      </w:r>
      <w:r w:rsidR="00121C59" w:rsidRPr="00E94FC4">
        <w:rPr>
          <w:sz w:val="22"/>
          <w:szCs w:val="22"/>
        </w:rPr>
        <w:t>the literature on basing and</w:t>
      </w:r>
      <w:r w:rsidRPr="00121C59">
        <w:rPr>
          <w:sz w:val="22"/>
          <w:szCs w:val="22"/>
        </w:rPr>
        <w:t xml:space="preserve"> foreign aid. Research on foreign aid suggests aid can increase public support for the donor (Goldsmith et al., 2014; Blair et al. 2022) and secure policy concessions for the donor (Bueno de Mesquita and Smith, 2007; Carter and Stone, 2015; Alexander and Rooney, 2019). Similarly, economic tools are a central means by which states secure host consent for their foreign military bases, and a number of studies have found that exposure to economic benefits increase</w:t>
      </w:r>
      <w:r w:rsidR="00121C59" w:rsidRPr="00E94FC4">
        <w:rPr>
          <w:sz w:val="22"/>
          <w:szCs w:val="22"/>
        </w:rPr>
        <w:t>s</w:t>
      </w:r>
      <w:r w:rsidRPr="00121C59">
        <w:rPr>
          <w:sz w:val="22"/>
          <w:szCs w:val="22"/>
        </w:rPr>
        <w:t xml:space="preserve"> support for a country’s military presence and positive views of that country (Allen et al. 2020, 2022; Blankenship and Joyce 2020; Joyce and Blankenship 2023). </w:t>
      </w:r>
    </w:p>
    <w:p w14:paraId="73CE9682" w14:textId="77777777" w:rsidR="00647AE5" w:rsidRPr="00121C59" w:rsidRDefault="00647AE5" w:rsidP="00E94FC4">
      <w:pPr>
        <w:pStyle w:val="ListParagraph"/>
        <w:numPr>
          <w:ilvl w:val="0"/>
          <w:numId w:val="6"/>
        </w:numPr>
        <w:spacing w:before="0" w:after="0"/>
        <w:jc w:val="both"/>
        <w:rPr>
          <w:rFonts w:ascii="Times New Roman" w:hAnsi="Times New Roman" w:cs="Times New Roman"/>
          <w:bCs/>
        </w:rPr>
      </w:pPr>
      <w:commentRangeStart w:id="27"/>
      <w:r w:rsidRPr="00121C59">
        <w:rPr>
          <w:rFonts w:ascii="Times New Roman" w:hAnsi="Times New Roman" w:cs="Times New Roman"/>
          <w:bCs/>
        </w:rPr>
        <w:t xml:space="preserve">Theoretical Hypotheses </w:t>
      </w:r>
    </w:p>
    <w:p w14:paraId="5770E3D9" w14:textId="77777777" w:rsidR="00647AE5" w:rsidRPr="00121C59" w:rsidRDefault="00647AE5" w:rsidP="006A4540">
      <w:pPr>
        <w:pStyle w:val="ListParagraph"/>
        <w:widowControl w:val="0"/>
        <w:numPr>
          <w:ilvl w:val="1"/>
          <w:numId w:val="6"/>
        </w:numPr>
        <w:spacing w:after="100" w:afterAutospacing="1"/>
        <w:rPr>
          <w:rFonts w:ascii="Times New Roman" w:hAnsi="Times New Roman" w:cs="Times New Roman"/>
        </w:rPr>
      </w:pPr>
      <w:r w:rsidRPr="00121C59">
        <w:rPr>
          <w:rFonts w:ascii="Times New Roman" w:hAnsi="Times New Roman" w:cs="Times New Roman"/>
        </w:rPr>
        <w:t>Positive (negative) interactions with citizens of one country will increase (decrease) positive views of that country.</w:t>
      </w:r>
    </w:p>
    <w:p w14:paraId="20E1E7F5" w14:textId="77777777" w:rsidR="00647AE5" w:rsidRPr="00121C59" w:rsidRDefault="00647AE5" w:rsidP="006A4540">
      <w:pPr>
        <w:pStyle w:val="ListParagraph"/>
        <w:widowControl w:val="0"/>
        <w:numPr>
          <w:ilvl w:val="1"/>
          <w:numId w:val="6"/>
        </w:numPr>
        <w:spacing w:after="100" w:afterAutospacing="1"/>
        <w:rPr>
          <w:rFonts w:ascii="Times New Roman" w:hAnsi="Times New Roman" w:cs="Times New Roman"/>
        </w:rPr>
      </w:pPr>
      <w:r w:rsidRPr="00121C59">
        <w:rPr>
          <w:rFonts w:ascii="Times New Roman" w:hAnsi="Times New Roman" w:cs="Times New Roman"/>
        </w:rPr>
        <w:t>Positive (negative) interactions with citizens of one country will increase (decrease) support for hosting that country’s military.</w:t>
      </w:r>
    </w:p>
    <w:p w14:paraId="158C599B" w14:textId="77777777" w:rsidR="00647AE5" w:rsidRPr="00121C59" w:rsidRDefault="00647AE5" w:rsidP="006A4540">
      <w:pPr>
        <w:pStyle w:val="ListParagraph"/>
        <w:widowControl w:val="0"/>
        <w:numPr>
          <w:ilvl w:val="1"/>
          <w:numId w:val="6"/>
        </w:numPr>
        <w:spacing w:after="100" w:afterAutospacing="1"/>
        <w:rPr>
          <w:rFonts w:ascii="Times New Roman" w:hAnsi="Times New Roman" w:cs="Times New Roman"/>
        </w:rPr>
      </w:pPr>
      <w:r w:rsidRPr="00121C59">
        <w:rPr>
          <w:rFonts w:ascii="Times New Roman" w:hAnsi="Times New Roman" w:cs="Times New Roman"/>
        </w:rPr>
        <w:t>Exposure to economic benefits from one country will increase positive views of that country.</w:t>
      </w:r>
    </w:p>
    <w:p w14:paraId="44563A3E" w14:textId="77777777" w:rsidR="00647AE5" w:rsidRPr="00121C59" w:rsidRDefault="00647AE5" w:rsidP="006A4540">
      <w:pPr>
        <w:pStyle w:val="ListParagraph"/>
        <w:widowControl w:val="0"/>
        <w:numPr>
          <w:ilvl w:val="1"/>
          <w:numId w:val="6"/>
        </w:numPr>
        <w:spacing w:after="100" w:afterAutospacing="1"/>
        <w:rPr>
          <w:rFonts w:ascii="Times New Roman" w:hAnsi="Times New Roman" w:cs="Times New Roman"/>
        </w:rPr>
      </w:pPr>
      <w:r w:rsidRPr="00121C59">
        <w:rPr>
          <w:rFonts w:ascii="Times New Roman" w:hAnsi="Times New Roman" w:cs="Times New Roman"/>
        </w:rPr>
        <w:t>Exposure to economic benefits from one country will increase support for hosting that country’s military.</w:t>
      </w:r>
    </w:p>
    <w:p w14:paraId="3B05396F" w14:textId="172A978F" w:rsidR="00647AE5" w:rsidRPr="00E94FC4" w:rsidRDefault="00647AE5" w:rsidP="00E94FC4">
      <w:pPr>
        <w:spacing w:line="240" w:lineRule="auto"/>
        <w:contextualSpacing/>
        <w:jc w:val="both"/>
        <w:rPr>
          <w:sz w:val="22"/>
          <w:szCs w:val="22"/>
        </w:rPr>
      </w:pPr>
      <w:r w:rsidRPr="00121C59">
        <w:rPr>
          <w:sz w:val="22"/>
          <w:szCs w:val="22"/>
        </w:rPr>
        <w:t xml:space="preserve">Finally, we test an additional hypothesis rooted in existing literature but yet to be empirically tested, which focuses on the dynamics of US-China competition. </w:t>
      </w:r>
      <w:r w:rsidRPr="00E94FC4">
        <w:rPr>
          <w:sz w:val="22"/>
          <w:szCs w:val="22"/>
        </w:rPr>
        <w:t>Bases can bring a variety of negative externalities like crime, noise, pollution, traffic, and</w:t>
      </w:r>
      <w:r w:rsidR="00121C59" w:rsidRPr="00E94FC4">
        <w:rPr>
          <w:sz w:val="22"/>
          <w:szCs w:val="22"/>
        </w:rPr>
        <w:t>,</w:t>
      </w:r>
      <w:r w:rsidRPr="00E94FC4">
        <w:rPr>
          <w:sz w:val="22"/>
          <w:szCs w:val="22"/>
        </w:rPr>
        <w:t xml:space="preserve"> more broadly</w:t>
      </w:r>
      <w:r w:rsidR="00121C59" w:rsidRPr="00E94FC4">
        <w:rPr>
          <w:sz w:val="22"/>
          <w:szCs w:val="22"/>
        </w:rPr>
        <w:t>,</w:t>
      </w:r>
      <w:r w:rsidRPr="00E94FC4">
        <w:rPr>
          <w:sz w:val="22"/>
          <w:szCs w:val="22"/>
        </w:rPr>
        <w:t xml:space="preserve"> a perception that a country’s sovereignty is being infringed upon (Cooley 2008; Yeo 2011; </w:t>
      </w:r>
      <w:proofErr w:type="spellStart"/>
      <w:r w:rsidRPr="00E94FC4">
        <w:rPr>
          <w:sz w:val="22"/>
          <w:szCs w:val="22"/>
        </w:rPr>
        <w:t>Hikotani</w:t>
      </w:r>
      <w:proofErr w:type="spellEnd"/>
      <w:r w:rsidRPr="00E94FC4">
        <w:rPr>
          <w:sz w:val="22"/>
          <w:szCs w:val="22"/>
        </w:rPr>
        <w:t xml:space="preserve"> et al. 2022). As a result, bases are more desirable to the extent they bring tangible benefits to offset their negative effects. In some cases, these benefits take the form of security guarantees, but in the </w:t>
      </w:r>
      <w:proofErr w:type="gramStart"/>
      <w:r w:rsidRPr="00E94FC4">
        <w:rPr>
          <w:sz w:val="22"/>
          <w:szCs w:val="22"/>
        </w:rPr>
        <w:t>cases</w:t>
      </w:r>
      <w:proofErr w:type="gramEnd"/>
      <w:r w:rsidRPr="00E94FC4">
        <w:rPr>
          <w:sz w:val="22"/>
          <w:szCs w:val="22"/>
        </w:rPr>
        <w:t xml:space="preserve"> we’re focusing on, those benefits are primarily economic.</w:t>
      </w:r>
      <w:r w:rsidRPr="00121C59">
        <w:rPr>
          <w:sz w:val="22"/>
          <w:szCs w:val="22"/>
        </w:rPr>
        <w:t xml:space="preserve"> Thus, if a foreign competitor can offer the same economic benefits, the host’s need to accept a foreign base is lower</w:t>
      </w:r>
      <w:r w:rsidR="00121C59" w:rsidRPr="00E94FC4">
        <w:rPr>
          <w:sz w:val="22"/>
          <w:szCs w:val="22"/>
        </w:rPr>
        <w:t>,</w:t>
      </w:r>
      <w:r w:rsidRPr="00121C59">
        <w:rPr>
          <w:sz w:val="22"/>
          <w:szCs w:val="22"/>
        </w:rPr>
        <w:t xml:space="preserve"> which may decrease support for that base (Joyce and Blankenship, 2023). Indeed, the evidence suggests that the United States and China often use their aid competitively to curry influence and secure policy concessions for themselves while denying them to each other (</w:t>
      </w:r>
      <w:proofErr w:type="spellStart"/>
      <w:r w:rsidRPr="00121C59">
        <w:rPr>
          <w:sz w:val="22"/>
          <w:szCs w:val="22"/>
        </w:rPr>
        <w:t>Vadlamannati</w:t>
      </w:r>
      <w:proofErr w:type="spellEnd"/>
      <w:r w:rsidRPr="00121C59">
        <w:rPr>
          <w:sz w:val="22"/>
          <w:szCs w:val="22"/>
        </w:rPr>
        <w:t xml:space="preserve"> et al. 2023; Joyce and Blankenship </w:t>
      </w:r>
      <w:bookmarkEnd w:id="20"/>
      <w:r w:rsidRPr="00121C59">
        <w:rPr>
          <w:sz w:val="22"/>
          <w:szCs w:val="22"/>
        </w:rPr>
        <w:t>2023).</w:t>
      </w:r>
    </w:p>
    <w:p w14:paraId="52793A27" w14:textId="77777777" w:rsidR="00647AE5" w:rsidRPr="00121C59" w:rsidRDefault="00647AE5" w:rsidP="006A4540">
      <w:pPr>
        <w:pStyle w:val="ListParagraph"/>
        <w:widowControl w:val="0"/>
        <w:numPr>
          <w:ilvl w:val="1"/>
          <w:numId w:val="6"/>
        </w:numPr>
        <w:spacing w:after="100" w:afterAutospacing="1"/>
        <w:rPr>
          <w:rFonts w:ascii="Times New Roman" w:hAnsi="Times New Roman" w:cs="Times New Roman"/>
        </w:rPr>
      </w:pPr>
      <w:r w:rsidRPr="00121C59">
        <w:rPr>
          <w:rFonts w:ascii="Times New Roman" w:hAnsi="Times New Roman" w:cs="Times New Roman"/>
        </w:rPr>
        <w:lastRenderedPageBreak/>
        <w:t>Exposure to economic benefits from one country will decrease support for hosting the other country’s military.</w:t>
      </w:r>
      <w:commentRangeEnd w:id="27"/>
      <w:r w:rsidR="00610631">
        <w:rPr>
          <w:rStyle w:val="CommentReference"/>
          <w:rFonts w:ascii="Times New Roman" w:eastAsiaTheme="minorHAnsi" w:hAnsi="Times New Roman" w:cs="Times New Roman"/>
          <w:kern w:val="2"/>
          <w14:ligatures w14:val="standardContextual"/>
        </w:rPr>
        <w:commentReference w:id="27"/>
      </w:r>
    </w:p>
    <w:p w14:paraId="21F7FEF5" w14:textId="446FB5D1" w:rsidR="00C145EE" w:rsidRPr="00E94FC4" w:rsidRDefault="00C145EE" w:rsidP="006A4540">
      <w:pPr>
        <w:widowControl w:val="0"/>
        <w:spacing w:after="100" w:afterAutospacing="1" w:line="240" w:lineRule="auto"/>
        <w:contextualSpacing/>
        <w:jc w:val="both"/>
        <w:rPr>
          <w:b/>
          <w:bCs/>
          <w:sz w:val="22"/>
          <w:szCs w:val="22"/>
        </w:rPr>
      </w:pPr>
      <w:r w:rsidRPr="00E94FC4">
        <w:rPr>
          <w:b/>
          <w:bCs/>
          <w:sz w:val="22"/>
          <w:szCs w:val="22"/>
        </w:rPr>
        <w:t xml:space="preserve">3. </w:t>
      </w:r>
      <w:commentRangeStart w:id="28"/>
      <w:r w:rsidRPr="00E94FC4">
        <w:rPr>
          <w:b/>
          <w:bCs/>
          <w:sz w:val="22"/>
          <w:szCs w:val="22"/>
        </w:rPr>
        <w:t>Preliminary Findings</w:t>
      </w:r>
      <w:commentRangeEnd w:id="28"/>
      <w:r w:rsidR="00966D48">
        <w:rPr>
          <w:rStyle w:val="CommentReference"/>
        </w:rPr>
        <w:commentReference w:id="28"/>
      </w:r>
    </w:p>
    <w:p w14:paraId="0C9EF0D0" w14:textId="488925E4" w:rsidR="00C145EE" w:rsidRPr="00E94FC4" w:rsidRDefault="00C145EE" w:rsidP="006A4540">
      <w:pPr>
        <w:widowControl w:val="0"/>
        <w:spacing w:after="100" w:afterAutospacing="1" w:line="240" w:lineRule="auto"/>
        <w:contextualSpacing/>
        <w:jc w:val="both"/>
        <w:rPr>
          <w:b/>
          <w:bCs/>
          <w:sz w:val="22"/>
          <w:szCs w:val="22"/>
        </w:rPr>
      </w:pPr>
    </w:p>
    <w:p w14:paraId="507F7CDC" w14:textId="2C2652C4" w:rsidR="00C145EE" w:rsidRPr="00E94FC4" w:rsidRDefault="00C145EE" w:rsidP="006A4540">
      <w:pPr>
        <w:widowControl w:val="0"/>
        <w:spacing w:after="100" w:afterAutospacing="1" w:line="240" w:lineRule="auto"/>
        <w:contextualSpacing/>
        <w:jc w:val="both"/>
        <w:rPr>
          <w:bCs/>
          <w:sz w:val="22"/>
          <w:szCs w:val="22"/>
        </w:rPr>
      </w:pPr>
      <w:r w:rsidRPr="00E94FC4">
        <w:rPr>
          <w:bCs/>
          <w:sz w:val="22"/>
          <w:szCs w:val="22"/>
        </w:rPr>
        <w:t xml:space="preserve">In September </w:t>
      </w:r>
      <w:proofErr w:type="gramStart"/>
      <w:r w:rsidRPr="00E94FC4">
        <w:rPr>
          <w:bCs/>
          <w:sz w:val="22"/>
          <w:szCs w:val="22"/>
        </w:rPr>
        <w:t>2023,  we</w:t>
      </w:r>
      <w:proofErr w:type="gramEnd"/>
      <w:r w:rsidRPr="00E94FC4">
        <w:rPr>
          <w:bCs/>
          <w:sz w:val="22"/>
          <w:szCs w:val="22"/>
        </w:rPr>
        <w:t xml:space="preserve"> developed and deployed a </w:t>
      </w:r>
      <w:commentRangeStart w:id="29"/>
      <w:r w:rsidRPr="00E94FC4">
        <w:rPr>
          <w:bCs/>
          <w:sz w:val="22"/>
          <w:szCs w:val="22"/>
        </w:rPr>
        <w:t xml:space="preserve">preliminary survey to test </w:t>
      </w:r>
      <w:r w:rsidR="00121C59" w:rsidRPr="00E94FC4">
        <w:rPr>
          <w:bCs/>
          <w:sz w:val="22"/>
          <w:szCs w:val="22"/>
        </w:rPr>
        <w:t>the feasibility of our survey instrument</w:t>
      </w:r>
      <w:r w:rsidRPr="00E94FC4">
        <w:rPr>
          <w:bCs/>
          <w:sz w:val="22"/>
          <w:szCs w:val="22"/>
        </w:rPr>
        <w:t xml:space="preserve"> </w:t>
      </w:r>
      <w:commentRangeEnd w:id="29"/>
      <w:r w:rsidR="00535F6C">
        <w:rPr>
          <w:rStyle w:val="CommentReference"/>
        </w:rPr>
        <w:commentReference w:id="29"/>
      </w:r>
      <w:r w:rsidRPr="00E94FC4">
        <w:rPr>
          <w:bCs/>
          <w:sz w:val="22"/>
          <w:szCs w:val="22"/>
        </w:rPr>
        <w:t xml:space="preserve">and collect initial results related to our theoretical concept of interest. We limited the pilot survey in theoretical and sample scope due to budget constraints </w:t>
      </w:r>
      <w:commentRangeStart w:id="30"/>
      <w:r w:rsidRPr="00E94FC4">
        <w:rPr>
          <w:bCs/>
          <w:sz w:val="22"/>
          <w:szCs w:val="22"/>
        </w:rPr>
        <w:t xml:space="preserve">and it </w:t>
      </w:r>
      <w:r w:rsidR="00121C59" w:rsidRPr="00E94FC4">
        <w:rPr>
          <w:bCs/>
          <w:sz w:val="22"/>
          <w:szCs w:val="22"/>
        </w:rPr>
        <w:t>is</w:t>
      </w:r>
      <w:r w:rsidRPr="00E94FC4">
        <w:rPr>
          <w:bCs/>
          <w:sz w:val="22"/>
          <w:szCs w:val="22"/>
        </w:rPr>
        <w:t xml:space="preserve"> an initial test. </w:t>
      </w:r>
      <w:commentRangeEnd w:id="30"/>
      <w:r w:rsidR="002C7595">
        <w:rPr>
          <w:rStyle w:val="CommentReference"/>
        </w:rPr>
        <w:commentReference w:id="30"/>
      </w:r>
      <w:r w:rsidRPr="00E94FC4">
        <w:rPr>
          <w:bCs/>
          <w:sz w:val="22"/>
          <w:szCs w:val="22"/>
        </w:rPr>
        <w:t xml:space="preserve">We deployed the survey in English and Swahili to 1023 </w:t>
      </w:r>
      <w:commentRangeStart w:id="31"/>
      <w:r w:rsidRPr="00E94FC4">
        <w:rPr>
          <w:bCs/>
          <w:sz w:val="22"/>
          <w:szCs w:val="22"/>
        </w:rPr>
        <w:t xml:space="preserve">Kenyans </w:t>
      </w:r>
      <w:commentRangeEnd w:id="31"/>
      <w:r w:rsidR="00571EB4">
        <w:rPr>
          <w:rStyle w:val="CommentReference"/>
        </w:rPr>
        <w:commentReference w:id="31"/>
      </w:r>
      <w:r w:rsidRPr="00E94FC4">
        <w:rPr>
          <w:bCs/>
          <w:sz w:val="22"/>
          <w:szCs w:val="22"/>
        </w:rPr>
        <w:t xml:space="preserve">via cellphone. The survey contained 25 questions about demographics and topics related to our hypotheses. Specifically, we asked questions related to both perceived and behavioral indicators of U.S. and Chinese influence by the respondents and how they perceived both actors. In addition to looking at great power influence, we also included control questions to measure that influence versus influence by other regional and colonial actors. We </w:t>
      </w:r>
      <w:commentRangeStart w:id="32"/>
      <w:r w:rsidRPr="00E94FC4">
        <w:rPr>
          <w:bCs/>
          <w:sz w:val="22"/>
          <w:szCs w:val="22"/>
        </w:rPr>
        <w:t xml:space="preserve">collected the full sample </w:t>
      </w:r>
      <w:commentRangeEnd w:id="32"/>
      <w:r w:rsidR="00E54F0C">
        <w:rPr>
          <w:rStyle w:val="CommentReference"/>
        </w:rPr>
        <w:commentReference w:id="32"/>
      </w:r>
      <w:r w:rsidRPr="00E94FC4">
        <w:rPr>
          <w:bCs/>
          <w:sz w:val="22"/>
          <w:szCs w:val="22"/>
        </w:rPr>
        <w:t xml:space="preserve">over </w:t>
      </w:r>
      <w:r w:rsidR="00CE0D69" w:rsidRPr="00E94FC4">
        <w:rPr>
          <w:bCs/>
          <w:sz w:val="22"/>
          <w:szCs w:val="22"/>
        </w:rPr>
        <w:t>six days</w:t>
      </w:r>
      <w:r w:rsidRPr="00E94FC4">
        <w:rPr>
          <w:bCs/>
          <w:sz w:val="22"/>
          <w:szCs w:val="22"/>
        </w:rPr>
        <w:t xml:space="preserve">. </w:t>
      </w:r>
    </w:p>
    <w:p w14:paraId="7A9638A4" w14:textId="18CEBCEA" w:rsidR="00C145EE" w:rsidRPr="00E94FC4" w:rsidRDefault="00C145EE" w:rsidP="006A4540">
      <w:pPr>
        <w:widowControl w:val="0"/>
        <w:spacing w:after="100" w:afterAutospacing="1" w:line="240" w:lineRule="auto"/>
        <w:contextualSpacing/>
        <w:jc w:val="both"/>
        <w:rPr>
          <w:bCs/>
          <w:sz w:val="22"/>
          <w:szCs w:val="22"/>
        </w:rPr>
      </w:pPr>
      <w:r w:rsidRPr="00E94FC4">
        <w:rPr>
          <w:bCs/>
          <w:sz w:val="22"/>
          <w:szCs w:val="22"/>
        </w:rPr>
        <w:tab/>
      </w:r>
      <w:commentRangeStart w:id="33"/>
      <w:r w:rsidRPr="00E94FC4">
        <w:rPr>
          <w:bCs/>
          <w:sz w:val="22"/>
          <w:szCs w:val="22"/>
        </w:rPr>
        <w:t xml:space="preserve">The initial sample contained useful distributional characteristics. First, </w:t>
      </w:r>
      <w:r w:rsidR="00CE0D69" w:rsidRPr="00E94FC4">
        <w:rPr>
          <w:bCs/>
          <w:sz w:val="22"/>
          <w:szCs w:val="22"/>
        </w:rPr>
        <w:t>most</w:t>
      </w:r>
      <w:r w:rsidRPr="00E94FC4">
        <w:rPr>
          <w:bCs/>
          <w:sz w:val="22"/>
          <w:szCs w:val="22"/>
        </w:rPr>
        <w:t xml:space="preserve"> respondents were in the 20</w:t>
      </w:r>
      <w:r w:rsidR="00515418">
        <w:rPr>
          <w:bCs/>
          <w:sz w:val="22"/>
          <w:szCs w:val="22"/>
        </w:rPr>
        <w:t>–</w:t>
      </w:r>
      <w:r w:rsidRPr="00E94FC4">
        <w:rPr>
          <w:bCs/>
          <w:sz w:val="22"/>
          <w:szCs w:val="22"/>
        </w:rPr>
        <w:t>29 age bracket, while the next two largest groups were in the subsequent 10</w:t>
      </w:r>
      <w:r w:rsidR="00515418">
        <w:rPr>
          <w:bCs/>
          <w:sz w:val="22"/>
          <w:szCs w:val="22"/>
        </w:rPr>
        <w:t>–</w:t>
      </w:r>
      <w:r w:rsidRPr="00E94FC4">
        <w:rPr>
          <w:bCs/>
          <w:sz w:val="22"/>
          <w:szCs w:val="22"/>
        </w:rPr>
        <w:t>year brackets</w:t>
      </w:r>
      <w:commentRangeEnd w:id="33"/>
      <w:r w:rsidR="00DB2EE3">
        <w:rPr>
          <w:rStyle w:val="CommentReference"/>
        </w:rPr>
        <w:commentReference w:id="33"/>
      </w:r>
      <w:r w:rsidRPr="00E94FC4">
        <w:rPr>
          <w:bCs/>
          <w:sz w:val="22"/>
          <w:szCs w:val="22"/>
        </w:rPr>
        <w:t>. The full sample ranged from 18</w:t>
      </w:r>
      <w:r w:rsidR="00515418">
        <w:rPr>
          <w:bCs/>
          <w:sz w:val="22"/>
          <w:szCs w:val="22"/>
        </w:rPr>
        <w:t>–</w:t>
      </w:r>
      <w:r w:rsidRPr="00E94FC4">
        <w:rPr>
          <w:bCs/>
          <w:sz w:val="22"/>
          <w:szCs w:val="22"/>
        </w:rPr>
        <w:t>69. Purposefully, we over-sampled Mombasa due to its size and possibility for international influence. Half of the responses came from Mombasa. The sample slightly skewed Male and, while most people reported their primary language being Swahili, most respondents opted to take the survey in English.</w:t>
      </w:r>
    </w:p>
    <w:p w14:paraId="10CB6651" w14:textId="77777777" w:rsidR="00C145EE" w:rsidRPr="00E94FC4" w:rsidRDefault="00C145EE" w:rsidP="006A4540">
      <w:pPr>
        <w:widowControl w:val="0"/>
        <w:spacing w:after="100" w:afterAutospacing="1" w:line="240" w:lineRule="auto"/>
        <w:contextualSpacing/>
        <w:jc w:val="both"/>
        <w:rPr>
          <w:bCs/>
          <w:sz w:val="22"/>
          <w:szCs w:val="22"/>
        </w:rPr>
      </w:pPr>
    </w:p>
    <w:p w14:paraId="2B8DD146" w14:textId="4E322324" w:rsidR="00D8087A" w:rsidRPr="00E94FC4" w:rsidRDefault="00C145EE" w:rsidP="006A4540">
      <w:pPr>
        <w:widowControl w:val="0"/>
        <w:spacing w:after="100" w:afterAutospacing="1" w:line="240" w:lineRule="auto"/>
        <w:contextualSpacing/>
        <w:jc w:val="both"/>
        <w:rPr>
          <w:b/>
          <w:bCs/>
          <w:sz w:val="22"/>
          <w:szCs w:val="22"/>
        </w:rPr>
      </w:pPr>
      <w:r w:rsidRPr="00E94FC4">
        <w:rPr>
          <w:b/>
          <w:bCs/>
          <w:sz w:val="22"/>
          <w:szCs w:val="22"/>
        </w:rPr>
        <w:t>4</w:t>
      </w:r>
      <w:r w:rsidR="00D8087A" w:rsidRPr="00E94FC4">
        <w:rPr>
          <w:b/>
          <w:bCs/>
          <w:sz w:val="22"/>
          <w:szCs w:val="22"/>
        </w:rPr>
        <w:t xml:space="preserve">. </w:t>
      </w:r>
      <w:commentRangeStart w:id="34"/>
      <w:r w:rsidR="00D8087A" w:rsidRPr="00E94FC4">
        <w:rPr>
          <w:b/>
          <w:bCs/>
          <w:sz w:val="22"/>
          <w:szCs w:val="22"/>
        </w:rPr>
        <w:t xml:space="preserve">Broader Impacts </w:t>
      </w:r>
      <w:commentRangeEnd w:id="34"/>
      <w:r w:rsidR="00B95D7A">
        <w:rPr>
          <w:rStyle w:val="CommentReference"/>
        </w:rPr>
        <w:commentReference w:id="34"/>
      </w:r>
    </w:p>
    <w:p w14:paraId="3685E278" w14:textId="77777777" w:rsidR="008F52EE" w:rsidRDefault="00BB23CB" w:rsidP="006A4540">
      <w:pPr>
        <w:widowControl w:val="0"/>
        <w:spacing w:after="100" w:afterAutospacing="1" w:line="240" w:lineRule="auto"/>
        <w:contextualSpacing/>
        <w:jc w:val="both"/>
        <w:rPr>
          <w:sz w:val="22"/>
          <w:szCs w:val="22"/>
        </w:rPr>
      </w:pPr>
      <w:r>
        <w:rPr>
          <w:sz w:val="22"/>
          <w:szCs w:val="22"/>
        </w:rPr>
        <w:tab/>
        <w:t xml:space="preserve">The project has several impacts on scholarship. First, it enhances scholarly understanding of influence in the security domain. How to get other people (or states) to do what one wants represents a central challenge in international security. While coercion—the threatened or limited use of force to persuade an adversary to do one’s bidding—is well-studied, soft power is much less understood in the security domain. This project explores the interpersonal and economic underpinnings of influence, shedding light both on the soft power sources of influence and </w:t>
      </w:r>
      <w:r w:rsidR="008F52EE">
        <w:rPr>
          <w:sz w:val="22"/>
          <w:szCs w:val="22"/>
        </w:rPr>
        <w:t xml:space="preserve">on their effects. More broadly, most studies of influence in international relations are dyadic, focusing on an influence-seeking state and a target. In practice, however, third-party states can undermine influence. Great powers regularly seek to acquire influence for themselves and to deny it to their rivals. We move beyond dyadic conceptions of influence to </w:t>
      </w:r>
      <w:commentRangeStart w:id="35"/>
      <w:r w:rsidR="008F52EE">
        <w:rPr>
          <w:sz w:val="22"/>
          <w:szCs w:val="22"/>
        </w:rPr>
        <w:t>explore the effects of multiple influence-seekers on public and elite opinion in host states.</w:t>
      </w:r>
      <w:commentRangeEnd w:id="35"/>
      <w:r w:rsidR="002D06D7">
        <w:rPr>
          <w:rStyle w:val="CommentReference"/>
        </w:rPr>
        <w:commentReference w:id="35"/>
      </w:r>
    </w:p>
    <w:p w14:paraId="5FED7C1B" w14:textId="77777777" w:rsidR="008F52EE" w:rsidRDefault="008F52EE" w:rsidP="006A4540">
      <w:pPr>
        <w:widowControl w:val="0"/>
        <w:spacing w:after="100" w:afterAutospacing="1" w:line="240" w:lineRule="auto"/>
        <w:contextualSpacing/>
        <w:jc w:val="both"/>
        <w:rPr>
          <w:sz w:val="22"/>
          <w:szCs w:val="22"/>
        </w:rPr>
      </w:pPr>
      <w:r>
        <w:rPr>
          <w:sz w:val="22"/>
          <w:szCs w:val="22"/>
        </w:rPr>
        <w:tab/>
        <w:t>Second, this project enhances understanding of sovereign bargaining over basing access. In the 21</w:t>
      </w:r>
      <w:r w:rsidRPr="00E94FC4">
        <w:rPr>
          <w:sz w:val="22"/>
          <w:szCs w:val="22"/>
          <w:vertAlign w:val="superscript"/>
        </w:rPr>
        <w:t>st</w:t>
      </w:r>
      <w:r>
        <w:rPr>
          <w:sz w:val="22"/>
          <w:szCs w:val="22"/>
        </w:rPr>
        <w:t xml:space="preserve"> century, a common way that states acquire basing access is to pay for it. Yet to date there is little work on the economic drivers of basing. </w:t>
      </w:r>
      <w:commentRangeStart w:id="36"/>
      <w:r>
        <w:rPr>
          <w:sz w:val="22"/>
          <w:szCs w:val="22"/>
        </w:rPr>
        <w:t>This project provides new data and theory on the different ways that states buy access,</w:t>
      </w:r>
      <w:commentRangeEnd w:id="36"/>
      <w:r w:rsidR="00B54CAE">
        <w:rPr>
          <w:rStyle w:val="CommentReference"/>
        </w:rPr>
        <w:commentReference w:id="36"/>
      </w:r>
      <w:r>
        <w:rPr>
          <w:sz w:val="22"/>
          <w:szCs w:val="22"/>
        </w:rPr>
        <w:t xml:space="preserve"> contrasting base rents paid into regime coffers with economic incentives distributed into host societies. Importantly, this work provides </w:t>
      </w:r>
      <w:commentRangeStart w:id="37"/>
      <w:r>
        <w:rPr>
          <w:sz w:val="22"/>
          <w:szCs w:val="22"/>
        </w:rPr>
        <w:t>a first cut at measuring the economic impact of basing on host societies—a question with theoretical and real-world implications for lower income states where bases may have an outsized economic impact.</w:t>
      </w:r>
      <w:commentRangeEnd w:id="37"/>
      <w:r w:rsidR="00B836D4">
        <w:rPr>
          <w:rStyle w:val="CommentReference"/>
        </w:rPr>
        <w:commentReference w:id="37"/>
      </w:r>
    </w:p>
    <w:p w14:paraId="69D07FAD" w14:textId="747AF684" w:rsidR="008F52EE" w:rsidRDefault="008F52EE" w:rsidP="008F52EE">
      <w:pPr>
        <w:widowControl w:val="0"/>
        <w:spacing w:after="100" w:afterAutospacing="1" w:line="240" w:lineRule="auto"/>
        <w:contextualSpacing/>
        <w:jc w:val="both"/>
        <w:rPr>
          <w:sz w:val="22"/>
          <w:szCs w:val="22"/>
        </w:rPr>
      </w:pPr>
      <w:r>
        <w:rPr>
          <w:sz w:val="22"/>
          <w:szCs w:val="22"/>
        </w:rPr>
        <w:tab/>
        <w:t>Additionally, this project has implications for US national security policymakers as well as policymakers in base host countries. First, US national security policymakers openly perceive China’s growing economic reach as a potential threat to US influence and access. Yet, unanswered questions remain as China’s investments in other countries have grown. For example, are these investments perceived by receiving populations as exploitative, or does contact with Chinese people and Chinese money increase goodwill? And, crucially</w:t>
      </w:r>
      <w:commentRangeStart w:id="38"/>
      <w:r>
        <w:rPr>
          <w:sz w:val="22"/>
          <w:szCs w:val="22"/>
        </w:rPr>
        <w:t xml:space="preserve">, does this goodwill come at the expense of US access in those same countries? </w:t>
      </w:r>
      <w:commentRangeEnd w:id="38"/>
      <w:r w:rsidR="002602C9">
        <w:rPr>
          <w:rStyle w:val="CommentReference"/>
        </w:rPr>
        <w:commentReference w:id="38"/>
      </w:r>
      <w:r>
        <w:rPr>
          <w:sz w:val="22"/>
          <w:szCs w:val="22"/>
        </w:rPr>
        <w:t>This project will provide micro-level data that enable policymakers to assess these kinds of questions.</w:t>
      </w:r>
      <w:r>
        <w:rPr>
          <w:sz w:val="22"/>
          <w:szCs w:val="22"/>
        </w:rPr>
        <w:tab/>
      </w:r>
    </w:p>
    <w:p w14:paraId="5E2BF63F" w14:textId="1B66EB4C" w:rsidR="008F52EE" w:rsidRDefault="008F52EE" w:rsidP="008F52EE">
      <w:pPr>
        <w:widowControl w:val="0"/>
        <w:spacing w:after="100" w:afterAutospacing="1" w:line="240" w:lineRule="auto"/>
        <w:contextualSpacing/>
        <w:jc w:val="both"/>
        <w:rPr>
          <w:sz w:val="22"/>
          <w:szCs w:val="22"/>
        </w:rPr>
      </w:pPr>
      <w:r>
        <w:rPr>
          <w:sz w:val="22"/>
          <w:szCs w:val="22"/>
        </w:rPr>
        <w:tab/>
        <w:t xml:space="preserve">Second, </w:t>
      </w:r>
      <w:r w:rsidR="005B53BB">
        <w:rPr>
          <w:sz w:val="22"/>
          <w:szCs w:val="22"/>
        </w:rPr>
        <w:t xml:space="preserve">by shedding light on the interactions </w:t>
      </w:r>
      <w:commentRangeStart w:id="39"/>
      <w:r w:rsidR="005B53BB">
        <w:rPr>
          <w:sz w:val="22"/>
          <w:szCs w:val="22"/>
        </w:rPr>
        <w:t xml:space="preserve">and benefits that host populations derive from contact with sending states, this project provides evidence that may increase the agency of host governments, allowing them to pursue more tailored arrangements with sending states that better serve the needs of host populations. </w:t>
      </w:r>
      <w:commentRangeEnd w:id="39"/>
      <w:r w:rsidR="001E0BAC">
        <w:rPr>
          <w:rStyle w:val="CommentReference"/>
        </w:rPr>
        <w:commentReference w:id="39"/>
      </w:r>
    </w:p>
    <w:p w14:paraId="4DCAA1E8" w14:textId="09A256E1" w:rsidR="005B53BB" w:rsidRPr="00E94FC4" w:rsidRDefault="005B53BB" w:rsidP="008F52EE">
      <w:pPr>
        <w:widowControl w:val="0"/>
        <w:spacing w:after="100" w:afterAutospacing="1" w:line="240" w:lineRule="auto"/>
        <w:contextualSpacing/>
        <w:jc w:val="both"/>
        <w:rPr>
          <w:sz w:val="22"/>
          <w:szCs w:val="22"/>
        </w:rPr>
      </w:pPr>
      <w:r>
        <w:rPr>
          <w:sz w:val="22"/>
          <w:szCs w:val="22"/>
        </w:rPr>
        <w:tab/>
      </w:r>
      <w:commentRangeStart w:id="40"/>
      <w:commentRangeStart w:id="41"/>
      <w:r>
        <w:rPr>
          <w:sz w:val="22"/>
          <w:szCs w:val="22"/>
        </w:rPr>
        <w:t xml:space="preserve">Finally, this project will have impacts on our campuses, providing educational opportunities for diverse student bodies. </w:t>
      </w:r>
      <w:commentRangeEnd w:id="40"/>
      <w:r w:rsidR="008B1178">
        <w:rPr>
          <w:rStyle w:val="CommentReference"/>
        </w:rPr>
        <w:commentReference w:id="40"/>
      </w:r>
      <w:r>
        <w:rPr>
          <w:sz w:val="22"/>
          <w:szCs w:val="22"/>
        </w:rPr>
        <w:t xml:space="preserve">The project includes a </w:t>
      </w:r>
      <w:commentRangeStart w:id="42"/>
      <w:r>
        <w:rPr>
          <w:sz w:val="22"/>
          <w:szCs w:val="22"/>
        </w:rPr>
        <w:t>mentoring plan for a research assistant</w:t>
      </w:r>
      <w:commentRangeEnd w:id="42"/>
      <w:r w:rsidR="00FB4C9A">
        <w:rPr>
          <w:rStyle w:val="CommentReference"/>
        </w:rPr>
        <w:commentReference w:id="42"/>
      </w:r>
      <w:r>
        <w:rPr>
          <w:sz w:val="22"/>
          <w:szCs w:val="22"/>
        </w:rPr>
        <w:t xml:space="preserve">, who will learn the </w:t>
      </w:r>
      <w:r>
        <w:rPr>
          <w:sz w:val="22"/>
          <w:szCs w:val="22"/>
        </w:rPr>
        <w:lastRenderedPageBreak/>
        <w:t xml:space="preserve">tools and techniques of survey and interview research. Moreover, we will use this project to host several teaching events on our respective campuses, including a methodological workshop on experimental design in surveys and research presentations for the general community to disseminate our results, lessons learned, and methodological insights. </w:t>
      </w:r>
      <w:commentRangeEnd w:id="41"/>
      <w:r w:rsidR="007B77A3">
        <w:rPr>
          <w:rStyle w:val="CommentReference"/>
        </w:rPr>
        <w:commentReference w:id="41"/>
      </w:r>
    </w:p>
    <w:p w14:paraId="3B84F1CF" w14:textId="206C8DB6" w:rsidR="00D8087A" w:rsidRPr="00E94FC4" w:rsidRDefault="00D8087A" w:rsidP="008F52EE">
      <w:pPr>
        <w:widowControl w:val="0"/>
        <w:spacing w:after="100" w:afterAutospacing="1" w:line="240" w:lineRule="auto"/>
        <w:contextualSpacing/>
        <w:jc w:val="both"/>
        <w:rPr>
          <w:sz w:val="22"/>
          <w:szCs w:val="22"/>
        </w:rPr>
      </w:pPr>
    </w:p>
    <w:p w14:paraId="6F4BD3AB" w14:textId="77777777" w:rsidR="00D8087A" w:rsidRPr="00E94FC4" w:rsidRDefault="00D8087A" w:rsidP="006A4540">
      <w:pPr>
        <w:widowControl w:val="0"/>
        <w:spacing w:after="100" w:afterAutospacing="1" w:line="240" w:lineRule="auto"/>
        <w:contextualSpacing/>
        <w:jc w:val="both"/>
        <w:rPr>
          <w:sz w:val="22"/>
          <w:szCs w:val="22"/>
        </w:rPr>
      </w:pPr>
    </w:p>
    <w:p w14:paraId="7E480BDC" w14:textId="77777777" w:rsidR="00D8087A" w:rsidRPr="00E94FC4" w:rsidRDefault="00D8087A" w:rsidP="006A4540">
      <w:pPr>
        <w:widowControl w:val="0"/>
        <w:spacing w:after="100" w:afterAutospacing="1" w:line="240" w:lineRule="auto"/>
        <w:contextualSpacing/>
        <w:jc w:val="both"/>
        <w:rPr>
          <w:sz w:val="22"/>
          <w:szCs w:val="22"/>
        </w:rPr>
      </w:pPr>
    </w:p>
    <w:p w14:paraId="6E0041A7" w14:textId="5363DD4D" w:rsidR="00D8087A" w:rsidRPr="00E94FC4" w:rsidRDefault="00C145EE" w:rsidP="006A4540">
      <w:pPr>
        <w:widowControl w:val="0"/>
        <w:spacing w:after="100" w:afterAutospacing="1" w:line="240" w:lineRule="auto"/>
        <w:contextualSpacing/>
        <w:jc w:val="both"/>
        <w:rPr>
          <w:b/>
          <w:bCs/>
          <w:sz w:val="22"/>
          <w:szCs w:val="22"/>
        </w:rPr>
      </w:pPr>
      <w:r w:rsidRPr="00E94FC4">
        <w:rPr>
          <w:b/>
          <w:bCs/>
          <w:sz w:val="22"/>
          <w:szCs w:val="22"/>
        </w:rPr>
        <w:t>5</w:t>
      </w:r>
      <w:r w:rsidR="00D8087A" w:rsidRPr="00E94FC4">
        <w:rPr>
          <w:b/>
          <w:bCs/>
          <w:sz w:val="22"/>
          <w:szCs w:val="22"/>
        </w:rPr>
        <w:t xml:space="preserve">. Technical Plan and Methodology </w:t>
      </w:r>
    </w:p>
    <w:p w14:paraId="1E873E73" w14:textId="4F0CF131" w:rsidR="0010003E" w:rsidRPr="00E94FC4" w:rsidRDefault="0010003E" w:rsidP="006A4540">
      <w:pPr>
        <w:widowControl w:val="0"/>
        <w:spacing w:after="100" w:afterAutospacing="1" w:line="240" w:lineRule="auto"/>
        <w:ind w:firstLine="720"/>
        <w:contextualSpacing/>
        <w:jc w:val="both"/>
        <w:rPr>
          <w:sz w:val="22"/>
          <w:szCs w:val="22"/>
        </w:rPr>
      </w:pPr>
      <w:r w:rsidRPr="00E94FC4">
        <w:rPr>
          <w:sz w:val="22"/>
          <w:szCs w:val="22"/>
        </w:rPr>
        <w:t>The project follows a two-pronged approach to understand</w:t>
      </w:r>
      <w:r w:rsidR="00121C59" w:rsidRPr="00E94FC4">
        <w:rPr>
          <w:sz w:val="22"/>
          <w:szCs w:val="22"/>
        </w:rPr>
        <w:t>ing</w:t>
      </w:r>
      <w:r w:rsidRPr="00E94FC4">
        <w:rPr>
          <w:sz w:val="22"/>
          <w:szCs w:val="22"/>
        </w:rPr>
        <w:t xml:space="preserve"> the phenomena of interest and follows our previous research strategy (Allen et al., 2022)</w:t>
      </w:r>
      <w:r w:rsidR="00121C59" w:rsidRPr="00E94FC4">
        <w:rPr>
          <w:sz w:val="22"/>
          <w:szCs w:val="22"/>
        </w:rPr>
        <w:t>.</w:t>
      </w:r>
      <w:r w:rsidRPr="00E94FC4">
        <w:rPr>
          <w:sz w:val="22"/>
          <w:szCs w:val="22"/>
        </w:rPr>
        <w:t xml:space="preserve"> The first strategy to assess influence and perception within the states of interest is to conduct large-scale surveys. We will deploy </w:t>
      </w:r>
      <w:commentRangeStart w:id="43"/>
      <w:r w:rsidRPr="00E94FC4">
        <w:rPr>
          <w:sz w:val="22"/>
          <w:szCs w:val="22"/>
        </w:rPr>
        <w:t xml:space="preserve">a survey </w:t>
      </w:r>
      <w:commentRangeEnd w:id="43"/>
      <w:r w:rsidR="00E37C67">
        <w:rPr>
          <w:rStyle w:val="CommentReference"/>
        </w:rPr>
        <w:commentReference w:id="43"/>
      </w:r>
      <w:r w:rsidRPr="00E94FC4">
        <w:rPr>
          <w:sz w:val="22"/>
          <w:szCs w:val="22"/>
        </w:rPr>
        <w:t xml:space="preserve">to </w:t>
      </w:r>
      <w:commentRangeStart w:id="44"/>
      <w:r w:rsidRPr="00E94FC4">
        <w:rPr>
          <w:sz w:val="22"/>
          <w:szCs w:val="22"/>
        </w:rPr>
        <w:t>2</w:t>
      </w:r>
      <w:r w:rsidR="00855DCA">
        <w:rPr>
          <w:sz w:val="22"/>
          <w:szCs w:val="22"/>
        </w:rPr>
        <w:t>,</w:t>
      </w:r>
      <w:r w:rsidRPr="00E94FC4">
        <w:rPr>
          <w:sz w:val="22"/>
          <w:szCs w:val="22"/>
        </w:rPr>
        <w:t xml:space="preserve">250 </w:t>
      </w:r>
      <w:commentRangeEnd w:id="44"/>
      <w:r w:rsidR="00077E6E">
        <w:rPr>
          <w:rStyle w:val="CommentReference"/>
        </w:rPr>
        <w:commentReference w:id="44"/>
      </w:r>
      <w:r w:rsidRPr="00E94FC4">
        <w:rPr>
          <w:sz w:val="22"/>
          <w:szCs w:val="22"/>
        </w:rPr>
        <w:t xml:space="preserve">people in Cambodia and Djibouti through cell phone text messages (Short Messaging Service/SMS). This survey will mirror the survey we deployed to Kenya and provide inter-state comparability with our pilot project. </w:t>
      </w:r>
    </w:p>
    <w:p w14:paraId="6BE09C67" w14:textId="18C39756" w:rsidR="0010003E" w:rsidRPr="00E94FC4" w:rsidRDefault="0010003E" w:rsidP="0010003E">
      <w:pPr>
        <w:widowControl w:val="0"/>
        <w:spacing w:after="100" w:afterAutospacing="1" w:line="240" w:lineRule="auto"/>
        <w:ind w:firstLine="720"/>
        <w:contextualSpacing/>
        <w:jc w:val="both"/>
        <w:rPr>
          <w:sz w:val="22"/>
          <w:szCs w:val="22"/>
        </w:rPr>
      </w:pPr>
      <w:r w:rsidRPr="00E94FC4">
        <w:rPr>
          <w:sz w:val="22"/>
          <w:szCs w:val="22"/>
        </w:rPr>
        <w:t xml:space="preserve">This approach is important because the costs and benefits of basing can affect the </w:t>
      </w:r>
      <w:commentRangeStart w:id="45"/>
      <w:r w:rsidRPr="00E94FC4">
        <w:rPr>
          <w:sz w:val="22"/>
          <w:szCs w:val="22"/>
        </w:rPr>
        <w:t>public and government officials differently</w:t>
      </w:r>
      <w:commentRangeEnd w:id="45"/>
      <w:r w:rsidR="00621917">
        <w:rPr>
          <w:rStyle w:val="CommentReference"/>
        </w:rPr>
        <w:commentReference w:id="45"/>
      </w:r>
      <w:r w:rsidRPr="00E94FC4">
        <w:rPr>
          <w:sz w:val="22"/>
          <w:szCs w:val="22"/>
        </w:rPr>
        <w:t xml:space="preserve">. The project focuses on three countries: </w:t>
      </w:r>
      <w:commentRangeStart w:id="46"/>
      <w:r w:rsidRPr="00E94FC4">
        <w:rPr>
          <w:sz w:val="22"/>
          <w:szCs w:val="22"/>
        </w:rPr>
        <w:t>Djibouti, Kenya, and Cambodia</w:t>
      </w:r>
      <w:commentRangeEnd w:id="46"/>
      <w:r w:rsidR="00207ADE">
        <w:rPr>
          <w:rStyle w:val="CommentReference"/>
        </w:rPr>
        <w:commentReference w:id="46"/>
      </w:r>
      <w:r w:rsidRPr="00E94FC4">
        <w:rPr>
          <w:sz w:val="22"/>
          <w:szCs w:val="22"/>
        </w:rPr>
        <w:t xml:space="preserve">. </w:t>
      </w:r>
      <w:commentRangeStart w:id="47"/>
      <w:r w:rsidRPr="00E94FC4">
        <w:rPr>
          <w:sz w:val="22"/>
          <w:szCs w:val="22"/>
        </w:rPr>
        <w:t xml:space="preserve">In Djibouti, both the United States and China have a military presence. </w:t>
      </w:r>
      <w:r w:rsidR="00121C59" w:rsidRPr="00E94FC4">
        <w:rPr>
          <w:sz w:val="22"/>
          <w:szCs w:val="22"/>
        </w:rPr>
        <w:t>The United States has a military presence in Kenya,</w:t>
      </w:r>
      <w:r w:rsidRPr="00E94FC4">
        <w:rPr>
          <w:sz w:val="22"/>
          <w:szCs w:val="22"/>
        </w:rPr>
        <w:t xml:space="preserve"> while China has a significant economic presence that U.S. policymakers worry might jeopardize U.S. access. Cambodia is a case where China may seek military access while the United States attempts to counter Chinese influence. In Kenya, where we conducted a pilot study, we explore</w:t>
      </w:r>
      <w:r w:rsidR="00121C59" w:rsidRPr="00E94FC4">
        <w:rPr>
          <w:sz w:val="22"/>
          <w:szCs w:val="22"/>
        </w:rPr>
        <w:t>d</w:t>
      </w:r>
      <w:r w:rsidRPr="00E94FC4">
        <w:rPr>
          <w:sz w:val="22"/>
          <w:szCs w:val="22"/>
        </w:rPr>
        <w:t xml:space="preserve"> how China’s economic footprint affects support for the U.S. military presence.</w:t>
      </w:r>
      <w:r w:rsidR="0031284A" w:rsidRPr="00E94FC4">
        <w:rPr>
          <w:sz w:val="22"/>
          <w:szCs w:val="22"/>
        </w:rPr>
        <w:t xml:space="preserve"> </w:t>
      </w:r>
      <w:r w:rsidRPr="00E94FC4">
        <w:rPr>
          <w:sz w:val="22"/>
          <w:szCs w:val="22"/>
        </w:rPr>
        <w:t xml:space="preserve">Cambodia will help us understand how competing influence attempts shape support for Chinese military presence in cases where neither country has an existing (or officially acknowledged) military presence. Finally, Djibouti allows us to </w:t>
      </w:r>
      <w:r w:rsidR="0031284A" w:rsidRPr="00E94FC4">
        <w:rPr>
          <w:sz w:val="22"/>
          <w:szCs w:val="22"/>
        </w:rPr>
        <w:t>assess the interaction of U.S. and Chinese military presence directly</w:t>
      </w:r>
      <w:r w:rsidRPr="00E94FC4">
        <w:rPr>
          <w:sz w:val="22"/>
          <w:szCs w:val="22"/>
        </w:rPr>
        <w:t>, as it is the only country where both powers have bases.</w:t>
      </w:r>
      <w:commentRangeEnd w:id="47"/>
      <w:r w:rsidR="00B416FE">
        <w:rPr>
          <w:rStyle w:val="CommentReference"/>
        </w:rPr>
        <w:commentReference w:id="47"/>
      </w:r>
    </w:p>
    <w:p w14:paraId="580F5CDE" w14:textId="30DDEBC9" w:rsidR="0010003E" w:rsidRPr="00E94FC4" w:rsidRDefault="0010003E" w:rsidP="006A4540">
      <w:pPr>
        <w:widowControl w:val="0"/>
        <w:spacing w:after="100" w:afterAutospacing="1" w:line="240" w:lineRule="auto"/>
        <w:ind w:firstLine="720"/>
        <w:contextualSpacing/>
        <w:jc w:val="both"/>
        <w:rPr>
          <w:sz w:val="22"/>
          <w:szCs w:val="22"/>
        </w:rPr>
      </w:pPr>
      <w:r w:rsidRPr="00E94FC4">
        <w:rPr>
          <w:sz w:val="22"/>
          <w:szCs w:val="22"/>
        </w:rPr>
        <w:t xml:space="preserve">The </w:t>
      </w:r>
      <w:commentRangeStart w:id="48"/>
      <w:r w:rsidRPr="00E94FC4">
        <w:rPr>
          <w:sz w:val="22"/>
          <w:szCs w:val="22"/>
        </w:rPr>
        <w:t xml:space="preserve">Kenyan pilot project has facilitated the refinement of our instrument. </w:t>
      </w:r>
      <w:commentRangeEnd w:id="48"/>
      <w:r w:rsidR="009C5B06">
        <w:rPr>
          <w:rStyle w:val="CommentReference"/>
        </w:rPr>
        <w:commentReference w:id="48"/>
      </w:r>
      <w:r w:rsidRPr="00E94FC4">
        <w:rPr>
          <w:sz w:val="22"/>
          <w:szCs w:val="22"/>
        </w:rPr>
        <w:t xml:space="preserve">The two surveys we will deploy </w:t>
      </w:r>
      <w:commentRangeStart w:id="49"/>
      <w:r w:rsidRPr="00E94FC4">
        <w:rPr>
          <w:sz w:val="22"/>
          <w:szCs w:val="22"/>
        </w:rPr>
        <w:t xml:space="preserve">with NSF funding </w:t>
      </w:r>
      <w:commentRangeEnd w:id="49"/>
      <w:r w:rsidR="00EB1A8D">
        <w:rPr>
          <w:rStyle w:val="CommentReference"/>
        </w:rPr>
        <w:commentReference w:id="49"/>
      </w:r>
      <w:r w:rsidRPr="00E94FC4">
        <w:rPr>
          <w:sz w:val="22"/>
          <w:szCs w:val="22"/>
        </w:rPr>
        <w:t xml:space="preserve">will model the questions we developed for that survey while also introducing an </w:t>
      </w:r>
      <w:commentRangeStart w:id="50"/>
      <w:r w:rsidRPr="00E94FC4">
        <w:rPr>
          <w:sz w:val="22"/>
          <w:szCs w:val="22"/>
        </w:rPr>
        <w:t>experimental component</w:t>
      </w:r>
      <w:commentRangeEnd w:id="50"/>
      <w:r w:rsidR="00515A1A">
        <w:rPr>
          <w:rStyle w:val="CommentReference"/>
        </w:rPr>
        <w:commentReference w:id="50"/>
      </w:r>
      <w:r w:rsidRPr="00E94FC4">
        <w:rPr>
          <w:sz w:val="22"/>
          <w:szCs w:val="22"/>
        </w:rPr>
        <w:t xml:space="preserve">. With the original questions, we ask several questions to build relevant demographic profiles of the respondents, including questions about gender, age, primary language, education level, income, and whether they have studied abroad. We then transition to questions about their perception of Chinese and U.S. influence in their country in economic and military terms. Given that our </w:t>
      </w:r>
      <w:commentRangeStart w:id="51"/>
      <w:r w:rsidRPr="00E94FC4">
        <w:rPr>
          <w:sz w:val="22"/>
          <w:szCs w:val="22"/>
        </w:rPr>
        <w:t xml:space="preserve">causal model </w:t>
      </w:r>
      <w:commentRangeEnd w:id="51"/>
      <w:r w:rsidR="00846820">
        <w:rPr>
          <w:rStyle w:val="CommentReference"/>
        </w:rPr>
        <w:commentReference w:id="51"/>
      </w:r>
      <w:r w:rsidRPr="00E94FC4">
        <w:rPr>
          <w:sz w:val="22"/>
          <w:szCs w:val="22"/>
        </w:rPr>
        <w:t>involves contact with foreign nationals and economic reliance upon foreign nationals, we ask about their experiences in both realms. Finally, we assess for other vectors of foreign influence, including films, television programs, sporting events, app use, and whether they have studied abroad in a foreign country.</w:t>
      </w:r>
    </w:p>
    <w:p w14:paraId="517C0761" w14:textId="21F5F078" w:rsidR="0010003E" w:rsidRPr="00E94FC4" w:rsidRDefault="0010003E" w:rsidP="006A4540">
      <w:pPr>
        <w:widowControl w:val="0"/>
        <w:spacing w:after="100" w:afterAutospacing="1" w:line="240" w:lineRule="auto"/>
        <w:ind w:firstLine="720"/>
        <w:contextualSpacing/>
        <w:jc w:val="both"/>
        <w:rPr>
          <w:sz w:val="22"/>
          <w:szCs w:val="22"/>
        </w:rPr>
      </w:pPr>
      <w:r w:rsidRPr="00E94FC4">
        <w:rPr>
          <w:sz w:val="22"/>
          <w:szCs w:val="22"/>
        </w:rPr>
        <w:t>Our series of questions aims to measure and test our propositions from above. The survey provides correlational evidence of the relationship between host-state civilian contact with foreign nationals and their views of the Great Powers. The additional questions about regular and social media consumption give us additional information about the cross-pressures of the campaigns of influence from the United States and China.</w:t>
      </w:r>
    </w:p>
    <w:p w14:paraId="24D87EDF" w14:textId="4125BDB5" w:rsidR="0010003E" w:rsidRPr="00E94FC4" w:rsidRDefault="0010003E" w:rsidP="0010003E">
      <w:pPr>
        <w:widowControl w:val="0"/>
        <w:spacing w:after="100" w:afterAutospacing="1" w:line="240" w:lineRule="auto"/>
        <w:ind w:firstLine="720"/>
        <w:contextualSpacing/>
        <w:jc w:val="both"/>
        <w:rPr>
          <w:sz w:val="22"/>
          <w:szCs w:val="22"/>
        </w:rPr>
      </w:pPr>
      <w:commentRangeStart w:id="52"/>
      <w:r w:rsidRPr="00E94FC4">
        <w:rPr>
          <w:sz w:val="22"/>
          <w:szCs w:val="22"/>
        </w:rPr>
        <w:t>Our experiment will be pre-registered and deployed with both surveys. Within the experiment, we will provide a prompt with a control and intervention treatment. The primary experiment will field a question that will present respondents with a vignette regarding actions taken by either a) the United States, b) China, or c) a non-basing major power. Respondents will then evaluate how positively or negatively they view these actions. This experiment will allow us to assess whether the demographic and influence questions we asked help frame whether a respondent interprets action by various actors.</w:t>
      </w:r>
      <w:commentRangeEnd w:id="52"/>
      <w:r w:rsidR="0064224F">
        <w:rPr>
          <w:rStyle w:val="CommentReference"/>
        </w:rPr>
        <w:commentReference w:id="52"/>
      </w:r>
    </w:p>
    <w:p w14:paraId="74E16640" w14:textId="0B36589C" w:rsidR="0031284A" w:rsidRPr="00E94FC4" w:rsidRDefault="004D4E1A" w:rsidP="0010003E">
      <w:pPr>
        <w:widowControl w:val="0"/>
        <w:spacing w:after="100" w:afterAutospacing="1" w:line="240" w:lineRule="auto"/>
        <w:ind w:firstLine="720"/>
        <w:contextualSpacing/>
        <w:jc w:val="both"/>
        <w:rPr>
          <w:sz w:val="22"/>
          <w:szCs w:val="22"/>
        </w:rPr>
      </w:pPr>
      <w:r w:rsidRPr="00E94FC4">
        <w:rPr>
          <w:sz w:val="22"/>
          <w:szCs w:val="22"/>
        </w:rPr>
        <w:t>For our second approach,</w:t>
      </w:r>
      <w:r w:rsidR="0010003E" w:rsidRPr="00E94FC4">
        <w:rPr>
          <w:sz w:val="22"/>
          <w:szCs w:val="22"/>
        </w:rPr>
        <w:t xml:space="preserve"> the team will conduct </w:t>
      </w:r>
      <w:commentRangeStart w:id="53"/>
      <w:r w:rsidR="0010003E" w:rsidRPr="00E94FC4">
        <w:rPr>
          <w:sz w:val="22"/>
          <w:szCs w:val="22"/>
        </w:rPr>
        <w:t>a series of elite surveys in Djibouti</w:t>
      </w:r>
      <w:commentRangeEnd w:id="53"/>
      <w:r w:rsidR="0092269E">
        <w:rPr>
          <w:rStyle w:val="CommentReference"/>
        </w:rPr>
        <w:commentReference w:id="53"/>
      </w:r>
      <w:r w:rsidR="0010003E" w:rsidRPr="00E94FC4">
        <w:rPr>
          <w:sz w:val="22"/>
          <w:szCs w:val="22"/>
        </w:rPr>
        <w:t>.</w:t>
      </w:r>
      <w:r w:rsidR="0031284A" w:rsidRPr="00E94FC4">
        <w:rPr>
          <w:sz w:val="22"/>
          <w:szCs w:val="22"/>
        </w:rPr>
        <w:t xml:space="preserve"> We chose Djibouti as the site for </w:t>
      </w:r>
      <w:commentRangeStart w:id="54"/>
      <w:r w:rsidR="0031284A" w:rsidRPr="00E94FC4">
        <w:rPr>
          <w:sz w:val="22"/>
          <w:szCs w:val="22"/>
        </w:rPr>
        <w:t>fieldwork</w:t>
      </w:r>
      <w:commentRangeEnd w:id="54"/>
      <w:r w:rsidR="00942B25">
        <w:rPr>
          <w:rStyle w:val="CommentReference"/>
        </w:rPr>
        <w:commentReference w:id="54"/>
      </w:r>
      <w:r w:rsidR="0031284A" w:rsidRPr="00E94FC4">
        <w:rPr>
          <w:sz w:val="22"/>
          <w:szCs w:val="22"/>
        </w:rPr>
        <w:t xml:space="preserve"> as it is the place that allows for military access by multiple countries and a higher chance for civilian interactions with foreign military personnel. </w:t>
      </w:r>
      <w:commentRangeStart w:id="55"/>
      <w:r w:rsidR="0031284A" w:rsidRPr="00E94FC4">
        <w:rPr>
          <w:sz w:val="22"/>
          <w:szCs w:val="22"/>
        </w:rPr>
        <w:t>Djibouti i</w:t>
      </w:r>
      <w:r w:rsidR="002E4E0A" w:rsidRPr="00E94FC4">
        <w:rPr>
          <w:sz w:val="22"/>
          <w:szCs w:val="22"/>
        </w:rPr>
        <w:t xml:space="preserve">s a rare case where </w:t>
      </w:r>
      <w:r w:rsidR="00121C59" w:rsidRPr="00E94FC4">
        <w:rPr>
          <w:sz w:val="22"/>
          <w:szCs w:val="22"/>
        </w:rPr>
        <w:t>a U.S. and Chinese military base in the same country is</w:t>
      </w:r>
      <w:r w:rsidR="002E4E0A" w:rsidRPr="00E94FC4">
        <w:rPr>
          <w:sz w:val="22"/>
          <w:szCs w:val="22"/>
        </w:rPr>
        <w:t xml:space="preserve"> close to</w:t>
      </w:r>
      <w:r w:rsidR="0031284A" w:rsidRPr="00E94FC4">
        <w:rPr>
          <w:sz w:val="22"/>
          <w:szCs w:val="22"/>
        </w:rPr>
        <w:t xml:space="preserve"> each other. While the uniqueness of the situation may disqualify Djibouti as a generalizable case for fieldwork, it is important for a few reasons. First, dual-</w:t>
      </w:r>
      <w:r w:rsidR="0031284A" w:rsidRPr="00E94FC4">
        <w:rPr>
          <w:sz w:val="22"/>
          <w:szCs w:val="22"/>
        </w:rPr>
        <w:lastRenderedPageBreak/>
        <w:t xml:space="preserve">access cases are likely to increase in the future. Djibouti may represent a wave of countries </w:t>
      </w:r>
      <w:r w:rsidR="002E4E0A" w:rsidRPr="00E94FC4">
        <w:rPr>
          <w:sz w:val="22"/>
          <w:szCs w:val="22"/>
        </w:rPr>
        <w:t>seeking favor from multiple countries simultaneously</w:t>
      </w:r>
      <w:r w:rsidR="0031284A" w:rsidRPr="00E94FC4">
        <w:rPr>
          <w:sz w:val="22"/>
          <w:szCs w:val="22"/>
        </w:rPr>
        <w:t>. Various countries in the Cold War, like Egypt, sought policies that led to support from the United States and the Soviet Union instead of being a client of one major power. Djibouti may be a model for other countries in the near future.</w:t>
      </w:r>
    </w:p>
    <w:p w14:paraId="10DD36CC" w14:textId="7DC37AE1" w:rsidR="0031284A" w:rsidRPr="00E94FC4" w:rsidRDefault="0031284A" w:rsidP="0010003E">
      <w:pPr>
        <w:widowControl w:val="0"/>
        <w:spacing w:after="100" w:afterAutospacing="1" w:line="240" w:lineRule="auto"/>
        <w:ind w:firstLine="720"/>
        <w:contextualSpacing/>
        <w:jc w:val="both"/>
        <w:rPr>
          <w:sz w:val="22"/>
          <w:szCs w:val="22"/>
        </w:rPr>
      </w:pPr>
      <w:commentRangeStart w:id="56"/>
      <w:r w:rsidRPr="00E94FC4">
        <w:rPr>
          <w:sz w:val="22"/>
          <w:szCs w:val="22"/>
        </w:rPr>
        <w:t xml:space="preserve">Second, other countries would exclude interactions with either the U.S. or China. </w:t>
      </w:r>
      <w:commentRangeEnd w:id="56"/>
      <w:r w:rsidR="008C600C">
        <w:rPr>
          <w:rStyle w:val="CommentReference"/>
        </w:rPr>
        <w:commentReference w:id="56"/>
      </w:r>
      <w:r w:rsidRPr="00E94FC4">
        <w:rPr>
          <w:sz w:val="22"/>
          <w:szCs w:val="22"/>
        </w:rPr>
        <w:t xml:space="preserve">While looking at exclusive access cases is useful, we are interested in </w:t>
      </w:r>
      <w:r w:rsidR="002E4E0A" w:rsidRPr="00E94FC4">
        <w:rPr>
          <w:sz w:val="22"/>
          <w:szCs w:val="22"/>
        </w:rPr>
        <w:t>both countries</w:t>
      </w:r>
      <w:r w:rsidR="00121C59" w:rsidRPr="00E94FC4">
        <w:rPr>
          <w:sz w:val="22"/>
          <w:szCs w:val="22"/>
        </w:rPr>
        <w:t>’</w:t>
      </w:r>
      <w:r w:rsidR="002E4E0A" w:rsidRPr="00E94FC4">
        <w:rPr>
          <w:sz w:val="22"/>
          <w:szCs w:val="22"/>
        </w:rPr>
        <w:t xml:space="preserve"> influence campaigns,</w:t>
      </w:r>
      <w:r w:rsidRPr="00E94FC4">
        <w:rPr>
          <w:sz w:val="22"/>
          <w:szCs w:val="22"/>
        </w:rPr>
        <w:t xml:space="preserve"> and Djibouti offers the opportunity to examine each country within the same context. Third, import</w:t>
      </w:r>
      <w:r w:rsidR="002E4E0A" w:rsidRPr="00E94FC4">
        <w:rPr>
          <w:sz w:val="22"/>
          <w:szCs w:val="22"/>
        </w:rPr>
        <w:t>an</w:t>
      </w:r>
      <w:r w:rsidRPr="00E94FC4">
        <w:rPr>
          <w:sz w:val="22"/>
          <w:szCs w:val="22"/>
        </w:rPr>
        <w:t xml:space="preserve">tly for basic science, we can assess the ground game of each actor within the country and whether one country is more capable </w:t>
      </w:r>
      <w:r w:rsidR="002E4E0A" w:rsidRPr="00E94FC4">
        <w:rPr>
          <w:sz w:val="22"/>
          <w:szCs w:val="22"/>
        </w:rPr>
        <w:t>of</w:t>
      </w:r>
      <w:r w:rsidRPr="00E94FC4">
        <w:rPr>
          <w:sz w:val="22"/>
          <w:szCs w:val="22"/>
        </w:rPr>
        <w:t xml:space="preserve"> influence than another. </w:t>
      </w:r>
      <w:r w:rsidR="002E4E0A" w:rsidRPr="00E94FC4">
        <w:rPr>
          <w:sz w:val="22"/>
          <w:szCs w:val="22"/>
        </w:rPr>
        <w:t xml:space="preserve">Assessing whether influence is a zero-sum or positive-sum game cannot be done in isolation, and Djibouti allows us to see the direct competition between the two powers. </w:t>
      </w:r>
      <w:commentRangeEnd w:id="55"/>
      <w:r w:rsidR="00191577">
        <w:rPr>
          <w:rStyle w:val="CommentReference"/>
        </w:rPr>
        <w:commentReference w:id="55"/>
      </w:r>
    </w:p>
    <w:p w14:paraId="2B339AEC" w14:textId="77777777" w:rsidR="004D4E1A" w:rsidRPr="00E94FC4" w:rsidRDefault="0031284A" w:rsidP="0010003E">
      <w:pPr>
        <w:widowControl w:val="0"/>
        <w:spacing w:after="100" w:afterAutospacing="1" w:line="240" w:lineRule="auto"/>
        <w:ind w:firstLine="720"/>
        <w:contextualSpacing/>
        <w:jc w:val="both"/>
        <w:rPr>
          <w:sz w:val="22"/>
          <w:szCs w:val="22"/>
        </w:rPr>
      </w:pPr>
      <w:commentRangeStart w:id="57"/>
      <w:r w:rsidRPr="00E94FC4">
        <w:rPr>
          <w:sz w:val="22"/>
          <w:szCs w:val="22"/>
        </w:rPr>
        <w:t xml:space="preserve">The surveys provide useful data for quantitative assessment but are limited in the depth they can provide. Elite surveys provide qualitative texture to quantitative data by allowing free-form responses to a series of questions that try to undercover the mechanisms we are interested in. </w:t>
      </w:r>
      <w:commentRangeEnd w:id="57"/>
      <w:r w:rsidR="00A22160">
        <w:rPr>
          <w:rStyle w:val="CommentReference"/>
        </w:rPr>
        <w:commentReference w:id="57"/>
      </w:r>
      <w:r w:rsidRPr="00E94FC4">
        <w:rPr>
          <w:sz w:val="22"/>
          <w:szCs w:val="22"/>
        </w:rPr>
        <w:t xml:space="preserve">The team will use a snowball sampling method to target an initial population of </w:t>
      </w:r>
      <w:commentRangeStart w:id="58"/>
      <w:r w:rsidRPr="00E94FC4">
        <w:rPr>
          <w:sz w:val="22"/>
          <w:szCs w:val="22"/>
        </w:rPr>
        <w:t>local politicians, diplomats, U.S. service members, journalists, and activists</w:t>
      </w:r>
      <w:commentRangeEnd w:id="58"/>
      <w:r w:rsidR="00994D32">
        <w:rPr>
          <w:rStyle w:val="CommentReference"/>
        </w:rPr>
        <w:commentReference w:id="58"/>
      </w:r>
      <w:r w:rsidRPr="00E94FC4">
        <w:rPr>
          <w:sz w:val="22"/>
          <w:szCs w:val="22"/>
        </w:rPr>
        <w:t xml:space="preserve"> that likely interact with or have domain over basing and access within Djibouti. </w:t>
      </w:r>
      <w:commentRangeStart w:id="59"/>
      <w:r w:rsidRPr="00E94FC4">
        <w:rPr>
          <w:sz w:val="22"/>
          <w:szCs w:val="22"/>
        </w:rPr>
        <w:t xml:space="preserve">The interviews are semi-structured. </w:t>
      </w:r>
      <w:commentRangeEnd w:id="59"/>
      <w:r w:rsidR="00194A52">
        <w:rPr>
          <w:rStyle w:val="CommentReference"/>
        </w:rPr>
        <w:commentReference w:id="59"/>
      </w:r>
      <w:r w:rsidRPr="00E94FC4">
        <w:rPr>
          <w:sz w:val="22"/>
          <w:szCs w:val="22"/>
        </w:rPr>
        <w:t xml:space="preserve">We begin with anticipated questions but allow the interview to flow based on the interviewee’s experience and responses. Semi-structured interviews allow for follow-up questions on facets we did not anticipate or are unique to an interviewee. For </w:t>
      </w:r>
      <w:commentRangeStart w:id="60"/>
      <w:r w:rsidRPr="00E94FC4">
        <w:rPr>
          <w:sz w:val="22"/>
          <w:szCs w:val="22"/>
        </w:rPr>
        <w:t>the snowball method of interview sampling,</w:t>
      </w:r>
      <w:commentRangeEnd w:id="60"/>
      <w:r w:rsidR="00A91016">
        <w:rPr>
          <w:rStyle w:val="CommentReference"/>
        </w:rPr>
        <w:commentReference w:id="60"/>
      </w:r>
      <w:r w:rsidRPr="00E94FC4">
        <w:rPr>
          <w:sz w:val="22"/>
          <w:szCs w:val="22"/>
        </w:rPr>
        <w:t xml:space="preserve"> we ask each interviewee for additional contacts and use that to build out our sample.</w:t>
      </w:r>
      <w:r w:rsidR="002E4E0A" w:rsidRPr="00E94FC4">
        <w:rPr>
          <w:sz w:val="22"/>
          <w:szCs w:val="22"/>
        </w:rPr>
        <w:t xml:space="preserve"> </w:t>
      </w:r>
    </w:p>
    <w:p w14:paraId="3DBF178E" w14:textId="6026B4D8" w:rsidR="0010003E" w:rsidRPr="00E94FC4" w:rsidRDefault="00121C59" w:rsidP="0010003E">
      <w:pPr>
        <w:widowControl w:val="0"/>
        <w:spacing w:after="100" w:afterAutospacing="1" w:line="240" w:lineRule="auto"/>
        <w:ind w:firstLine="720"/>
        <w:contextualSpacing/>
        <w:jc w:val="both"/>
        <w:rPr>
          <w:sz w:val="22"/>
          <w:szCs w:val="22"/>
        </w:rPr>
      </w:pPr>
      <w:r w:rsidRPr="00E94FC4">
        <w:rPr>
          <w:sz w:val="22"/>
          <w:szCs w:val="22"/>
        </w:rPr>
        <w:t>W</w:t>
      </w:r>
      <w:r w:rsidR="002E4E0A" w:rsidRPr="00E94FC4">
        <w:rPr>
          <w:sz w:val="22"/>
          <w:szCs w:val="22"/>
        </w:rPr>
        <w:t xml:space="preserve">e propose </w:t>
      </w:r>
      <w:commentRangeStart w:id="61"/>
      <w:r w:rsidR="002E4E0A" w:rsidRPr="00E94FC4">
        <w:rPr>
          <w:sz w:val="22"/>
          <w:szCs w:val="22"/>
        </w:rPr>
        <w:t xml:space="preserve">sending </w:t>
      </w:r>
      <w:r w:rsidR="004D4E1A" w:rsidRPr="00E94FC4">
        <w:rPr>
          <w:sz w:val="22"/>
          <w:szCs w:val="22"/>
        </w:rPr>
        <w:t>most</w:t>
      </w:r>
      <w:r w:rsidR="002E4E0A" w:rsidRPr="00E94FC4">
        <w:rPr>
          <w:sz w:val="22"/>
          <w:szCs w:val="22"/>
        </w:rPr>
        <w:t xml:space="preserve"> of the team </w:t>
      </w:r>
      <w:commentRangeEnd w:id="61"/>
      <w:r w:rsidR="001202AA">
        <w:rPr>
          <w:rStyle w:val="CommentReference"/>
        </w:rPr>
        <w:commentReference w:id="61"/>
      </w:r>
      <w:r w:rsidR="002E4E0A" w:rsidRPr="00E94FC4">
        <w:rPr>
          <w:sz w:val="22"/>
          <w:szCs w:val="22"/>
        </w:rPr>
        <w:t xml:space="preserve">to do </w:t>
      </w:r>
      <w:commentRangeStart w:id="62"/>
      <w:r w:rsidR="002E4E0A" w:rsidRPr="00E94FC4">
        <w:rPr>
          <w:sz w:val="22"/>
          <w:szCs w:val="22"/>
        </w:rPr>
        <w:t xml:space="preserve">fieldwork </w:t>
      </w:r>
      <w:commentRangeEnd w:id="62"/>
      <w:r w:rsidR="00087405">
        <w:rPr>
          <w:rStyle w:val="CommentReference"/>
        </w:rPr>
        <w:commentReference w:id="62"/>
      </w:r>
      <w:r w:rsidR="002E4E0A" w:rsidRPr="00E94FC4">
        <w:rPr>
          <w:sz w:val="22"/>
          <w:szCs w:val="22"/>
        </w:rPr>
        <w:t>so that we have at least two people in each interview, allow for inevitable travel sickness episodes, and schedule concurrent interviews when needed.</w:t>
      </w:r>
      <w:r w:rsidR="004D4E1A" w:rsidRPr="00E94FC4">
        <w:rPr>
          <w:sz w:val="22"/>
          <w:szCs w:val="22"/>
        </w:rPr>
        <w:t xml:space="preserve"> We also will include remote interview capabilities in our IRB proposal i</w:t>
      </w:r>
      <w:r w:rsidRPr="00E94FC4">
        <w:rPr>
          <w:sz w:val="22"/>
          <w:szCs w:val="22"/>
        </w:rPr>
        <w:t>f</w:t>
      </w:r>
      <w:r w:rsidR="004D4E1A" w:rsidRPr="00E94FC4">
        <w:rPr>
          <w:sz w:val="22"/>
          <w:szCs w:val="22"/>
        </w:rPr>
        <w:t xml:space="preserve"> we cannot meet with a person physically or there is an unforeseen delay due to national or international issues. We have experience shifting a project to remote interviews due to disruption during a previous interview series from the COVID-19 pandemic. However, given the reluctance of willing participants for remote interviews and the better interview interactions that arise from in-person interviews, the remote options are a contingency plan.</w:t>
      </w:r>
    </w:p>
    <w:p w14:paraId="1565E126" w14:textId="502683F1" w:rsidR="002E4E0A" w:rsidRPr="00E94FC4" w:rsidRDefault="002E4E0A" w:rsidP="0010003E">
      <w:pPr>
        <w:widowControl w:val="0"/>
        <w:spacing w:after="100" w:afterAutospacing="1" w:line="240" w:lineRule="auto"/>
        <w:ind w:firstLine="720"/>
        <w:contextualSpacing/>
        <w:jc w:val="both"/>
        <w:rPr>
          <w:sz w:val="22"/>
          <w:szCs w:val="22"/>
        </w:rPr>
      </w:pPr>
      <w:commentRangeStart w:id="63"/>
      <w:r w:rsidRPr="00E94FC4">
        <w:rPr>
          <w:sz w:val="22"/>
          <w:szCs w:val="22"/>
        </w:rPr>
        <w:t xml:space="preserve">From this data collection project, we have three waves of analysis. The first wave will use hierarchical Bayesian models with the survey data to control for </w:t>
      </w:r>
      <w:commentRangeStart w:id="64"/>
      <w:r w:rsidRPr="00E94FC4">
        <w:rPr>
          <w:sz w:val="22"/>
          <w:szCs w:val="22"/>
        </w:rPr>
        <w:t xml:space="preserve">country-level, county-level, </w:t>
      </w:r>
      <w:commentRangeEnd w:id="64"/>
      <w:r w:rsidR="006C37A8">
        <w:rPr>
          <w:rStyle w:val="CommentReference"/>
        </w:rPr>
        <w:commentReference w:id="64"/>
      </w:r>
      <w:r w:rsidRPr="00E94FC4">
        <w:rPr>
          <w:sz w:val="22"/>
          <w:szCs w:val="22"/>
        </w:rPr>
        <w:t>and individual-level variations among respondents. Using this model, as we have done previously, we can assess the correlations of influence and perception between contact, economic reliance, and other influence projects on individuals</w:t>
      </w:r>
      <w:r w:rsidR="00121C59" w:rsidRPr="00E94FC4">
        <w:rPr>
          <w:sz w:val="22"/>
          <w:szCs w:val="22"/>
        </w:rPr>
        <w:t>’</w:t>
      </w:r>
      <w:r w:rsidRPr="00E94FC4">
        <w:rPr>
          <w:sz w:val="22"/>
          <w:szCs w:val="22"/>
        </w:rPr>
        <w:t xml:space="preserve"> perceptions of each country and their military. This observational regression allows us to build initial evidence about whether, in aggregate, there is a relationship between how the military behaves with a country and how people view the military. Second, our experiments allow for causal analysis between </w:t>
      </w:r>
      <w:commentRangeStart w:id="65"/>
      <w:r w:rsidRPr="00E94FC4">
        <w:rPr>
          <w:sz w:val="22"/>
          <w:szCs w:val="22"/>
        </w:rPr>
        <w:t>experiences</w:t>
      </w:r>
      <w:commentRangeEnd w:id="65"/>
      <w:r w:rsidR="00537D51">
        <w:rPr>
          <w:rStyle w:val="CommentReference"/>
        </w:rPr>
        <w:commentReference w:id="65"/>
      </w:r>
      <w:r w:rsidRPr="00E94FC4">
        <w:rPr>
          <w:sz w:val="22"/>
          <w:szCs w:val="22"/>
        </w:rPr>
        <w:t xml:space="preserve"> and views. By pre-registering and deploying an experiment, we can see how different frames and country contexts elicit people’s views of the United States and China. We use </w:t>
      </w:r>
      <w:r w:rsidR="004D4E1A" w:rsidRPr="00E94FC4">
        <w:rPr>
          <w:sz w:val="22"/>
          <w:szCs w:val="22"/>
        </w:rPr>
        <w:t xml:space="preserve">differences of means comparisons and more advanced regression models to </w:t>
      </w:r>
      <w:r w:rsidR="00121C59" w:rsidRPr="00E94FC4">
        <w:rPr>
          <w:sz w:val="22"/>
          <w:szCs w:val="22"/>
        </w:rPr>
        <w:t>determine how we measure various attributes that</w:t>
      </w:r>
      <w:r w:rsidRPr="00E94FC4">
        <w:rPr>
          <w:sz w:val="22"/>
          <w:szCs w:val="22"/>
        </w:rPr>
        <w:t xml:space="preserve"> condition the treatment effect. Finally, the fieldwork will provide context and texture to our quantitative results by </w:t>
      </w:r>
      <w:commentRangeStart w:id="66"/>
      <w:r w:rsidRPr="00E94FC4">
        <w:rPr>
          <w:sz w:val="22"/>
          <w:szCs w:val="22"/>
        </w:rPr>
        <w:t xml:space="preserve">allowing for first-hand accounts of each country, with Djibouti </w:t>
      </w:r>
      <w:commentRangeEnd w:id="66"/>
      <w:r w:rsidR="00835F75">
        <w:rPr>
          <w:rStyle w:val="CommentReference"/>
        </w:rPr>
        <w:commentReference w:id="66"/>
      </w:r>
      <w:r w:rsidRPr="00E94FC4">
        <w:rPr>
          <w:sz w:val="22"/>
          <w:szCs w:val="22"/>
        </w:rPr>
        <w:t>in particular, and to theory-build both for the current project as well as how the domain of competitive consent is developing in one of the most contested countries between the U.S. and China.</w:t>
      </w:r>
      <w:commentRangeEnd w:id="63"/>
      <w:r w:rsidR="00C40B18">
        <w:rPr>
          <w:rStyle w:val="CommentReference"/>
        </w:rPr>
        <w:commentReference w:id="63"/>
      </w:r>
    </w:p>
    <w:p w14:paraId="2C7DB7C8" w14:textId="77777777" w:rsidR="00D8087A" w:rsidRPr="00E94FC4" w:rsidRDefault="00D8087A" w:rsidP="006A4540">
      <w:pPr>
        <w:widowControl w:val="0"/>
        <w:spacing w:after="100" w:afterAutospacing="1" w:line="240" w:lineRule="auto"/>
        <w:contextualSpacing/>
        <w:jc w:val="both"/>
        <w:rPr>
          <w:sz w:val="22"/>
          <w:szCs w:val="22"/>
        </w:rPr>
      </w:pPr>
    </w:p>
    <w:p w14:paraId="25D8BF7A" w14:textId="77777777" w:rsidR="00D8087A" w:rsidRPr="00E94FC4" w:rsidRDefault="00D8087A" w:rsidP="006A4540">
      <w:pPr>
        <w:widowControl w:val="0"/>
        <w:spacing w:after="100" w:afterAutospacing="1" w:line="240" w:lineRule="auto"/>
        <w:contextualSpacing/>
        <w:jc w:val="both"/>
        <w:rPr>
          <w:sz w:val="22"/>
          <w:szCs w:val="22"/>
        </w:rPr>
      </w:pPr>
    </w:p>
    <w:p w14:paraId="6A3EF972" w14:textId="77777777" w:rsidR="00D8087A" w:rsidRPr="00E94FC4" w:rsidRDefault="00D8087A" w:rsidP="006A4540">
      <w:pPr>
        <w:widowControl w:val="0"/>
        <w:spacing w:after="100" w:afterAutospacing="1" w:line="240" w:lineRule="auto"/>
        <w:contextualSpacing/>
        <w:jc w:val="both"/>
        <w:rPr>
          <w:sz w:val="22"/>
          <w:szCs w:val="22"/>
        </w:rPr>
      </w:pPr>
    </w:p>
    <w:p w14:paraId="19F87DC9" w14:textId="77777777" w:rsidR="00D8087A" w:rsidRPr="00E94FC4" w:rsidRDefault="00D8087A" w:rsidP="006A4540">
      <w:pPr>
        <w:widowControl w:val="0"/>
        <w:spacing w:after="100" w:afterAutospacing="1" w:line="240" w:lineRule="auto"/>
        <w:contextualSpacing/>
        <w:jc w:val="both"/>
        <w:rPr>
          <w:sz w:val="22"/>
          <w:szCs w:val="22"/>
        </w:rPr>
      </w:pPr>
    </w:p>
    <w:p w14:paraId="60E26E9A" w14:textId="0815FB77" w:rsidR="00D8087A" w:rsidRPr="00E94FC4" w:rsidRDefault="00C145EE" w:rsidP="006A4540">
      <w:pPr>
        <w:widowControl w:val="0"/>
        <w:spacing w:after="100" w:afterAutospacing="1" w:line="240" w:lineRule="auto"/>
        <w:contextualSpacing/>
        <w:jc w:val="both"/>
        <w:rPr>
          <w:b/>
          <w:bCs/>
          <w:sz w:val="22"/>
          <w:szCs w:val="22"/>
        </w:rPr>
      </w:pPr>
      <w:r w:rsidRPr="00E94FC4">
        <w:rPr>
          <w:b/>
          <w:bCs/>
          <w:sz w:val="22"/>
          <w:szCs w:val="22"/>
        </w:rPr>
        <w:t>6</w:t>
      </w:r>
      <w:r w:rsidR="00D8087A" w:rsidRPr="00E94FC4">
        <w:rPr>
          <w:b/>
          <w:bCs/>
          <w:sz w:val="22"/>
          <w:szCs w:val="22"/>
        </w:rPr>
        <w:t xml:space="preserve">. </w:t>
      </w:r>
      <w:commentRangeStart w:id="67"/>
      <w:r w:rsidR="00D8087A" w:rsidRPr="00E94FC4">
        <w:rPr>
          <w:b/>
          <w:bCs/>
          <w:sz w:val="22"/>
          <w:szCs w:val="22"/>
        </w:rPr>
        <w:t>Deliverables</w:t>
      </w:r>
      <w:commentRangeEnd w:id="67"/>
      <w:r w:rsidR="000A2522">
        <w:rPr>
          <w:rStyle w:val="CommentReference"/>
        </w:rPr>
        <w:commentReference w:id="67"/>
      </w:r>
      <w:r w:rsidR="00D8087A" w:rsidRPr="00E94FC4">
        <w:rPr>
          <w:b/>
          <w:bCs/>
          <w:sz w:val="22"/>
          <w:szCs w:val="22"/>
        </w:rPr>
        <w:t xml:space="preserve"> </w:t>
      </w:r>
    </w:p>
    <w:p w14:paraId="4C7FE0DD" w14:textId="1F8D1B27" w:rsidR="00D8087A" w:rsidRPr="00E94FC4" w:rsidRDefault="000E4977" w:rsidP="006A4540">
      <w:pPr>
        <w:widowControl w:val="0"/>
        <w:spacing w:after="100" w:afterAutospacing="1" w:line="240" w:lineRule="auto"/>
        <w:contextualSpacing/>
        <w:jc w:val="both"/>
        <w:rPr>
          <w:b/>
          <w:bCs/>
          <w:sz w:val="22"/>
          <w:szCs w:val="22"/>
        </w:rPr>
      </w:pPr>
      <w:r w:rsidRPr="00E94FC4">
        <w:rPr>
          <w:b/>
          <w:bCs/>
          <w:sz w:val="22"/>
          <w:szCs w:val="22"/>
        </w:rPr>
        <w:t>A. Scholarly Outputs</w:t>
      </w:r>
    </w:p>
    <w:p w14:paraId="3C4E26BE" w14:textId="4E5CB1DC" w:rsidR="00897CC1" w:rsidRPr="00E94FC4" w:rsidRDefault="00897CC1" w:rsidP="006A4540">
      <w:pPr>
        <w:widowControl w:val="0"/>
        <w:spacing w:after="100" w:afterAutospacing="1" w:line="240" w:lineRule="auto"/>
        <w:contextualSpacing/>
        <w:jc w:val="both"/>
        <w:rPr>
          <w:sz w:val="22"/>
          <w:szCs w:val="22"/>
        </w:rPr>
      </w:pPr>
      <w:r w:rsidRPr="00E94FC4">
        <w:rPr>
          <w:sz w:val="22"/>
          <w:szCs w:val="22"/>
        </w:rPr>
        <w:t xml:space="preserve">We plan to complete the following deliverables. All data collected for the project will be made publicly available </w:t>
      </w:r>
      <w:commentRangeStart w:id="68"/>
      <w:r w:rsidRPr="00E94FC4">
        <w:rPr>
          <w:sz w:val="22"/>
          <w:szCs w:val="22"/>
        </w:rPr>
        <w:t>by the project’s completion date (regardless of the publication status of any of the deliverables</w:t>
      </w:r>
      <w:commentRangeEnd w:id="68"/>
      <w:r w:rsidR="00D02E16">
        <w:rPr>
          <w:rStyle w:val="CommentReference"/>
        </w:rPr>
        <w:commentReference w:id="68"/>
      </w:r>
      <w:r w:rsidRPr="00E94FC4">
        <w:rPr>
          <w:sz w:val="22"/>
          <w:szCs w:val="22"/>
        </w:rPr>
        <w:t xml:space="preserve">) as detailed </w:t>
      </w:r>
      <w:commentRangeStart w:id="69"/>
      <w:r w:rsidRPr="00E94FC4">
        <w:rPr>
          <w:sz w:val="22"/>
          <w:szCs w:val="22"/>
        </w:rPr>
        <w:t>in our data management section</w:t>
      </w:r>
      <w:commentRangeEnd w:id="69"/>
      <w:r w:rsidR="00B432F8">
        <w:rPr>
          <w:rStyle w:val="CommentReference"/>
        </w:rPr>
        <w:commentReference w:id="69"/>
      </w:r>
      <w:r w:rsidRPr="00E94FC4">
        <w:rPr>
          <w:sz w:val="22"/>
          <w:szCs w:val="22"/>
        </w:rPr>
        <w:t>. This will allow researchers and community members to build from our research.</w:t>
      </w:r>
    </w:p>
    <w:p w14:paraId="282D1F7D" w14:textId="2C0E7DB0" w:rsidR="00897CC1" w:rsidRPr="00121C59" w:rsidRDefault="00BE39B9">
      <w:pPr>
        <w:pStyle w:val="ListParagraph"/>
        <w:widowControl w:val="0"/>
        <w:numPr>
          <w:ilvl w:val="0"/>
          <w:numId w:val="6"/>
        </w:numPr>
        <w:spacing w:after="100" w:afterAutospacing="1"/>
        <w:jc w:val="both"/>
        <w:rPr>
          <w:rFonts w:ascii="Times New Roman" w:hAnsi="Times New Roman" w:cs="Times New Roman"/>
        </w:rPr>
      </w:pPr>
      <w:r w:rsidRPr="00E94FC4">
        <w:rPr>
          <w:rFonts w:ascii="Times New Roman" w:hAnsi="Times New Roman" w:cs="Times New Roman"/>
        </w:rPr>
        <w:lastRenderedPageBreak/>
        <w:t>Three</w:t>
      </w:r>
      <w:r w:rsidRPr="00121C59">
        <w:rPr>
          <w:rFonts w:ascii="Times New Roman" w:hAnsi="Times New Roman" w:cs="Times New Roman"/>
        </w:rPr>
        <w:t xml:space="preserve"> </w:t>
      </w:r>
      <w:commentRangeStart w:id="70"/>
      <w:r w:rsidRPr="00121C59">
        <w:rPr>
          <w:rFonts w:ascii="Times New Roman" w:hAnsi="Times New Roman" w:cs="Times New Roman"/>
        </w:rPr>
        <w:t xml:space="preserve">nationally representative surveys </w:t>
      </w:r>
      <w:commentRangeEnd w:id="70"/>
      <w:r w:rsidR="00D11127">
        <w:rPr>
          <w:rStyle w:val="CommentReference"/>
          <w:rFonts w:ascii="Times New Roman" w:eastAsiaTheme="minorHAnsi" w:hAnsi="Times New Roman" w:cs="Times New Roman"/>
          <w:kern w:val="2"/>
          <w14:ligatures w14:val="standardContextual"/>
        </w:rPr>
        <w:commentReference w:id="70"/>
      </w:r>
      <w:r w:rsidRPr="00121C59">
        <w:rPr>
          <w:rFonts w:ascii="Times New Roman" w:hAnsi="Times New Roman" w:cs="Times New Roman"/>
        </w:rPr>
        <w:t xml:space="preserve">in Kenya, Djibouti, and Cambodia </w:t>
      </w:r>
      <w:r w:rsidR="00121C59" w:rsidRPr="00121C59">
        <w:rPr>
          <w:rFonts w:ascii="Times New Roman" w:hAnsi="Times New Roman" w:cs="Times New Roman"/>
        </w:rPr>
        <w:t>compare the local populations’ perceptions of U.S. and/or Chinese military installations in their territories and</w:t>
      </w:r>
      <w:r w:rsidRPr="00121C59">
        <w:rPr>
          <w:rFonts w:ascii="Times New Roman" w:hAnsi="Times New Roman" w:cs="Times New Roman"/>
        </w:rPr>
        <w:t xml:space="preserve"> their views on influence campaigns by both major powers.</w:t>
      </w:r>
    </w:p>
    <w:p w14:paraId="4F06B483" w14:textId="1C64A999" w:rsidR="00BE39B9" w:rsidRPr="00121C59" w:rsidRDefault="00BE39B9">
      <w:pPr>
        <w:pStyle w:val="ListParagraph"/>
        <w:widowControl w:val="0"/>
        <w:numPr>
          <w:ilvl w:val="0"/>
          <w:numId w:val="6"/>
        </w:numPr>
        <w:spacing w:after="100" w:afterAutospacing="1"/>
        <w:jc w:val="both"/>
        <w:rPr>
          <w:rFonts w:ascii="Times New Roman" w:hAnsi="Times New Roman" w:cs="Times New Roman"/>
        </w:rPr>
      </w:pPr>
      <w:r w:rsidRPr="00121C59">
        <w:rPr>
          <w:rFonts w:ascii="Times New Roman" w:hAnsi="Times New Roman" w:cs="Times New Roman"/>
        </w:rPr>
        <w:t>(At least) two peer-reviewed articles submitted to top journals such as Security Studies, the American Journal of Political Science, or the American Political Science Review.</w:t>
      </w:r>
    </w:p>
    <w:p w14:paraId="16EBAB59" w14:textId="5C57CB56" w:rsidR="00BE39B9" w:rsidRPr="00121C59" w:rsidRDefault="00BE39B9">
      <w:pPr>
        <w:pStyle w:val="ListParagraph"/>
        <w:widowControl w:val="0"/>
        <w:numPr>
          <w:ilvl w:val="0"/>
          <w:numId w:val="6"/>
        </w:numPr>
        <w:spacing w:after="100" w:afterAutospacing="1"/>
        <w:jc w:val="both"/>
        <w:rPr>
          <w:rFonts w:ascii="Times New Roman" w:hAnsi="Times New Roman" w:cs="Times New Roman"/>
        </w:rPr>
      </w:pPr>
      <w:r w:rsidRPr="00121C59">
        <w:rPr>
          <w:rFonts w:ascii="Times New Roman" w:hAnsi="Times New Roman" w:cs="Times New Roman"/>
        </w:rPr>
        <w:t>One article submitted to a policy-oriented outlet, such as Foreign Affairs.</w:t>
      </w:r>
    </w:p>
    <w:p w14:paraId="4984AFA0" w14:textId="1422FDF5" w:rsidR="00BE39B9" w:rsidRPr="00E94FC4" w:rsidRDefault="00BE39B9" w:rsidP="00E94FC4">
      <w:pPr>
        <w:pStyle w:val="ListParagraph"/>
        <w:widowControl w:val="0"/>
        <w:numPr>
          <w:ilvl w:val="0"/>
          <w:numId w:val="6"/>
        </w:numPr>
        <w:spacing w:after="100" w:afterAutospacing="1"/>
        <w:jc w:val="both"/>
      </w:pPr>
      <w:r w:rsidRPr="00E94FC4">
        <w:rPr>
          <w:rFonts w:ascii="Times New Roman" w:hAnsi="Times New Roman" w:cs="Times New Roman"/>
        </w:rPr>
        <w:t>(At least) two articles targeting high-impact outlets aimed at policy and general audiences, such as The Conversation or War on the Rocks.</w:t>
      </w:r>
    </w:p>
    <w:p w14:paraId="73642F1C" w14:textId="77777777" w:rsidR="00DB1B58" w:rsidRPr="00E94FC4" w:rsidRDefault="00DB1B58" w:rsidP="006A4540">
      <w:pPr>
        <w:widowControl w:val="0"/>
        <w:spacing w:after="100" w:afterAutospacing="1" w:line="240" w:lineRule="auto"/>
        <w:contextualSpacing/>
        <w:jc w:val="both"/>
        <w:rPr>
          <w:sz w:val="22"/>
          <w:szCs w:val="22"/>
        </w:rPr>
      </w:pPr>
    </w:p>
    <w:p w14:paraId="49235EC7" w14:textId="77777777" w:rsidR="000E4977" w:rsidRPr="00E94FC4" w:rsidRDefault="000E4977" w:rsidP="006A4540">
      <w:pPr>
        <w:widowControl w:val="0"/>
        <w:spacing w:after="100" w:afterAutospacing="1" w:line="240" w:lineRule="auto"/>
        <w:contextualSpacing/>
        <w:jc w:val="both"/>
        <w:rPr>
          <w:sz w:val="22"/>
          <w:szCs w:val="22"/>
        </w:rPr>
      </w:pPr>
    </w:p>
    <w:p w14:paraId="7A0316FF" w14:textId="454154F4" w:rsidR="000E4977" w:rsidRPr="00E94FC4" w:rsidRDefault="000E4977" w:rsidP="006A4540">
      <w:pPr>
        <w:widowControl w:val="0"/>
        <w:spacing w:after="100" w:afterAutospacing="1" w:line="240" w:lineRule="auto"/>
        <w:contextualSpacing/>
        <w:jc w:val="both"/>
        <w:rPr>
          <w:b/>
          <w:bCs/>
          <w:sz w:val="22"/>
          <w:szCs w:val="22"/>
        </w:rPr>
      </w:pPr>
      <w:r w:rsidRPr="00E94FC4">
        <w:rPr>
          <w:b/>
          <w:bCs/>
          <w:sz w:val="22"/>
          <w:szCs w:val="22"/>
        </w:rPr>
        <w:t>B</w:t>
      </w:r>
      <w:commentRangeStart w:id="71"/>
      <w:r w:rsidRPr="00E94FC4">
        <w:rPr>
          <w:b/>
          <w:bCs/>
          <w:sz w:val="22"/>
          <w:szCs w:val="22"/>
        </w:rPr>
        <w:t>. Dissemination</w:t>
      </w:r>
      <w:commentRangeEnd w:id="71"/>
      <w:r w:rsidR="006F5004">
        <w:rPr>
          <w:rStyle w:val="CommentReference"/>
        </w:rPr>
        <w:commentReference w:id="71"/>
      </w:r>
    </w:p>
    <w:p w14:paraId="03D16305" w14:textId="776038C3" w:rsidR="00DB1B58" w:rsidRPr="00E94FC4" w:rsidRDefault="00DB1B58">
      <w:pPr>
        <w:widowControl w:val="0"/>
        <w:spacing w:line="240" w:lineRule="auto"/>
        <w:contextualSpacing/>
        <w:jc w:val="both"/>
        <w:rPr>
          <w:sz w:val="22"/>
          <w:szCs w:val="22"/>
        </w:rPr>
      </w:pPr>
      <w:r w:rsidRPr="00E94FC4">
        <w:rPr>
          <w:sz w:val="22"/>
          <w:szCs w:val="22"/>
        </w:rPr>
        <w:t xml:space="preserve">Dissemination to Scholars: Our main way of disseminating the findings from this project to the academic community will be </w:t>
      </w:r>
      <w:commentRangeStart w:id="72"/>
      <w:r w:rsidRPr="00E94FC4">
        <w:rPr>
          <w:sz w:val="22"/>
          <w:szCs w:val="22"/>
        </w:rPr>
        <w:t xml:space="preserve">through the production a series of peer-reviewed articles (discussed under the scholarly outputs section). </w:t>
      </w:r>
      <w:r w:rsidR="00121C59" w:rsidRPr="00E94FC4">
        <w:rPr>
          <w:sz w:val="22"/>
          <w:szCs w:val="22"/>
        </w:rPr>
        <w:t>T</w:t>
      </w:r>
      <w:r w:rsidRPr="00E94FC4">
        <w:rPr>
          <w:sz w:val="22"/>
          <w:szCs w:val="22"/>
        </w:rPr>
        <w:t>o publicize these findings</w:t>
      </w:r>
      <w:r w:rsidR="00DF45D2" w:rsidRPr="00E94FC4">
        <w:rPr>
          <w:sz w:val="22"/>
          <w:szCs w:val="22"/>
        </w:rPr>
        <w:t xml:space="preserve">, we will present our research at academic conferences such at the ISA, APSA, and Peace Science annual meetings. </w:t>
      </w:r>
      <w:commentRangeEnd w:id="72"/>
      <w:r w:rsidR="0016670E">
        <w:rPr>
          <w:rStyle w:val="CommentReference"/>
        </w:rPr>
        <w:commentReference w:id="72"/>
      </w:r>
      <w:r w:rsidR="00DF45D2" w:rsidRPr="00E94FC4">
        <w:rPr>
          <w:sz w:val="22"/>
          <w:szCs w:val="22"/>
        </w:rPr>
        <w:t xml:space="preserve">In addition, </w:t>
      </w:r>
      <w:r w:rsidR="00121C59" w:rsidRPr="00E94FC4">
        <w:rPr>
          <w:sz w:val="22"/>
          <w:szCs w:val="22"/>
        </w:rPr>
        <w:t>research team members</w:t>
      </w:r>
      <w:r w:rsidR="00DF45D2" w:rsidRPr="00E94FC4">
        <w:rPr>
          <w:sz w:val="22"/>
          <w:szCs w:val="22"/>
        </w:rPr>
        <w:t xml:space="preserve"> will present this research at invited workshops and guest lectures. The members of this team have a strong record of being invited to participate in such events (as an example, in 2023 Martinez Machain participated in four invited guest lectures and four invitational academic workshops…). We will also disseminate our findings to the academic community through </w:t>
      </w:r>
      <w:commentRangeStart w:id="73"/>
      <w:r w:rsidR="00DF45D2" w:rsidRPr="00E94FC4">
        <w:rPr>
          <w:sz w:val="22"/>
          <w:szCs w:val="22"/>
        </w:rPr>
        <w:t xml:space="preserve">blog posts in </w:t>
      </w:r>
      <w:del w:id="74" w:author="Jennifer Carinci" w:date="2023-12-29T13:14:00Z">
        <w:r w:rsidR="00DF45D2" w:rsidRPr="00E94FC4" w:rsidDel="00C47B76">
          <w:rPr>
            <w:sz w:val="22"/>
            <w:szCs w:val="22"/>
          </w:rPr>
          <w:delText xml:space="preserve">a </w:delText>
        </w:r>
      </w:del>
      <w:r w:rsidR="00DF45D2" w:rsidRPr="00E94FC4">
        <w:rPr>
          <w:sz w:val="22"/>
          <w:szCs w:val="22"/>
        </w:rPr>
        <w:t xml:space="preserve">outlets such as </w:t>
      </w:r>
      <w:r w:rsidR="003C2254" w:rsidRPr="00E94FC4">
        <w:rPr>
          <w:sz w:val="22"/>
          <w:szCs w:val="22"/>
        </w:rPr>
        <w:t>Good Authority (formerly The Monkey Cage)</w:t>
      </w:r>
      <w:r w:rsidR="00DF45D2" w:rsidRPr="00E94FC4">
        <w:rPr>
          <w:sz w:val="22"/>
          <w:szCs w:val="22"/>
        </w:rPr>
        <w:t xml:space="preserve">, </w:t>
      </w:r>
      <w:r w:rsidR="003C2254" w:rsidRPr="00E94FC4">
        <w:rPr>
          <w:sz w:val="22"/>
          <w:szCs w:val="22"/>
        </w:rPr>
        <w:t>E-International Relations</w:t>
      </w:r>
      <w:r w:rsidR="00DF45D2" w:rsidRPr="00E94FC4">
        <w:rPr>
          <w:sz w:val="22"/>
          <w:szCs w:val="22"/>
        </w:rPr>
        <w:t xml:space="preserve">, and </w:t>
      </w:r>
      <w:r w:rsidR="003C2254" w:rsidRPr="00E94FC4">
        <w:rPr>
          <w:sz w:val="22"/>
          <w:szCs w:val="22"/>
        </w:rPr>
        <w:t>The Political Quarterly</w:t>
      </w:r>
      <w:commentRangeEnd w:id="73"/>
      <w:r w:rsidR="00C323F7">
        <w:rPr>
          <w:rStyle w:val="CommentReference"/>
        </w:rPr>
        <w:commentReference w:id="73"/>
      </w:r>
      <w:r w:rsidR="00DF45D2" w:rsidRPr="00E94FC4">
        <w:rPr>
          <w:sz w:val="22"/>
          <w:szCs w:val="22"/>
        </w:rPr>
        <w:t xml:space="preserve">, which are aimed mainly at scholarly audiences and for which we have previously written for. We will also produce a </w:t>
      </w:r>
      <w:commentRangeStart w:id="75"/>
      <w:r w:rsidR="00DF45D2" w:rsidRPr="00E94FC4">
        <w:rPr>
          <w:sz w:val="22"/>
          <w:szCs w:val="22"/>
        </w:rPr>
        <w:t>publicly available data dashboard that makes all gathered data available to other researchers</w:t>
      </w:r>
      <w:commentRangeEnd w:id="75"/>
      <w:r w:rsidR="00C15499">
        <w:rPr>
          <w:rStyle w:val="CommentReference"/>
        </w:rPr>
        <w:commentReference w:id="75"/>
      </w:r>
      <w:r w:rsidR="00DF45D2" w:rsidRPr="00E94FC4">
        <w:rPr>
          <w:sz w:val="22"/>
          <w:szCs w:val="22"/>
        </w:rPr>
        <w:t xml:space="preserve"> at the time of the project’s completion, regardless of the publication status of our working papers.</w:t>
      </w:r>
      <w:r w:rsidRPr="00E94FC4">
        <w:rPr>
          <w:sz w:val="22"/>
          <w:szCs w:val="22"/>
        </w:rPr>
        <w:t xml:space="preserve"> </w:t>
      </w:r>
      <w:r w:rsidR="00DF45D2" w:rsidRPr="00E94FC4">
        <w:rPr>
          <w:sz w:val="22"/>
          <w:szCs w:val="22"/>
        </w:rPr>
        <w:t xml:space="preserve">The data will also be made available through Harvard’s Dataverse platform. </w:t>
      </w:r>
    </w:p>
    <w:p w14:paraId="6132C89C" w14:textId="77777777" w:rsidR="00DB1B58" w:rsidRPr="00E94FC4" w:rsidRDefault="00DB1B58">
      <w:pPr>
        <w:widowControl w:val="0"/>
        <w:spacing w:line="240" w:lineRule="auto"/>
        <w:contextualSpacing/>
        <w:jc w:val="both"/>
        <w:rPr>
          <w:sz w:val="22"/>
          <w:szCs w:val="22"/>
        </w:rPr>
      </w:pPr>
    </w:p>
    <w:p w14:paraId="6F52E1EE" w14:textId="267F4841" w:rsidR="00DF45D2" w:rsidRPr="00E94FC4" w:rsidRDefault="00DB1B58" w:rsidP="00DF45D2">
      <w:pPr>
        <w:widowControl w:val="0"/>
        <w:spacing w:line="240" w:lineRule="auto"/>
        <w:contextualSpacing/>
        <w:jc w:val="both"/>
        <w:rPr>
          <w:sz w:val="22"/>
          <w:szCs w:val="22"/>
        </w:rPr>
      </w:pPr>
      <w:r w:rsidRPr="00E94FC4">
        <w:rPr>
          <w:sz w:val="22"/>
          <w:szCs w:val="22"/>
        </w:rPr>
        <w:t>Dissemination to Policy Makers:</w:t>
      </w:r>
      <w:r w:rsidR="002375E3" w:rsidRPr="00E94FC4">
        <w:rPr>
          <w:sz w:val="22"/>
          <w:szCs w:val="22"/>
        </w:rPr>
        <w:t xml:space="preserve"> This team is particularly well-positioned to disseminate findings to policy make</w:t>
      </w:r>
      <w:ins w:id="76" w:author="Jennifer Carinci" w:date="2023-12-29T13:18:00Z">
        <w:r w:rsidR="00BD0C9A">
          <w:rPr>
            <w:sz w:val="22"/>
            <w:szCs w:val="22"/>
          </w:rPr>
          <w:t>r</w:t>
        </w:r>
      </w:ins>
      <w:r w:rsidR="002375E3" w:rsidRPr="00E94FC4">
        <w:rPr>
          <w:sz w:val="22"/>
          <w:szCs w:val="22"/>
        </w:rPr>
        <w:t xml:space="preserve">s. We have extensive experience on this front, with team members having briefed the U.S. Department of Defense, the Department of the Navy, and U.S. Strategic Command, as well as having attended American University’s Bridging the Gap workshop, and presented research at military installations such as </w:t>
      </w:r>
      <w:r w:rsidR="002375E3" w:rsidRPr="00725705">
        <w:rPr>
          <w:sz w:val="22"/>
          <w:szCs w:val="22"/>
          <w:highlight w:val="yellow"/>
          <w:rPrChange w:id="77" w:author="Jennifer Carinci" w:date="2023-12-29T13:23:00Z">
            <w:rPr>
              <w:sz w:val="22"/>
              <w:szCs w:val="22"/>
            </w:rPr>
          </w:rPrChange>
        </w:rPr>
        <w:t>[Mike A’s base presentations here]</w:t>
      </w:r>
      <w:r w:rsidR="002375E3" w:rsidRPr="00E94FC4">
        <w:rPr>
          <w:sz w:val="22"/>
          <w:szCs w:val="22"/>
        </w:rPr>
        <w:t xml:space="preserve">. </w:t>
      </w:r>
      <w:commentRangeStart w:id="78"/>
      <w:r w:rsidR="002375E3" w:rsidRPr="00E94FC4">
        <w:rPr>
          <w:sz w:val="22"/>
          <w:szCs w:val="22"/>
        </w:rPr>
        <w:t xml:space="preserve">We thus can use our existing contacts to create opportunities to reach relevant policy practitioners, particularly those in the defense community in the United States. </w:t>
      </w:r>
      <w:r w:rsidR="000E4977" w:rsidRPr="00E94FC4">
        <w:rPr>
          <w:sz w:val="22"/>
          <w:szCs w:val="22"/>
        </w:rPr>
        <w:t>We</w:t>
      </w:r>
      <w:r w:rsidR="002375E3" w:rsidRPr="00E94FC4">
        <w:rPr>
          <w:sz w:val="22"/>
          <w:szCs w:val="22"/>
        </w:rPr>
        <w:t xml:space="preserve"> thus</w:t>
      </w:r>
      <w:r w:rsidR="000E4977" w:rsidRPr="00E94FC4">
        <w:rPr>
          <w:sz w:val="22"/>
          <w:szCs w:val="22"/>
        </w:rPr>
        <w:t xml:space="preserve"> plan to disseminate our findings t</w:t>
      </w:r>
      <w:r w:rsidR="00DF45D2" w:rsidRPr="00E94FC4">
        <w:rPr>
          <w:sz w:val="22"/>
          <w:szCs w:val="22"/>
        </w:rPr>
        <w:t>o policy practitioners through</w:t>
      </w:r>
      <w:r w:rsidR="002375E3" w:rsidRPr="00E94FC4">
        <w:rPr>
          <w:sz w:val="22"/>
          <w:szCs w:val="22"/>
        </w:rPr>
        <w:t xml:space="preserve"> briefings and research presentations.</w:t>
      </w:r>
      <w:r w:rsidR="000E4977" w:rsidRPr="00E94FC4">
        <w:rPr>
          <w:sz w:val="22"/>
          <w:szCs w:val="22"/>
        </w:rPr>
        <w:t xml:space="preserve"> </w:t>
      </w:r>
      <w:r w:rsidR="003C2254" w:rsidRPr="00E94FC4">
        <w:rPr>
          <w:sz w:val="22"/>
          <w:szCs w:val="22"/>
        </w:rPr>
        <w:t xml:space="preserve">We will specifically aim to give invited talks and briefings at defense and military-related institutions, targeting middle-level policy practitioners. </w:t>
      </w:r>
      <w:commentRangeEnd w:id="78"/>
      <w:r w:rsidR="00A532DF">
        <w:rPr>
          <w:rStyle w:val="CommentReference"/>
        </w:rPr>
        <w:commentReference w:id="78"/>
      </w:r>
      <w:r w:rsidR="00DF45D2" w:rsidRPr="00E94FC4">
        <w:rPr>
          <w:sz w:val="22"/>
          <w:szCs w:val="22"/>
        </w:rPr>
        <w:t xml:space="preserve">We will also disseminate our findings to the academic community through blog posts in a </w:t>
      </w:r>
      <w:proofErr w:type="gramStart"/>
      <w:r w:rsidR="00DF45D2" w:rsidRPr="00E94FC4">
        <w:rPr>
          <w:sz w:val="22"/>
          <w:szCs w:val="22"/>
        </w:rPr>
        <w:t>outlets</w:t>
      </w:r>
      <w:proofErr w:type="gramEnd"/>
      <w:r w:rsidR="00DF45D2" w:rsidRPr="00E94FC4">
        <w:rPr>
          <w:sz w:val="22"/>
          <w:szCs w:val="22"/>
        </w:rPr>
        <w:t xml:space="preserve"> such as </w:t>
      </w:r>
      <w:r w:rsidR="002375E3" w:rsidRPr="00E94FC4">
        <w:rPr>
          <w:sz w:val="22"/>
          <w:szCs w:val="22"/>
        </w:rPr>
        <w:t>War on the Rocks</w:t>
      </w:r>
      <w:r w:rsidR="00DF45D2" w:rsidRPr="00E94FC4">
        <w:rPr>
          <w:sz w:val="22"/>
          <w:szCs w:val="22"/>
        </w:rPr>
        <w:t>,</w:t>
      </w:r>
      <w:r w:rsidR="002E181C" w:rsidRPr="00E94FC4">
        <w:rPr>
          <w:sz w:val="22"/>
          <w:szCs w:val="22"/>
        </w:rPr>
        <w:t xml:space="preserve"> Defense One</w:t>
      </w:r>
      <w:r w:rsidR="00DF45D2" w:rsidRPr="00E94FC4">
        <w:rPr>
          <w:sz w:val="22"/>
          <w:szCs w:val="22"/>
        </w:rPr>
        <w:t xml:space="preserve">, and </w:t>
      </w:r>
      <w:r w:rsidR="002375E3" w:rsidRPr="00E94FC4">
        <w:rPr>
          <w:sz w:val="22"/>
          <w:szCs w:val="22"/>
        </w:rPr>
        <w:t>The Conversation</w:t>
      </w:r>
      <w:r w:rsidR="00DF45D2" w:rsidRPr="00E94FC4">
        <w:rPr>
          <w:sz w:val="22"/>
          <w:szCs w:val="22"/>
        </w:rPr>
        <w:t xml:space="preserve">, which are aimed </w:t>
      </w:r>
      <w:r w:rsidR="002375E3" w:rsidRPr="00E94FC4">
        <w:rPr>
          <w:sz w:val="22"/>
          <w:szCs w:val="22"/>
        </w:rPr>
        <w:t>at policy and general</w:t>
      </w:r>
      <w:r w:rsidR="00DF45D2" w:rsidRPr="00E94FC4">
        <w:rPr>
          <w:sz w:val="22"/>
          <w:szCs w:val="22"/>
        </w:rPr>
        <w:t xml:space="preserve"> audiences and for which we have previously written for.  </w:t>
      </w:r>
    </w:p>
    <w:p w14:paraId="10EAFC1F" w14:textId="59B26291" w:rsidR="000E4977" w:rsidRPr="00E94FC4" w:rsidRDefault="000E4977" w:rsidP="00E94FC4">
      <w:pPr>
        <w:widowControl w:val="0"/>
        <w:spacing w:line="240" w:lineRule="auto"/>
        <w:contextualSpacing/>
        <w:jc w:val="both"/>
        <w:rPr>
          <w:sz w:val="22"/>
          <w:szCs w:val="22"/>
        </w:rPr>
      </w:pPr>
    </w:p>
    <w:p w14:paraId="5F3B23EB" w14:textId="77777777" w:rsidR="00D8087A" w:rsidRPr="00E94FC4" w:rsidRDefault="00D8087A" w:rsidP="006A4540">
      <w:pPr>
        <w:widowControl w:val="0"/>
        <w:spacing w:after="100" w:afterAutospacing="1" w:line="240" w:lineRule="auto"/>
        <w:contextualSpacing/>
        <w:jc w:val="both"/>
        <w:rPr>
          <w:sz w:val="22"/>
          <w:szCs w:val="22"/>
        </w:rPr>
      </w:pPr>
    </w:p>
    <w:p w14:paraId="2C44CF89" w14:textId="77777777" w:rsidR="00D8087A" w:rsidRPr="00E94FC4" w:rsidRDefault="00D8087A" w:rsidP="006A4540">
      <w:pPr>
        <w:widowControl w:val="0"/>
        <w:spacing w:after="100" w:afterAutospacing="1" w:line="240" w:lineRule="auto"/>
        <w:contextualSpacing/>
        <w:jc w:val="both"/>
        <w:rPr>
          <w:sz w:val="22"/>
          <w:szCs w:val="22"/>
        </w:rPr>
      </w:pPr>
    </w:p>
    <w:p w14:paraId="66BC7BE5" w14:textId="2012F693" w:rsidR="00D8087A" w:rsidRPr="00E94FC4" w:rsidRDefault="00C145EE" w:rsidP="006A4540">
      <w:pPr>
        <w:widowControl w:val="0"/>
        <w:spacing w:after="100" w:afterAutospacing="1" w:line="240" w:lineRule="auto"/>
        <w:contextualSpacing/>
        <w:jc w:val="both"/>
        <w:rPr>
          <w:b/>
          <w:bCs/>
          <w:sz w:val="22"/>
          <w:szCs w:val="22"/>
        </w:rPr>
      </w:pPr>
      <w:commentRangeStart w:id="79"/>
      <w:r w:rsidRPr="00E94FC4">
        <w:rPr>
          <w:b/>
          <w:bCs/>
          <w:sz w:val="22"/>
          <w:szCs w:val="22"/>
        </w:rPr>
        <w:t>7</w:t>
      </w:r>
      <w:r w:rsidR="00D8087A" w:rsidRPr="00E94FC4">
        <w:rPr>
          <w:b/>
          <w:bCs/>
          <w:sz w:val="22"/>
          <w:szCs w:val="22"/>
        </w:rPr>
        <w:t xml:space="preserve">. Project Team and Management </w:t>
      </w:r>
      <w:commentRangeEnd w:id="79"/>
      <w:r w:rsidR="001A2119">
        <w:rPr>
          <w:rStyle w:val="CommentReference"/>
        </w:rPr>
        <w:commentReference w:id="79"/>
      </w:r>
    </w:p>
    <w:p w14:paraId="49493F9E" w14:textId="72613CA4" w:rsidR="00D8087A" w:rsidRPr="00E94FC4" w:rsidRDefault="006A4540" w:rsidP="006A4540">
      <w:pPr>
        <w:widowControl w:val="0"/>
        <w:spacing w:after="100" w:afterAutospacing="1" w:line="240" w:lineRule="auto"/>
        <w:contextualSpacing/>
        <w:jc w:val="both"/>
        <w:rPr>
          <w:b/>
          <w:bCs/>
          <w:sz w:val="22"/>
          <w:szCs w:val="22"/>
        </w:rPr>
      </w:pPr>
      <w:r w:rsidRPr="00E94FC4">
        <w:rPr>
          <w:b/>
          <w:bCs/>
          <w:sz w:val="22"/>
          <w:szCs w:val="22"/>
        </w:rPr>
        <w:t xml:space="preserve">A. </w:t>
      </w:r>
      <w:commentRangeStart w:id="80"/>
      <w:commentRangeStart w:id="81"/>
      <w:r w:rsidRPr="00E94FC4">
        <w:rPr>
          <w:b/>
          <w:bCs/>
          <w:sz w:val="22"/>
          <w:szCs w:val="22"/>
        </w:rPr>
        <w:t>Team</w:t>
      </w:r>
      <w:commentRangeEnd w:id="81"/>
      <w:r w:rsidR="00B800D6">
        <w:rPr>
          <w:rStyle w:val="CommentReference"/>
        </w:rPr>
        <w:commentReference w:id="81"/>
      </w:r>
      <w:r w:rsidRPr="00E94FC4">
        <w:rPr>
          <w:b/>
          <w:bCs/>
          <w:sz w:val="22"/>
          <w:szCs w:val="22"/>
        </w:rPr>
        <w:t xml:space="preserve"> </w:t>
      </w:r>
      <w:commentRangeEnd w:id="80"/>
      <w:r w:rsidR="00DB246F">
        <w:rPr>
          <w:rStyle w:val="CommentReference"/>
        </w:rPr>
        <w:commentReference w:id="80"/>
      </w:r>
      <w:commentRangeStart w:id="82"/>
      <w:r w:rsidRPr="00E94FC4">
        <w:rPr>
          <w:b/>
          <w:bCs/>
          <w:sz w:val="22"/>
          <w:szCs w:val="22"/>
        </w:rPr>
        <w:t>Management</w:t>
      </w:r>
      <w:commentRangeEnd w:id="82"/>
      <w:r w:rsidR="00DA516D">
        <w:rPr>
          <w:rStyle w:val="CommentReference"/>
        </w:rPr>
        <w:commentReference w:id="82"/>
      </w:r>
    </w:p>
    <w:p w14:paraId="26EB11BC" w14:textId="7075EA53" w:rsidR="006A4540" w:rsidRPr="00E94FC4" w:rsidRDefault="000E4977" w:rsidP="006A4540">
      <w:pPr>
        <w:widowControl w:val="0"/>
        <w:spacing w:line="240" w:lineRule="auto"/>
        <w:contextualSpacing/>
        <w:jc w:val="both"/>
        <w:rPr>
          <w:sz w:val="22"/>
          <w:szCs w:val="22"/>
        </w:rPr>
      </w:pPr>
      <w:r w:rsidRPr="00E94FC4">
        <w:rPr>
          <w:sz w:val="22"/>
          <w:szCs w:val="22"/>
        </w:rPr>
        <w:t>The principal investigator on this project is</w:t>
      </w:r>
      <w:r w:rsidR="006A4540" w:rsidRPr="00E94FC4">
        <w:rPr>
          <w:sz w:val="22"/>
          <w:szCs w:val="22"/>
        </w:rPr>
        <w:t xml:space="preserve"> Brian Blankenship (University of Miami)</w:t>
      </w:r>
      <w:r w:rsidRPr="00E94FC4">
        <w:rPr>
          <w:sz w:val="22"/>
          <w:szCs w:val="22"/>
        </w:rPr>
        <w:t xml:space="preserve">. Michael Allen (Boise State University), </w:t>
      </w:r>
      <w:commentRangeStart w:id="83"/>
      <w:r w:rsidRPr="00E94FC4">
        <w:rPr>
          <w:sz w:val="22"/>
          <w:szCs w:val="22"/>
        </w:rPr>
        <w:t xml:space="preserve">Michael Flynn </w:t>
      </w:r>
      <w:commentRangeEnd w:id="83"/>
      <w:r w:rsidR="00A04DBE">
        <w:rPr>
          <w:rStyle w:val="CommentReference"/>
        </w:rPr>
        <w:commentReference w:id="83"/>
      </w:r>
      <w:r w:rsidRPr="00E94FC4">
        <w:rPr>
          <w:sz w:val="22"/>
          <w:szCs w:val="22"/>
        </w:rPr>
        <w:t xml:space="preserve">(Kansas State University), </w:t>
      </w:r>
      <w:proofErr w:type="spellStart"/>
      <w:r w:rsidR="006A4540" w:rsidRPr="00E94FC4">
        <w:rPr>
          <w:sz w:val="22"/>
          <w:szCs w:val="22"/>
        </w:rPr>
        <w:t>Renanah</w:t>
      </w:r>
      <w:proofErr w:type="spellEnd"/>
      <w:r w:rsidR="006A4540" w:rsidRPr="00E94FC4">
        <w:rPr>
          <w:sz w:val="22"/>
          <w:szCs w:val="22"/>
        </w:rPr>
        <w:t xml:space="preserve"> Miles Joyce (Brandeis University), </w:t>
      </w:r>
      <w:r w:rsidRPr="00E94FC4">
        <w:rPr>
          <w:sz w:val="22"/>
          <w:szCs w:val="22"/>
        </w:rPr>
        <w:t xml:space="preserve">and Carla Martinez Machain (University at Buffalo) will serve as co-PIs. All have published on </w:t>
      </w:r>
      <w:r w:rsidR="00121C59" w:rsidRPr="00E94FC4">
        <w:rPr>
          <w:sz w:val="22"/>
          <w:szCs w:val="22"/>
        </w:rPr>
        <w:t>power projection and influence topics</w:t>
      </w:r>
      <w:r w:rsidRPr="00E94FC4">
        <w:rPr>
          <w:sz w:val="22"/>
          <w:szCs w:val="22"/>
        </w:rPr>
        <w:t xml:space="preserve"> and have extensive methodological skills, including fieldwork and survey experience in Asia, Africa, Latin America, and Europe. </w:t>
      </w:r>
      <w:r w:rsidR="006A4540" w:rsidRPr="00E94FC4">
        <w:rPr>
          <w:sz w:val="22"/>
          <w:szCs w:val="22"/>
        </w:rPr>
        <w:t xml:space="preserve">The team will organize workflow and communication through email and Discord, a threaded-chat program that allows file sharing, collaboration, and real-time text and voice conversation. Additionally, the team will have a standard biweekly meeting to discuss immediate and long-term issues, evaluate project progress, and remedy any existing shortfalls in </w:t>
      </w:r>
      <w:r w:rsidR="006A4540" w:rsidRPr="00E94FC4">
        <w:rPr>
          <w:sz w:val="22"/>
          <w:szCs w:val="22"/>
        </w:rPr>
        <w:lastRenderedPageBreak/>
        <w:t>expectations through additional delegation or re-assignment of work. The sessions will occur on Zoom.</w:t>
      </w:r>
    </w:p>
    <w:p w14:paraId="44E0CEA6" w14:textId="136D5EF9" w:rsidR="006A4540" w:rsidRPr="00E94FC4" w:rsidRDefault="006A4540" w:rsidP="00E94FC4">
      <w:pPr>
        <w:widowControl w:val="0"/>
        <w:spacing w:line="240" w:lineRule="auto"/>
        <w:contextualSpacing/>
        <w:jc w:val="both"/>
        <w:rPr>
          <w:b/>
          <w:bCs/>
          <w:sz w:val="22"/>
          <w:szCs w:val="22"/>
        </w:rPr>
      </w:pPr>
      <w:r w:rsidRPr="00E94FC4">
        <w:rPr>
          <w:b/>
          <w:bCs/>
          <w:sz w:val="22"/>
          <w:szCs w:val="22"/>
        </w:rPr>
        <w:t>B. Relevant PI experience, education, and project management roles</w:t>
      </w:r>
    </w:p>
    <w:p w14:paraId="436D0E57" w14:textId="793248C0" w:rsidR="006A4540" w:rsidRPr="00E94FC4" w:rsidRDefault="006A4540">
      <w:pPr>
        <w:widowControl w:val="0"/>
        <w:spacing w:line="240" w:lineRule="auto"/>
        <w:ind w:firstLine="720"/>
        <w:contextualSpacing/>
        <w:jc w:val="both"/>
        <w:rPr>
          <w:sz w:val="22"/>
          <w:szCs w:val="22"/>
        </w:rPr>
      </w:pPr>
      <w:r w:rsidRPr="00E94FC4">
        <w:rPr>
          <w:b/>
          <w:bCs/>
          <w:sz w:val="22"/>
          <w:szCs w:val="22"/>
        </w:rPr>
        <w:t>Brian Blankenship</w:t>
      </w:r>
      <w:r w:rsidRPr="00E94FC4">
        <w:rPr>
          <w:sz w:val="22"/>
          <w:szCs w:val="22"/>
        </w:rPr>
        <w:t xml:space="preserve"> is </w:t>
      </w:r>
      <w:r w:rsidR="00121C59">
        <w:rPr>
          <w:sz w:val="22"/>
          <w:szCs w:val="22"/>
        </w:rPr>
        <w:t xml:space="preserve">an </w:t>
      </w:r>
      <w:r w:rsidRPr="00E94FC4">
        <w:rPr>
          <w:sz w:val="22"/>
          <w:szCs w:val="22"/>
        </w:rPr>
        <w:t xml:space="preserve">Assistant Professor of Political Science, University of Miami. </w:t>
      </w:r>
      <w:commentRangeStart w:id="84"/>
      <w:r w:rsidRPr="00E94FC4">
        <w:rPr>
          <w:sz w:val="22"/>
          <w:szCs w:val="22"/>
        </w:rPr>
        <w:t xml:space="preserve">Research studies </w:t>
      </w:r>
      <w:commentRangeEnd w:id="84"/>
      <w:r w:rsidR="00FF592A">
        <w:rPr>
          <w:rStyle w:val="CommentReference"/>
        </w:rPr>
        <w:commentReference w:id="84"/>
      </w:r>
      <w:r w:rsidRPr="00E94FC4">
        <w:rPr>
          <w:sz w:val="22"/>
          <w:szCs w:val="22"/>
        </w:rPr>
        <w:t xml:space="preserve">how countries bargain over the distribution of the costs and benefits of security cooperation and how great powers, and in particular the United States, use economic and security inducements to influence their partners. Blankenship has published widely on US foreign policy, military alliances, and foreign basing, including on issues related to defense burden-sharing, alliance reassurance, and US-China competition for bases. Blankenship has served as Principal Investigator on funded work related to defense burden-sharing and nuclear nonproliferation from the Stanton Foundation. His methodological training is in quantitative and qualitative methods. Blankenship’s primary responsibilities will be in </w:t>
      </w:r>
      <w:commentRangeStart w:id="85"/>
      <w:r w:rsidR="00BA4AFA" w:rsidRPr="00E94FC4">
        <w:rPr>
          <w:sz w:val="22"/>
          <w:szCs w:val="22"/>
        </w:rPr>
        <w:t>developing theory</w:t>
      </w:r>
      <w:commentRangeEnd w:id="85"/>
      <w:r w:rsidR="00192FA7">
        <w:rPr>
          <w:rStyle w:val="CommentReference"/>
        </w:rPr>
        <w:commentReference w:id="85"/>
      </w:r>
      <w:r w:rsidR="00BA4AFA" w:rsidRPr="00E94FC4">
        <w:rPr>
          <w:sz w:val="22"/>
          <w:szCs w:val="22"/>
        </w:rPr>
        <w:t xml:space="preserve">, designing the survey, managing and mentoring the </w:t>
      </w:r>
      <w:commentRangeStart w:id="86"/>
      <w:r w:rsidR="00BA4AFA" w:rsidRPr="00E94FC4">
        <w:rPr>
          <w:sz w:val="22"/>
          <w:szCs w:val="22"/>
        </w:rPr>
        <w:t xml:space="preserve">undergraduate </w:t>
      </w:r>
      <w:commentRangeEnd w:id="86"/>
      <w:r w:rsidR="00FE55D8">
        <w:rPr>
          <w:rStyle w:val="CommentReference"/>
        </w:rPr>
        <w:commentReference w:id="86"/>
      </w:r>
      <w:r w:rsidR="00BA4AFA" w:rsidRPr="00E94FC4">
        <w:rPr>
          <w:sz w:val="22"/>
          <w:szCs w:val="22"/>
        </w:rPr>
        <w:t xml:space="preserve">research assistant, leading the development of relevant public articles, coordinating the project’s academic output, managing the budget in coordination with </w:t>
      </w:r>
      <w:bookmarkStart w:id="87" w:name="_Hlk152940776"/>
      <w:r w:rsidR="00BA4AFA" w:rsidRPr="00E94FC4">
        <w:rPr>
          <w:sz w:val="22"/>
          <w:szCs w:val="22"/>
        </w:rPr>
        <w:t>University of Miami Office of Research Administration</w:t>
      </w:r>
      <w:bookmarkEnd w:id="87"/>
      <w:r w:rsidR="00BA4AFA" w:rsidRPr="00E94FC4">
        <w:rPr>
          <w:sz w:val="22"/>
          <w:szCs w:val="22"/>
        </w:rPr>
        <w:t xml:space="preserve">, monitoring funded research progress, leading official reporting compliance, co-managing communication with </w:t>
      </w:r>
      <w:commentRangeStart w:id="88"/>
      <w:r w:rsidR="00BA4AFA" w:rsidRPr="00E94FC4">
        <w:rPr>
          <w:sz w:val="22"/>
          <w:szCs w:val="22"/>
        </w:rPr>
        <w:t>survey firms and contacts in Djibouti</w:t>
      </w:r>
      <w:commentRangeEnd w:id="88"/>
      <w:r w:rsidR="00F013BD">
        <w:rPr>
          <w:rStyle w:val="CommentReference"/>
        </w:rPr>
        <w:commentReference w:id="88"/>
      </w:r>
      <w:r w:rsidR="00BA4AFA" w:rsidRPr="00E94FC4">
        <w:rPr>
          <w:sz w:val="22"/>
          <w:szCs w:val="22"/>
        </w:rPr>
        <w:t>, and delegating additional work to capture any shortfalls in productivity</w:t>
      </w:r>
      <w:commentRangeStart w:id="89"/>
      <w:r w:rsidRPr="00E94FC4">
        <w:rPr>
          <w:sz w:val="22"/>
          <w:szCs w:val="22"/>
        </w:rPr>
        <w:t>.</w:t>
      </w:r>
      <w:commentRangeEnd w:id="89"/>
      <w:r w:rsidR="001E2782">
        <w:rPr>
          <w:rStyle w:val="CommentReference"/>
        </w:rPr>
        <w:commentReference w:id="89"/>
      </w:r>
    </w:p>
    <w:p w14:paraId="55E339D2" w14:textId="77777777" w:rsidR="00121C59" w:rsidRPr="00E94FC4" w:rsidRDefault="00121C59" w:rsidP="00121C59">
      <w:pPr>
        <w:widowControl w:val="0"/>
        <w:spacing w:line="240" w:lineRule="auto"/>
        <w:contextualSpacing/>
        <w:jc w:val="both"/>
        <w:rPr>
          <w:sz w:val="22"/>
          <w:szCs w:val="22"/>
        </w:rPr>
      </w:pPr>
    </w:p>
    <w:p w14:paraId="1B59976D" w14:textId="2750CA0A" w:rsidR="00E94FC4" w:rsidRPr="00E94FC4" w:rsidRDefault="00E94FC4" w:rsidP="00121C59">
      <w:pPr>
        <w:spacing w:line="240" w:lineRule="exact"/>
        <w:contextualSpacing/>
        <w:rPr>
          <w:sz w:val="22"/>
          <w:szCs w:val="22"/>
        </w:rPr>
      </w:pPr>
      <w:commentRangeStart w:id="90"/>
      <w:proofErr w:type="spellStart"/>
      <w:r>
        <w:rPr>
          <w:b/>
          <w:bCs/>
          <w:sz w:val="22"/>
          <w:szCs w:val="22"/>
        </w:rPr>
        <w:t>Renanah</w:t>
      </w:r>
      <w:proofErr w:type="spellEnd"/>
      <w:r>
        <w:rPr>
          <w:b/>
          <w:bCs/>
          <w:sz w:val="22"/>
          <w:szCs w:val="22"/>
        </w:rPr>
        <w:t xml:space="preserve"> Joyce </w:t>
      </w:r>
      <w:commentRangeEnd w:id="90"/>
      <w:r w:rsidR="00F05D0B">
        <w:rPr>
          <w:rStyle w:val="CommentReference"/>
        </w:rPr>
        <w:commentReference w:id="90"/>
      </w:r>
      <w:r>
        <w:rPr>
          <w:sz w:val="22"/>
          <w:szCs w:val="22"/>
        </w:rPr>
        <w:t xml:space="preserve">is an Assistant Professor of Politics at Brandeis University. </w:t>
      </w:r>
      <w:commentRangeStart w:id="91"/>
      <w:r>
        <w:rPr>
          <w:sz w:val="22"/>
          <w:szCs w:val="22"/>
        </w:rPr>
        <w:t xml:space="preserve">Research examines </w:t>
      </w:r>
      <w:commentRangeEnd w:id="91"/>
      <w:r w:rsidR="00FF592A">
        <w:rPr>
          <w:rStyle w:val="CommentReference"/>
        </w:rPr>
        <w:commentReference w:id="91"/>
      </w:r>
      <w:r>
        <w:rPr>
          <w:sz w:val="22"/>
          <w:szCs w:val="22"/>
        </w:rPr>
        <w:t xml:space="preserve">the causes and consequences of great power security cooperation. Joyce has published widely on US foreign policy, security assistance, and competition for foreign basing. Joyce regularly advises US policymakers and practitioners on the policy implications of her research. Joyce has experience conducting public opinion and elite surveys, as well as experience conducting fieldwork in sub-Saharan Africa. Moreover, Joyce has </w:t>
      </w:r>
      <w:commentRangeStart w:id="92"/>
      <w:r>
        <w:rPr>
          <w:sz w:val="22"/>
          <w:szCs w:val="22"/>
        </w:rPr>
        <w:t>access to US government networks of security cooperation practitioners (both military and civilian</w:t>
      </w:r>
      <w:commentRangeEnd w:id="92"/>
      <w:r w:rsidR="006254C5">
        <w:rPr>
          <w:rStyle w:val="CommentReference"/>
        </w:rPr>
        <w:commentReference w:id="92"/>
      </w:r>
      <w:r>
        <w:rPr>
          <w:sz w:val="22"/>
          <w:szCs w:val="22"/>
        </w:rPr>
        <w:t>), drawing both on her previous research as well as her experience working in the Department of Defense prior to entering academia. Joyce will contribute to all aspects of the project, with particularly attention to theory development, survey design and implementation, and conducting elite interviews in the field.</w:t>
      </w:r>
    </w:p>
    <w:p w14:paraId="0088DAE2" w14:textId="77777777" w:rsidR="00E94FC4" w:rsidRDefault="00E94FC4" w:rsidP="00121C59">
      <w:pPr>
        <w:spacing w:line="240" w:lineRule="exact"/>
        <w:contextualSpacing/>
        <w:rPr>
          <w:b/>
          <w:bCs/>
          <w:sz w:val="22"/>
          <w:szCs w:val="22"/>
        </w:rPr>
      </w:pPr>
    </w:p>
    <w:p w14:paraId="26F91FB4" w14:textId="5712FE5F" w:rsidR="00121C59" w:rsidRPr="00981EFA" w:rsidRDefault="00121C59" w:rsidP="00121C59">
      <w:pPr>
        <w:spacing w:line="240" w:lineRule="exact"/>
        <w:contextualSpacing/>
        <w:rPr>
          <w:sz w:val="22"/>
          <w:szCs w:val="22"/>
        </w:rPr>
      </w:pPr>
      <w:r w:rsidRPr="00E94FC4">
        <w:rPr>
          <w:b/>
          <w:bCs/>
          <w:sz w:val="22"/>
          <w:szCs w:val="22"/>
        </w:rPr>
        <w:t xml:space="preserve">Michael A. Allen </w:t>
      </w:r>
      <w:r w:rsidRPr="00E94FC4">
        <w:rPr>
          <w:sz w:val="22"/>
          <w:szCs w:val="22"/>
        </w:rPr>
        <w:t>is a</w:t>
      </w:r>
      <w:r>
        <w:rPr>
          <w:sz w:val="22"/>
          <w:szCs w:val="22"/>
        </w:rPr>
        <w:t xml:space="preserve"> P</w:t>
      </w:r>
      <w:r w:rsidRPr="00981EFA">
        <w:rPr>
          <w:sz w:val="22"/>
          <w:szCs w:val="22"/>
        </w:rPr>
        <w:t xml:space="preserve">rofessor </w:t>
      </w:r>
      <w:r>
        <w:rPr>
          <w:sz w:val="22"/>
          <w:szCs w:val="22"/>
        </w:rPr>
        <w:t xml:space="preserve">in the School of Public Service, </w:t>
      </w:r>
      <w:r w:rsidRPr="00981EFA">
        <w:rPr>
          <w:sz w:val="22"/>
          <w:szCs w:val="22"/>
        </w:rPr>
        <w:t>Boise State</w:t>
      </w:r>
      <w:r>
        <w:rPr>
          <w:sz w:val="22"/>
          <w:szCs w:val="22"/>
        </w:rPr>
        <w:t xml:space="preserve"> University</w:t>
      </w:r>
      <w:r w:rsidRPr="00981EFA">
        <w:rPr>
          <w:sz w:val="22"/>
          <w:szCs w:val="22"/>
        </w:rPr>
        <w:t xml:space="preserve">. </w:t>
      </w:r>
      <w:commentRangeStart w:id="93"/>
      <w:r>
        <w:rPr>
          <w:sz w:val="22"/>
          <w:szCs w:val="22"/>
        </w:rPr>
        <w:t>R</w:t>
      </w:r>
      <w:r w:rsidRPr="00981EFA">
        <w:rPr>
          <w:sz w:val="22"/>
          <w:szCs w:val="22"/>
        </w:rPr>
        <w:t>esearch addresses</w:t>
      </w:r>
      <w:commentRangeEnd w:id="93"/>
      <w:r w:rsidR="00FF592A">
        <w:rPr>
          <w:rStyle w:val="CommentReference"/>
        </w:rPr>
        <w:commentReference w:id="93"/>
      </w:r>
      <w:r w:rsidRPr="00981EFA">
        <w:rPr>
          <w:sz w:val="22"/>
          <w:szCs w:val="22"/>
        </w:rPr>
        <w:t xml:space="preserve"> the positive and negative externalities of US troop deployments and the conflict and cooperation between </w:t>
      </w:r>
      <w:r>
        <w:rPr>
          <w:sz w:val="22"/>
          <w:szCs w:val="22"/>
        </w:rPr>
        <w:t>asymmetric</w:t>
      </w:r>
      <w:r w:rsidRPr="00981EFA">
        <w:rPr>
          <w:sz w:val="22"/>
          <w:szCs w:val="22"/>
        </w:rPr>
        <w:t xml:space="preserve"> actors in the international system</w:t>
      </w:r>
      <w:r>
        <w:rPr>
          <w:sz w:val="22"/>
          <w:szCs w:val="22"/>
        </w:rPr>
        <w:t xml:space="preserve">. </w:t>
      </w:r>
      <w:r w:rsidRPr="00981EFA">
        <w:rPr>
          <w:sz w:val="22"/>
          <w:szCs w:val="22"/>
        </w:rPr>
        <w:t>Allen has published widely in assessing the effects of troop deployments</w:t>
      </w:r>
      <w:r>
        <w:rPr>
          <w:sz w:val="22"/>
          <w:szCs w:val="22"/>
        </w:rPr>
        <w:t>, including</w:t>
      </w:r>
      <w:r w:rsidRPr="00981EFA">
        <w:rPr>
          <w:sz w:val="22"/>
          <w:szCs w:val="22"/>
        </w:rPr>
        <w:t xml:space="preserve"> defense expenditures, regional influences on troop deployments and defense expenditures, </w:t>
      </w:r>
      <w:r>
        <w:rPr>
          <w:sz w:val="22"/>
          <w:szCs w:val="22"/>
        </w:rPr>
        <w:t>service members’</w:t>
      </w:r>
      <w:r w:rsidRPr="00981EFA">
        <w:rPr>
          <w:sz w:val="22"/>
          <w:szCs w:val="22"/>
        </w:rPr>
        <w:t xml:space="preserve"> effect on crime rates, and surveys </w:t>
      </w:r>
      <w:r>
        <w:rPr>
          <w:sz w:val="22"/>
          <w:szCs w:val="22"/>
        </w:rPr>
        <w:t>on</w:t>
      </w:r>
      <w:r w:rsidRPr="00981EFA">
        <w:rPr>
          <w:sz w:val="22"/>
          <w:szCs w:val="22"/>
        </w:rPr>
        <w:t xml:space="preserve"> how troop deployments affect perceptions of the U</w:t>
      </w:r>
      <w:r>
        <w:rPr>
          <w:sz w:val="22"/>
          <w:szCs w:val="22"/>
        </w:rPr>
        <w:t>S</w:t>
      </w:r>
      <w:r w:rsidRPr="00981EFA">
        <w:rPr>
          <w:sz w:val="22"/>
          <w:szCs w:val="22"/>
        </w:rPr>
        <w:t xml:space="preserve"> military, government, and people. Allen has served as Principal Investigator on funded work related to troop deployments (FOA#W911NF-18-1-0087). His methodological training is in quantitative methods. Allen</w:t>
      </w:r>
      <w:del w:id="94" w:author="Jennifer Carinci" w:date="2023-12-29T14:44:00Z">
        <w:r w:rsidRPr="00981EFA" w:rsidDel="00C63993">
          <w:rPr>
            <w:sz w:val="22"/>
            <w:szCs w:val="22"/>
          </w:rPr>
          <w:delText>’s</w:delText>
        </w:r>
      </w:del>
      <w:r>
        <w:rPr>
          <w:sz w:val="22"/>
          <w:szCs w:val="22"/>
        </w:rPr>
        <w:t xml:space="preserve"> </w:t>
      </w:r>
      <w:r w:rsidRPr="00314A51">
        <w:rPr>
          <w:sz w:val="22"/>
          <w:szCs w:val="22"/>
        </w:rPr>
        <w:t>will engage in theory building, writing, research design,</w:t>
      </w:r>
      <w:r>
        <w:rPr>
          <w:sz w:val="22"/>
          <w:szCs w:val="22"/>
        </w:rPr>
        <w:t xml:space="preserve"> </w:t>
      </w:r>
      <w:commentRangeStart w:id="95"/>
      <w:r>
        <w:rPr>
          <w:sz w:val="22"/>
          <w:szCs w:val="22"/>
        </w:rPr>
        <w:t>managing Boise</w:t>
      </w:r>
      <w:commentRangeEnd w:id="95"/>
      <w:r w:rsidR="00EE5587">
        <w:rPr>
          <w:rStyle w:val="CommentReference"/>
        </w:rPr>
        <w:commentReference w:id="95"/>
      </w:r>
      <w:r w:rsidRPr="00981EFA">
        <w:rPr>
          <w:sz w:val="22"/>
          <w:szCs w:val="22"/>
        </w:rPr>
        <w:t>, lead</w:t>
      </w:r>
      <w:r>
        <w:rPr>
          <w:sz w:val="22"/>
          <w:szCs w:val="22"/>
        </w:rPr>
        <w:t>ing</w:t>
      </w:r>
      <w:r w:rsidRPr="00981EFA">
        <w:rPr>
          <w:sz w:val="22"/>
          <w:szCs w:val="22"/>
        </w:rPr>
        <w:t xml:space="preserve"> </w:t>
      </w:r>
      <w:r>
        <w:rPr>
          <w:sz w:val="22"/>
          <w:szCs w:val="22"/>
        </w:rPr>
        <w:t xml:space="preserve">the </w:t>
      </w:r>
      <w:r w:rsidRPr="00981EFA">
        <w:rPr>
          <w:sz w:val="22"/>
          <w:szCs w:val="22"/>
        </w:rPr>
        <w:t>development of relevant public articles, coordinat</w:t>
      </w:r>
      <w:r>
        <w:rPr>
          <w:sz w:val="22"/>
          <w:szCs w:val="22"/>
        </w:rPr>
        <w:t>ing</w:t>
      </w:r>
      <w:r w:rsidRPr="00981EFA">
        <w:rPr>
          <w:sz w:val="22"/>
          <w:szCs w:val="22"/>
        </w:rPr>
        <w:t xml:space="preserve"> the project’s academic output, manag</w:t>
      </w:r>
      <w:r w:rsidR="00B01D6F">
        <w:rPr>
          <w:sz w:val="22"/>
          <w:szCs w:val="22"/>
        </w:rPr>
        <w:t>ing the budget</w:t>
      </w:r>
      <w:r w:rsidRPr="00981EFA">
        <w:rPr>
          <w:sz w:val="22"/>
          <w:szCs w:val="22"/>
        </w:rPr>
        <w:t xml:space="preserve"> with Boise State </w:t>
      </w:r>
      <w:commentRangeStart w:id="96"/>
      <w:r w:rsidRPr="00981EFA">
        <w:rPr>
          <w:sz w:val="22"/>
          <w:szCs w:val="22"/>
        </w:rPr>
        <w:t>OSP</w:t>
      </w:r>
      <w:commentRangeEnd w:id="96"/>
      <w:r w:rsidR="00D35013">
        <w:rPr>
          <w:rStyle w:val="CommentReference"/>
        </w:rPr>
        <w:commentReference w:id="96"/>
      </w:r>
      <w:r w:rsidRPr="00981EFA">
        <w:rPr>
          <w:sz w:val="22"/>
          <w:szCs w:val="22"/>
        </w:rPr>
        <w:t>,</w:t>
      </w:r>
      <w:r w:rsidRPr="00314A51">
        <w:rPr>
          <w:sz w:val="22"/>
          <w:szCs w:val="22"/>
        </w:rPr>
        <w:t xml:space="preserve"> and quantitative and qualitative analysis. </w:t>
      </w:r>
      <w:r>
        <w:rPr>
          <w:sz w:val="22"/>
          <w:szCs w:val="22"/>
        </w:rPr>
        <w:t>He</w:t>
      </w:r>
      <w:r w:rsidRPr="00314A51">
        <w:rPr>
          <w:sz w:val="22"/>
          <w:szCs w:val="22"/>
        </w:rPr>
        <w:t xml:space="preserve"> will also conduct fieldwork in Djibouti. </w:t>
      </w:r>
      <w:commentRangeStart w:id="97"/>
      <w:r w:rsidRPr="00314A51">
        <w:rPr>
          <w:sz w:val="22"/>
          <w:szCs w:val="22"/>
        </w:rPr>
        <w:t xml:space="preserve">The </w:t>
      </w:r>
      <w:r>
        <w:rPr>
          <w:sz w:val="22"/>
          <w:szCs w:val="22"/>
        </w:rPr>
        <w:t>Boise State University</w:t>
      </w:r>
      <w:r w:rsidRPr="00314A51">
        <w:rPr>
          <w:sz w:val="22"/>
          <w:szCs w:val="22"/>
        </w:rPr>
        <w:t xml:space="preserve"> provides </w:t>
      </w:r>
      <w:r>
        <w:rPr>
          <w:sz w:val="22"/>
          <w:szCs w:val="22"/>
        </w:rPr>
        <w:t>Allen</w:t>
      </w:r>
      <w:r w:rsidRPr="00314A51">
        <w:rPr>
          <w:sz w:val="22"/>
          <w:szCs w:val="22"/>
        </w:rPr>
        <w:t xml:space="preserve"> with office space</w:t>
      </w:r>
      <w:r>
        <w:rPr>
          <w:sz w:val="22"/>
          <w:szCs w:val="22"/>
        </w:rPr>
        <w:t xml:space="preserve"> </w:t>
      </w:r>
      <w:r w:rsidRPr="00314A51">
        <w:rPr>
          <w:sz w:val="22"/>
          <w:szCs w:val="22"/>
        </w:rPr>
        <w:t>and all software and computer equipment necessary to carry out the analysis.</w:t>
      </w:r>
      <w:commentRangeEnd w:id="97"/>
      <w:r w:rsidR="004E52B7">
        <w:rPr>
          <w:rStyle w:val="CommentReference"/>
        </w:rPr>
        <w:commentReference w:id="97"/>
      </w:r>
    </w:p>
    <w:p w14:paraId="0483FFA7" w14:textId="77777777" w:rsidR="00D8087A" w:rsidRPr="00E94FC4" w:rsidRDefault="00D8087A" w:rsidP="006A4540">
      <w:pPr>
        <w:widowControl w:val="0"/>
        <w:spacing w:after="100" w:afterAutospacing="1" w:line="240" w:lineRule="auto"/>
        <w:contextualSpacing/>
        <w:jc w:val="both"/>
        <w:rPr>
          <w:sz w:val="22"/>
          <w:szCs w:val="22"/>
        </w:rPr>
      </w:pPr>
    </w:p>
    <w:p w14:paraId="4F59FD67" w14:textId="76AB544E" w:rsidR="002E181C" w:rsidRPr="00E94FC4" w:rsidRDefault="002E181C" w:rsidP="002E181C">
      <w:pPr>
        <w:widowControl w:val="0"/>
        <w:spacing w:after="100" w:afterAutospacing="1" w:line="240" w:lineRule="auto"/>
        <w:contextualSpacing/>
        <w:jc w:val="both"/>
        <w:rPr>
          <w:sz w:val="22"/>
          <w:szCs w:val="22"/>
        </w:rPr>
      </w:pPr>
      <w:r w:rsidRPr="00E94FC4">
        <w:rPr>
          <w:b/>
          <w:bCs/>
          <w:sz w:val="22"/>
          <w:szCs w:val="22"/>
        </w:rPr>
        <w:t>Carla Martinez Machain</w:t>
      </w:r>
      <w:r w:rsidRPr="00E94FC4">
        <w:rPr>
          <w:sz w:val="22"/>
          <w:szCs w:val="22"/>
        </w:rPr>
        <w:t xml:space="preserve"> is </w:t>
      </w:r>
      <w:r w:rsidR="00121C59">
        <w:rPr>
          <w:sz w:val="22"/>
          <w:szCs w:val="22"/>
        </w:rPr>
        <w:t xml:space="preserve">a </w:t>
      </w:r>
      <w:r w:rsidRPr="00E94FC4">
        <w:rPr>
          <w:sz w:val="22"/>
          <w:szCs w:val="22"/>
        </w:rPr>
        <w:t xml:space="preserve">Professor of Political Science at the University at Buffalo. Her research focuses largely on U.S. foreign policy, specifically on </w:t>
      </w:r>
      <w:r w:rsidR="00144715">
        <w:rPr>
          <w:sz w:val="22"/>
          <w:szCs w:val="22"/>
        </w:rPr>
        <w:t>great power competition</w:t>
      </w:r>
      <w:r w:rsidRPr="00E94FC4">
        <w:rPr>
          <w:sz w:val="22"/>
          <w:szCs w:val="22"/>
        </w:rPr>
        <w:t xml:space="preserve"> in the realm of military basing agreements</w:t>
      </w:r>
      <w:r w:rsidR="00173BD5" w:rsidRPr="00E94FC4">
        <w:rPr>
          <w:sz w:val="22"/>
          <w:szCs w:val="22"/>
        </w:rPr>
        <w:t xml:space="preserve">, as well as on </w:t>
      </w:r>
      <w:proofErr w:type="spellStart"/>
      <w:r w:rsidR="00173BD5" w:rsidRPr="00E94FC4">
        <w:rPr>
          <w:sz w:val="22"/>
          <w:szCs w:val="22"/>
        </w:rPr>
        <w:t>on</w:t>
      </w:r>
      <w:proofErr w:type="spellEnd"/>
      <w:r w:rsidR="00173BD5" w:rsidRPr="00E94FC4">
        <w:rPr>
          <w:sz w:val="22"/>
          <w:szCs w:val="22"/>
        </w:rPr>
        <w:t xml:space="preserve"> the use of military deployments as a power projection tool</w:t>
      </w:r>
      <w:r w:rsidRPr="00E94FC4">
        <w:rPr>
          <w:sz w:val="22"/>
          <w:szCs w:val="22"/>
        </w:rPr>
        <w:t xml:space="preserve">. Martínez Machain’s research has been published in key Political Science journals and is frequently cited by those studying military basing agreements and foreign military training. Martinez Machain has experience with interviewing members of the military in her previous research and has an extensive network among military practitioners </w:t>
      </w:r>
      <w:commentRangeStart w:id="98"/>
      <w:r w:rsidRPr="00E94FC4">
        <w:rPr>
          <w:sz w:val="22"/>
          <w:szCs w:val="22"/>
        </w:rPr>
        <w:t>(as evidenced by the interviews referenced in her published work)</w:t>
      </w:r>
      <w:commentRangeEnd w:id="98"/>
      <w:r w:rsidR="001F0AE4">
        <w:rPr>
          <w:rStyle w:val="CommentReference"/>
        </w:rPr>
        <w:commentReference w:id="98"/>
      </w:r>
      <w:r w:rsidRPr="00E94FC4">
        <w:rPr>
          <w:sz w:val="22"/>
          <w:szCs w:val="22"/>
        </w:rPr>
        <w:t xml:space="preserve">. </w:t>
      </w:r>
      <w:r w:rsidR="00173BD5" w:rsidRPr="00E94FC4">
        <w:rPr>
          <w:sz w:val="22"/>
          <w:szCs w:val="22"/>
        </w:rPr>
        <w:t xml:space="preserve">She is trained in both quantitative and qualitative methods. She </w:t>
      </w:r>
      <w:r w:rsidRPr="00E94FC4">
        <w:rPr>
          <w:sz w:val="22"/>
          <w:szCs w:val="22"/>
        </w:rPr>
        <w:t>will engag</w:t>
      </w:r>
      <w:r w:rsidR="00173BD5" w:rsidRPr="00E94FC4">
        <w:rPr>
          <w:sz w:val="22"/>
          <w:szCs w:val="22"/>
        </w:rPr>
        <w:t>e i</w:t>
      </w:r>
      <w:r w:rsidRPr="00E94FC4">
        <w:rPr>
          <w:sz w:val="22"/>
          <w:szCs w:val="22"/>
        </w:rPr>
        <w:t xml:space="preserve">n theory building, writing, research design, and quantitative and qualitative analysis. She will also conduct fieldwork in Djibouti. </w:t>
      </w:r>
      <w:commentRangeStart w:id="99"/>
      <w:r w:rsidRPr="00E94FC4">
        <w:rPr>
          <w:sz w:val="22"/>
          <w:szCs w:val="22"/>
        </w:rPr>
        <w:t>The University at Buffalo provides</w:t>
      </w:r>
      <w:r w:rsidR="00173BD5" w:rsidRPr="00E94FC4">
        <w:rPr>
          <w:sz w:val="22"/>
          <w:szCs w:val="22"/>
        </w:rPr>
        <w:t xml:space="preserve"> </w:t>
      </w:r>
      <w:r w:rsidRPr="00E94FC4">
        <w:rPr>
          <w:sz w:val="22"/>
          <w:szCs w:val="22"/>
        </w:rPr>
        <w:t>Martinez Machain with office space, access to a graduate research assistant, and all software and computer equipment necessary to carry out the analysis.</w:t>
      </w:r>
      <w:commentRangeEnd w:id="99"/>
      <w:r w:rsidR="00D53721">
        <w:rPr>
          <w:rStyle w:val="CommentReference"/>
        </w:rPr>
        <w:commentReference w:id="99"/>
      </w:r>
    </w:p>
    <w:p w14:paraId="1BC8B294" w14:textId="77777777" w:rsidR="00D8087A" w:rsidRPr="00E94FC4" w:rsidRDefault="00D8087A" w:rsidP="006A4540">
      <w:pPr>
        <w:widowControl w:val="0"/>
        <w:spacing w:after="100" w:afterAutospacing="1" w:line="240" w:lineRule="auto"/>
        <w:contextualSpacing/>
        <w:jc w:val="both"/>
        <w:rPr>
          <w:sz w:val="22"/>
          <w:szCs w:val="22"/>
        </w:rPr>
      </w:pPr>
    </w:p>
    <w:p w14:paraId="6DAFC07F" w14:textId="77777777" w:rsidR="00D8087A" w:rsidRPr="00E94FC4" w:rsidRDefault="00D8087A" w:rsidP="006A4540">
      <w:pPr>
        <w:widowControl w:val="0"/>
        <w:spacing w:after="100" w:afterAutospacing="1" w:line="240" w:lineRule="auto"/>
        <w:contextualSpacing/>
        <w:jc w:val="both"/>
        <w:rPr>
          <w:sz w:val="22"/>
          <w:szCs w:val="22"/>
        </w:rPr>
      </w:pPr>
    </w:p>
    <w:p w14:paraId="4C11ECF6" w14:textId="25CE3298" w:rsidR="00D8087A" w:rsidRPr="00E94FC4" w:rsidRDefault="00C145EE" w:rsidP="006A4540">
      <w:pPr>
        <w:widowControl w:val="0"/>
        <w:spacing w:after="100" w:afterAutospacing="1" w:line="240" w:lineRule="auto"/>
        <w:contextualSpacing/>
        <w:jc w:val="both"/>
        <w:rPr>
          <w:b/>
          <w:bCs/>
          <w:sz w:val="22"/>
          <w:szCs w:val="22"/>
        </w:rPr>
      </w:pPr>
      <w:r w:rsidRPr="00E94FC4">
        <w:rPr>
          <w:b/>
          <w:bCs/>
          <w:sz w:val="22"/>
          <w:szCs w:val="22"/>
        </w:rPr>
        <w:lastRenderedPageBreak/>
        <w:t>8</w:t>
      </w:r>
      <w:r w:rsidR="00D8087A" w:rsidRPr="00E94FC4">
        <w:rPr>
          <w:b/>
          <w:bCs/>
          <w:sz w:val="22"/>
          <w:szCs w:val="22"/>
        </w:rPr>
        <w:t>. Project Timeline</w:t>
      </w:r>
    </w:p>
    <w:p w14:paraId="4DA2DA7D" w14:textId="77777777" w:rsidR="00486F81" w:rsidRPr="00E94FC4" w:rsidRDefault="00486F81" w:rsidP="006A4540">
      <w:pPr>
        <w:widowControl w:val="0"/>
        <w:spacing w:after="100" w:afterAutospacing="1" w:line="240" w:lineRule="auto"/>
        <w:contextualSpacing/>
        <w:jc w:val="both"/>
        <w:rPr>
          <w:b/>
          <w:bCs/>
          <w:sz w:val="22"/>
          <w:szCs w:val="22"/>
        </w:rPr>
      </w:pPr>
    </w:p>
    <w:p w14:paraId="1F298ABD" w14:textId="3913A876" w:rsidR="00486F81" w:rsidRPr="00E94FC4" w:rsidRDefault="00486F81" w:rsidP="006A4540">
      <w:pPr>
        <w:widowControl w:val="0"/>
        <w:spacing w:after="100" w:afterAutospacing="1" w:line="240" w:lineRule="auto"/>
        <w:contextualSpacing/>
        <w:jc w:val="both"/>
        <w:rPr>
          <w:sz w:val="22"/>
          <w:szCs w:val="22"/>
        </w:rPr>
      </w:pPr>
      <w:r w:rsidRPr="00E94FC4">
        <w:rPr>
          <w:sz w:val="22"/>
          <w:szCs w:val="22"/>
        </w:rPr>
        <w:t xml:space="preserve">Given the speed at which developments are occurring regarding Chinese increases in power projection, we aim to complete working drafts of all deliverables </w:t>
      </w:r>
      <w:r w:rsidRPr="00094B98">
        <w:rPr>
          <w:sz w:val="22"/>
          <w:szCs w:val="22"/>
          <w:highlight w:val="yellow"/>
          <w:rPrChange w:id="100" w:author="Jennifer Carinci" w:date="2023-12-29T14:53:00Z">
            <w:rPr>
              <w:sz w:val="22"/>
              <w:szCs w:val="22"/>
            </w:rPr>
          </w:rPrChange>
        </w:rPr>
        <w:t>within one year.</w:t>
      </w:r>
      <w:r w:rsidRPr="00E94FC4">
        <w:rPr>
          <w:sz w:val="22"/>
          <w:szCs w:val="22"/>
        </w:rPr>
        <w:t xml:space="preserve"> In order to achieve broad aims within a limited timeline we are relying on a large team of researchers who will all be devoting</w:t>
      </w:r>
      <w:commentRangeStart w:id="101"/>
      <w:r w:rsidRPr="00E94FC4">
        <w:rPr>
          <w:sz w:val="22"/>
          <w:szCs w:val="22"/>
        </w:rPr>
        <w:t xml:space="preserve"> two months of full effort over the summer of 2025 to the project, as well as partial effort during the rest of the year. </w:t>
      </w:r>
      <w:commentRangeEnd w:id="101"/>
      <w:r w:rsidR="009A4282">
        <w:rPr>
          <w:rStyle w:val="CommentReference"/>
        </w:rPr>
        <w:commentReference w:id="101"/>
      </w:r>
    </w:p>
    <w:p w14:paraId="5C8B4DD5" w14:textId="7277A73D" w:rsidR="000E4977" w:rsidRPr="00E94FC4" w:rsidRDefault="00A23411">
      <w:pPr>
        <w:pStyle w:val="ListParagraph"/>
        <w:widowControl w:val="0"/>
        <w:numPr>
          <w:ilvl w:val="0"/>
          <w:numId w:val="2"/>
        </w:numPr>
        <w:spacing w:before="0" w:after="0"/>
        <w:jc w:val="both"/>
        <w:rPr>
          <w:rFonts w:ascii="Times New Roman" w:hAnsi="Times New Roman" w:cs="Times New Roman"/>
        </w:rPr>
      </w:pPr>
      <w:r w:rsidRPr="00E94FC4">
        <w:rPr>
          <w:rFonts w:ascii="Times New Roman" w:hAnsi="Times New Roman" w:cs="Times New Roman"/>
        </w:rPr>
        <w:t>Fall 2024</w:t>
      </w:r>
      <w:r w:rsidR="000E4977" w:rsidRPr="00E94FC4">
        <w:rPr>
          <w:rFonts w:ascii="Times New Roman" w:hAnsi="Times New Roman" w:cs="Times New Roman"/>
        </w:rPr>
        <w:t>: Finalize survey and interview questions and hold a survey design workshop to pre-test the survey experiments.</w:t>
      </w:r>
      <w:r w:rsidR="002E181C" w:rsidRPr="00E94FC4">
        <w:rPr>
          <w:rFonts w:ascii="Times New Roman" w:hAnsi="Times New Roman" w:cs="Times New Roman"/>
        </w:rPr>
        <w:t xml:space="preserve"> Present initial research design and preliminary pilot findings at academic conferences.</w:t>
      </w:r>
    </w:p>
    <w:p w14:paraId="7ACB386B" w14:textId="708FA9CC" w:rsidR="00A23411" w:rsidRPr="00E94FC4" w:rsidRDefault="00A23411" w:rsidP="00E94FC4">
      <w:pPr>
        <w:pStyle w:val="ListParagraph"/>
        <w:widowControl w:val="0"/>
        <w:numPr>
          <w:ilvl w:val="0"/>
          <w:numId w:val="2"/>
        </w:numPr>
        <w:spacing w:before="0" w:after="0"/>
        <w:jc w:val="both"/>
        <w:rPr>
          <w:rFonts w:ascii="Times New Roman" w:hAnsi="Times New Roman" w:cs="Times New Roman"/>
        </w:rPr>
      </w:pPr>
      <w:proofErr w:type="gramStart"/>
      <w:r w:rsidRPr="00E94FC4">
        <w:rPr>
          <w:rFonts w:ascii="Times New Roman" w:hAnsi="Times New Roman" w:cs="Times New Roman"/>
        </w:rPr>
        <w:t>Spring  2025</w:t>
      </w:r>
      <w:proofErr w:type="gramEnd"/>
      <w:r w:rsidRPr="00E94FC4">
        <w:rPr>
          <w:rFonts w:ascii="Times New Roman" w:hAnsi="Times New Roman" w:cs="Times New Roman"/>
        </w:rPr>
        <w:t xml:space="preserve">: </w:t>
      </w:r>
      <w:r w:rsidR="002E181C" w:rsidRPr="00E94FC4">
        <w:rPr>
          <w:rFonts w:ascii="Times New Roman" w:hAnsi="Times New Roman" w:cs="Times New Roman"/>
        </w:rPr>
        <w:t xml:space="preserve">Administer surveys in </w:t>
      </w:r>
      <w:commentRangeStart w:id="102"/>
      <w:r w:rsidR="002E181C" w:rsidRPr="00E94FC4">
        <w:rPr>
          <w:rFonts w:ascii="Times New Roman" w:hAnsi="Times New Roman" w:cs="Times New Roman"/>
        </w:rPr>
        <w:t xml:space="preserve">Kenya </w:t>
      </w:r>
      <w:commentRangeEnd w:id="102"/>
      <w:r w:rsidR="008167D5">
        <w:rPr>
          <w:rStyle w:val="CommentReference"/>
          <w:rFonts w:ascii="Times New Roman" w:eastAsiaTheme="minorHAnsi" w:hAnsi="Times New Roman" w:cs="Times New Roman"/>
          <w:kern w:val="2"/>
          <w14:ligatures w14:val="standardContextual"/>
        </w:rPr>
        <w:commentReference w:id="102"/>
      </w:r>
      <w:r w:rsidR="002E181C" w:rsidRPr="00E94FC4">
        <w:rPr>
          <w:rFonts w:ascii="Times New Roman" w:hAnsi="Times New Roman" w:cs="Times New Roman"/>
        </w:rPr>
        <w:t>and Cambodia. Begin writing manuscript drafts and present research at academic conferences.</w:t>
      </w:r>
    </w:p>
    <w:p w14:paraId="6735BC6B" w14:textId="0A8456EB" w:rsidR="000E4977" w:rsidRPr="00E94FC4" w:rsidRDefault="00486F81">
      <w:pPr>
        <w:pStyle w:val="ListParagraph"/>
        <w:widowControl w:val="0"/>
        <w:numPr>
          <w:ilvl w:val="0"/>
          <w:numId w:val="2"/>
        </w:numPr>
        <w:spacing w:before="0" w:after="0"/>
        <w:jc w:val="both"/>
        <w:rPr>
          <w:rFonts w:ascii="Times New Roman" w:hAnsi="Times New Roman" w:cs="Times New Roman"/>
        </w:rPr>
      </w:pPr>
      <w:r w:rsidRPr="00E94FC4">
        <w:rPr>
          <w:rFonts w:ascii="Times New Roman" w:hAnsi="Times New Roman" w:cs="Times New Roman"/>
        </w:rPr>
        <w:t xml:space="preserve">Summer </w:t>
      </w:r>
      <w:r w:rsidR="000E4977" w:rsidRPr="00E94FC4">
        <w:rPr>
          <w:rFonts w:ascii="Times New Roman" w:hAnsi="Times New Roman" w:cs="Times New Roman"/>
        </w:rPr>
        <w:t>2</w:t>
      </w:r>
      <w:r w:rsidRPr="00E94FC4">
        <w:rPr>
          <w:rFonts w:ascii="Times New Roman" w:hAnsi="Times New Roman" w:cs="Times New Roman"/>
        </w:rPr>
        <w:t>025</w:t>
      </w:r>
      <w:r w:rsidR="000E4977" w:rsidRPr="00E94FC4">
        <w:rPr>
          <w:rFonts w:ascii="Times New Roman" w:hAnsi="Times New Roman" w:cs="Times New Roman"/>
        </w:rPr>
        <w:t xml:space="preserve">: Conduct fieldwork in Djibouti, administering surveys and interviews. </w:t>
      </w:r>
      <w:r w:rsidR="002E181C" w:rsidRPr="00E94FC4">
        <w:rPr>
          <w:rFonts w:ascii="Times New Roman" w:hAnsi="Times New Roman" w:cs="Times New Roman"/>
        </w:rPr>
        <w:t>Continue writing manuscript drafts.</w:t>
      </w:r>
    </w:p>
    <w:p w14:paraId="729FF2F7" w14:textId="7823E68C" w:rsidR="00486F81" w:rsidRPr="00E94FC4" w:rsidRDefault="00486F81" w:rsidP="00E94FC4">
      <w:pPr>
        <w:pStyle w:val="ListParagraph"/>
        <w:widowControl w:val="0"/>
        <w:numPr>
          <w:ilvl w:val="0"/>
          <w:numId w:val="2"/>
        </w:numPr>
        <w:spacing w:before="0" w:after="0"/>
        <w:jc w:val="both"/>
        <w:rPr>
          <w:rFonts w:ascii="Times New Roman" w:hAnsi="Times New Roman" w:cs="Times New Roman"/>
        </w:rPr>
      </w:pPr>
      <w:commentRangeStart w:id="103"/>
      <w:r w:rsidRPr="00E94FC4">
        <w:rPr>
          <w:rFonts w:ascii="Times New Roman" w:hAnsi="Times New Roman" w:cs="Times New Roman"/>
        </w:rPr>
        <w:t>Fall 2025</w:t>
      </w:r>
      <w:commentRangeEnd w:id="103"/>
      <w:r w:rsidR="00094B98">
        <w:rPr>
          <w:rStyle w:val="CommentReference"/>
          <w:rFonts w:ascii="Times New Roman" w:eastAsiaTheme="minorHAnsi" w:hAnsi="Times New Roman" w:cs="Times New Roman"/>
          <w:kern w:val="2"/>
          <w14:ligatures w14:val="standardContextual"/>
        </w:rPr>
        <w:commentReference w:id="103"/>
      </w:r>
      <w:r w:rsidRPr="00E94FC4">
        <w:rPr>
          <w:rFonts w:ascii="Times New Roman" w:hAnsi="Times New Roman" w:cs="Times New Roman"/>
        </w:rPr>
        <w:t xml:space="preserve">: </w:t>
      </w:r>
      <w:r w:rsidR="002E181C" w:rsidRPr="00E94FC4">
        <w:rPr>
          <w:rFonts w:ascii="Times New Roman" w:hAnsi="Times New Roman" w:cs="Times New Roman"/>
        </w:rPr>
        <w:t>Revise and finalize manuscript drafts, send out for review. Publish survey data in online dashboard and data repository. Write and disseminate policy-oriented articles.</w:t>
      </w:r>
    </w:p>
    <w:p w14:paraId="528AD4FB" w14:textId="77777777" w:rsidR="00D8087A" w:rsidRPr="00E94FC4" w:rsidRDefault="00D8087A" w:rsidP="006A4540">
      <w:pPr>
        <w:widowControl w:val="0"/>
        <w:spacing w:after="100" w:afterAutospacing="1" w:line="240" w:lineRule="auto"/>
        <w:contextualSpacing/>
        <w:jc w:val="both"/>
        <w:rPr>
          <w:sz w:val="22"/>
          <w:szCs w:val="22"/>
        </w:rPr>
      </w:pPr>
    </w:p>
    <w:p w14:paraId="4E6171F3" w14:textId="77777777" w:rsidR="000E4977" w:rsidRPr="00E94FC4" w:rsidRDefault="000E4977" w:rsidP="006A4540">
      <w:pPr>
        <w:widowControl w:val="0"/>
        <w:spacing w:after="100" w:afterAutospacing="1" w:line="240" w:lineRule="auto"/>
        <w:contextualSpacing/>
        <w:jc w:val="both"/>
        <w:rPr>
          <w:sz w:val="22"/>
          <w:szCs w:val="22"/>
        </w:rPr>
      </w:pPr>
    </w:p>
    <w:p w14:paraId="1DD617D8" w14:textId="1F2F4D0C" w:rsidR="000E4977" w:rsidRPr="00E94FC4" w:rsidRDefault="000E4977" w:rsidP="00E94FC4">
      <w:pPr>
        <w:widowControl w:val="0"/>
        <w:spacing w:line="240" w:lineRule="auto"/>
        <w:contextualSpacing/>
        <w:jc w:val="both"/>
        <w:rPr>
          <w:sz w:val="22"/>
          <w:szCs w:val="22"/>
        </w:rPr>
      </w:pPr>
    </w:p>
    <w:sectPr w:rsidR="000E4977" w:rsidRPr="00E94FC4">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nnifer Carinci" w:date="2023-12-28T16:04:00Z" w:initials="JC">
    <w:p w14:paraId="6B45E143" w14:textId="7435B40F" w:rsidR="00DA2CE9" w:rsidRDefault="00DA2CE9">
      <w:pPr>
        <w:pStyle w:val="CommentText"/>
      </w:pPr>
      <w:r>
        <w:rPr>
          <w:rStyle w:val="CommentReference"/>
        </w:rPr>
        <w:annotationRef/>
      </w:r>
      <w:r>
        <w:t>Remove page numbers.</w:t>
      </w:r>
    </w:p>
  </w:comment>
  <w:comment w:id="3" w:author="Jennifer Carinci" w:date="2023-12-28T15:03:00Z" w:initials="JC">
    <w:p w14:paraId="2BFE3481" w14:textId="77777777" w:rsidR="00D54C74" w:rsidRDefault="00D54C74">
      <w:pPr>
        <w:pStyle w:val="CommentText"/>
      </w:pPr>
      <w:r>
        <w:rPr>
          <w:rStyle w:val="CommentReference"/>
        </w:rPr>
        <w:annotationRef/>
      </w:r>
      <w:r>
        <w:t xml:space="preserve">Consider adding an </w:t>
      </w:r>
      <w:r w:rsidR="00071E14">
        <w:t>introduction section before this section to overview the proposed project.</w:t>
      </w:r>
      <w:r w:rsidR="00116FF0">
        <w:t xml:space="preserve"> The research questions are not introduced until section C, so </w:t>
      </w:r>
      <w:r w:rsidR="002F5F35">
        <w:t>overviewing the proposed effort would give the reader context for sections</w:t>
      </w:r>
      <w:r w:rsidR="001118CF">
        <w:t xml:space="preserve"> 1 and 2.</w:t>
      </w:r>
    </w:p>
    <w:p w14:paraId="3FCF9341" w14:textId="77777777" w:rsidR="0074674A" w:rsidRDefault="0074674A">
      <w:pPr>
        <w:pStyle w:val="CommentText"/>
      </w:pPr>
    </w:p>
    <w:p w14:paraId="50479BF4" w14:textId="77777777" w:rsidR="0074674A" w:rsidRDefault="0074674A">
      <w:pPr>
        <w:pStyle w:val="CommentText"/>
      </w:pPr>
    </w:p>
    <w:p w14:paraId="314A6227" w14:textId="6805DBDB" w:rsidR="0074674A" w:rsidRDefault="0074674A">
      <w:pPr>
        <w:pStyle w:val="CommentText"/>
      </w:pPr>
      <w:r>
        <w:t>Introduce the different partner</w:t>
      </w:r>
      <w:r w:rsidR="0001642D">
        <w:t>s involved, as this strength is not apparent until much later.</w:t>
      </w:r>
    </w:p>
  </w:comment>
  <w:comment w:id="4" w:author="Jennifer Carinci" w:date="2023-12-28T14:51:00Z" w:initials="JC">
    <w:p w14:paraId="09AE09E6" w14:textId="3C13DBCF" w:rsidR="00636EC3" w:rsidRDefault="00636EC3">
      <w:pPr>
        <w:pStyle w:val="CommentText"/>
      </w:pPr>
      <w:r>
        <w:rPr>
          <w:rStyle w:val="CommentReference"/>
        </w:rPr>
        <w:annotationRef/>
      </w:r>
      <w:r>
        <w:t>Three powers mentioned</w:t>
      </w:r>
      <w:r w:rsidR="00044A04">
        <w:t>?</w:t>
      </w:r>
    </w:p>
  </w:comment>
  <w:comment w:id="5" w:author="Jennifer Carinci" w:date="2023-12-28T15:07:00Z" w:initials="JC">
    <w:p w14:paraId="16BE3F21" w14:textId="2412E581" w:rsidR="00397065" w:rsidRDefault="00397065">
      <w:pPr>
        <w:pStyle w:val="CommentText"/>
      </w:pPr>
      <w:r>
        <w:rPr>
          <w:rStyle w:val="CommentReference"/>
        </w:rPr>
        <w:annotationRef/>
      </w:r>
      <w:r w:rsidR="00A02F1C">
        <w:t>Creates a condition under which the research question can be investigated</w:t>
      </w:r>
      <w:r w:rsidR="003E3392">
        <w:t>.</w:t>
      </w:r>
    </w:p>
  </w:comment>
  <w:comment w:id="6" w:author="Jennifer Carinci" w:date="2023-12-28T15:09:00Z" w:initials="JC">
    <w:p w14:paraId="2AC68621" w14:textId="7CDF774B" w:rsidR="00B27B68" w:rsidRDefault="00B27B68">
      <w:pPr>
        <w:pStyle w:val="CommentText"/>
      </w:pPr>
      <w:r>
        <w:rPr>
          <w:rStyle w:val="CommentReference"/>
        </w:rPr>
        <w:annotationRef/>
      </w:r>
      <w:r>
        <w:t>What previous theories?</w:t>
      </w:r>
    </w:p>
  </w:comment>
  <w:comment w:id="8" w:author="Jennifer Carinci" w:date="2023-12-28T15:13:00Z" w:initials="JC">
    <w:p w14:paraId="5A817715" w14:textId="682EB007" w:rsidR="00065053" w:rsidRDefault="00065053">
      <w:pPr>
        <w:pStyle w:val="CommentText"/>
      </w:pPr>
      <w:r>
        <w:rPr>
          <w:rStyle w:val="CommentReference"/>
        </w:rPr>
        <w:annotationRef/>
      </w:r>
      <w:r>
        <w:t xml:space="preserve">Will </w:t>
      </w:r>
    </w:p>
  </w:comment>
  <w:comment w:id="7" w:author="Jennifer Carinci" w:date="2023-12-28T15:12:00Z" w:initials="JC">
    <w:p w14:paraId="792E594D" w14:textId="5EF43AD2" w:rsidR="0075058C" w:rsidRDefault="0075058C">
      <w:pPr>
        <w:pStyle w:val="CommentText"/>
      </w:pPr>
      <w:r>
        <w:rPr>
          <w:rStyle w:val="CommentReference"/>
        </w:rPr>
        <w:annotationRef/>
      </w:r>
      <w:r w:rsidR="00065053">
        <w:t>Needs a smoother transition to the proposed work and why it is important.</w:t>
      </w:r>
    </w:p>
  </w:comment>
  <w:comment w:id="9" w:author="Jennifer Carinci" w:date="2023-12-29T08:47:00Z" w:initials="JC">
    <w:p w14:paraId="7ADEA462" w14:textId="1D17305C" w:rsidR="005B0B91" w:rsidRDefault="005B0B91">
      <w:pPr>
        <w:pStyle w:val="CommentText"/>
      </w:pPr>
      <w:r>
        <w:rPr>
          <w:rStyle w:val="CommentReference"/>
        </w:rPr>
        <w:annotationRef/>
      </w:r>
      <w:r w:rsidR="00E6048F">
        <w:t xml:space="preserve">While literature </w:t>
      </w:r>
      <w:r w:rsidR="00CA292E">
        <w:t>findings are presented in this section, the</w:t>
      </w:r>
      <w:r w:rsidR="00E84066">
        <w:t xml:space="preserve"> theoretical base</w:t>
      </w:r>
      <w:r w:rsidR="00DD412E">
        <w:t xml:space="preserve"> is not explicitly articulated.</w:t>
      </w:r>
    </w:p>
  </w:comment>
  <w:comment w:id="10" w:author="Jennifer Carinci" w:date="2023-12-28T16:07:00Z" w:initials="JC">
    <w:p w14:paraId="54486FC3" w14:textId="1CE9BD0B" w:rsidR="00995FDC" w:rsidRDefault="00995FDC">
      <w:pPr>
        <w:pStyle w:val="CommentText"/>
      </w:pPr>
      <w:r>
        <w:rPr>
          <w:rStyle w:val="CommentReference"/>
        </w:rPr>
        <w:annotationRef/>
      </w:r>
      <w:r>
        <w:t>Very clear!</w:t>
      </w:r>
    </w:p>
  </w:comment>
  <w:comment w:id="12" w:author="Jennifer Carinci" w:date="2023-12-28T16:11:00Z" w:initials="JC">
    <w:p w14:paraId="71AAE8C9" w14:textId="77777777" w:rsidR="00694945" w:rsidRDefault="00694945">
      <w:pPr>
        <w:pStyle w:val="CommentText"/>
      </w:pPr>
      <w:r>
        <w:rPr>
          <w:rStyle w:val="CommentReference"/>
        </w:rPr>
        <w:annotationRef/>
      </w:r>
      <w:r w:rsidR="0084584C">
        <w:t>Add the date.</w:t>
      </w:r>
    </w:p>
    <w:p w14:paraId="4ABBC264" w14:textId="77777777" w:rsidR="0084584C" w:rsidRDefault="0084584C">
      <w:pPr>
        <w:pStyle w:val="CommentText"/>
      </w:pPr>
    </w:p>
    <w:p w14:paraId="314DA782" w14:textId="4946406A" w:rsidR="0084584C" w:rsidRDefault="00165B7D">
      <w:pPr>
        <w:pStyle w:val="CommentText"/>
      </w:pPr>
      <w:r>
        <w:t xml:space="preserve">Also, </w:t>
      </w:r>
      <w:r w:rsidR="0065075B">
        <w:t>some of the citations included are those of the authors</w:t>
      </w:r>
      <w:r w:rsidR="008F0FEF">
        <w:t xml:space="preserve"> and </w:t>
      </w:r>
      <w:proofErr w:type="spellStart"/>
      <w:r w:rsidR="008F0FEF">
        <w:t>thuis</w:t>
      </w:r>
      <w:proofErr w:type="spellEnd"/>
      <w:r w:rsidR="008F0FEF">
        <w:t xml:space="preserve"> preliminary work, however </w:t>
      </w:r>
      <w:r w:rsidR="00432B7A">
        <w:t xml:space="preserve">the connection is not made for the reviewer and relies on guessing the </w:t>
      </w:r>
      <w:proofErr w:type="spellStart"/>
      <w:r w:rsidR="00432B7A">
        <w:t>lst</w:t>
      </w:r>
      <w:proofErr w:type="spellEnd"/>
      <w:r w:rsidR="00432B7A">
        <w:t xml:space="preserve"> names </w:t>
      </w:r>
      <w:r w:rsidR="0031204D">
        <w:t xml:space="preserve">later mentioned </w:t>
      </w:r>
      <w:r w:rsidR="00432B7A">
        <w:t>in project management</w:t>
      </w:r>
      <w:r w:rsidR="0031204D">
        <w:t xml:space="preserve"> are the same as those referenced in the literature review that comes earlier.</w:t>
      </w:r>
    </w:p>
  </w:comment>
  <w:comment w:id="13" w:author="Jennifer Carinci" w:date="2023-12-29T08:20:00Z" w:initials="JC">
    <w:p w14:paraId="76D1668F" w14:textId="2B3EBD8E" w:rsidR="00F524B4" w:rsidRDefault="00F524B4">
      <w:pPr>
        <w:pStyle w:val="CommentText"/>
      </w:pPr>
      <w:r>
        <w:rPr>
          <w:rStyle w:val="CommentReference"/>
        </w:rPr>
        <w:annotationRef/>
      </w:r>
      <w:r w:rsidR="00AF3C9C">
        <w:t>In this example, is Kanya exploiting the power competition for economic gain?</w:t>
      </w:r>
    </w:p>
  </w:comment>
  <w:comment w:id="16" w:author="Jennifer Carinci" w:date="2023-12-29T08:25:00Z" w:initials="JC">
    <w:p w14:paraId="19667005" w14:textId="7281D5B9" w:rsidR="003914C2" w:rsidRDefault="003914C2">
      <w:pPr>
        <w:pStyle w:val="CommentText"/>
      </w:pPr>
      <w:r>
        <w:rPr>
          <w:rStyle w:val="CommentReference"/>
        </w:rPr>
        <w:annotationRef/>
      </w:r>
      <w:r>
        <w:t>Sometimes the tense</w:t>
      </w:r>
      <w:r w:rsidR="001777F2">
        <w:t xml:space="preserve"> used makes it seem like the project is already happening or has results completed versus being proposed</w:t>
      </w:r>
      <w:r w:rsidR="004015D4">
        <w:t xml:space="preserve"> and discussing anticipated results/benefits.</w:t>
      </w:r>
    </w:p>
  </w:comment>
  <w:comment w:id="17" w:author="Jennifer Carinci" w:date="2023-12-29T08:27:00Z" w:initials="JC">
    <w:p w14:paraId="639747D0" w14:textId="1DAA8D55" w:rsidR="00051ED1" w:rsidRDefault="00051ED1">
      <w:pPr>
        <w:pStyle w:val="CommentText"/>
      </w:pPr>
      <w:r>
        <w:rPr>
          <w:rStyle w:val="CommentReference"/>
        </w:rPr>
        <w:annotationRef/>
      </w:r>
      <w:r w:rsidR="00EF01F1">
        <w:t xml:space="preserve">Think about the organization of section 2.A. </w:t>
      </w:r>
      <w:r w:rsidR="00CB61D1">
        <w:t xml:space="preserve">The first part talks about how the proposed study </w:t>
      </w:r>
      <w:r w:rsidR="00A37CC8">
        <w:t xml:space="preserve">fills a gap in understanding by </w:t>
      </w:r>
      <w:r w:rsidR="00CB61D1">
        <w:t>bring</w:t>
      </w:r>
      <w:r w:rsidR="00A37CC8">
        <w:t>ing</w:t>
      </w:r>
      <w:r w:rsidR="00CB61D1">
        <w:t xml:space="preserve"> together two</w:t>
      </w:r>
      <w:r w:rsidR="00771488">
        <w:t xml:space="preserve"> bodies of inquiry that have traditionally remained separate. Here </w:t>
      </w:r>
      <w:proofErr w:type="spellStart"/>
      <w:r w:rsidR="00771488">
        <w:t>thelatter</w:t>
      </w:r>
      <w:proofErr w:type="spellEnd"/>
      <w:r w:rsidR="00771488">
        <w:t xml:space="preserve"> part of the section switches to </w:t>
      </w:r>
      <w:r w:rsidR="002B62CB">
        <w:t>basing strategy evolution over time.</w:t>
      </w:r>
    </w:p>
  </w:comment>
  <w:comment w:id="18" w:author="Jennifer Carinci" w:date="2023-12-29T08:43:00Z" w:initials="JC">
    <w:p w14:paraId="24C2961B" w14:textId="46261279" w:rsidR="00E43D1D" w:rsidRDefault="00E43D1D">
      <w:pPr>
        <w:pStyle w:val="CommentText"/>
      </w:pPr>
      <w:r>
        <w:rPr>
          <w:rStyle w:val="CommentReference"/>
        </w:rPr>
        <w:annotationRef/>
      </w:r>
      <w:r w:rsidR="00044387">
        <w:t>The intro paragraph under section 2 previews section 2.</w:t>
      </w:r>
      <w:r w:rsidR="0081364E">
        <w:t>B</w:t>
      </w:r>
      <w:r w:rsidR="00044387">
        <w:t xml:space="preserve">. by </w:t>
      </w:r>
      <w:proofErr w:type="spellStart"/>
      <w:r w:rsidR="00044387">
        <w:t>staing</w:t>
      </w:r>
      <w:proofErr w:type="spellEnd"/>
      <w:r w:rsidR="00044387">
        <w:t>:</w:t>
      </w:r>
    </w:p>
    <w:p w14:paraId="5028D436" w14:textId="77777777" w:rsidR="00044387" w:rsidRDefault="00044387">
      <w:pPr>
        <w:pStyle w:val="CommentText"/>
      </w:pPr>
    </w:p>
    <w:p w14:paraId="7B903CFC" w14:textId="362BA392" w:rsidR="00044387" w:rsidRDefault="00044387">
      <w:pPr>
        <w:pStyle w:val="CommentText"/>
        <w:rPr>
          <w:sz w:val="22"/>
          <w:szCs w:val="22"/>
        </w:rPr>
      </w:pPr>
      <w:r>
        <w:rPr>
          <w:sz w:val="22"/>
          <w:szCs w:val="22"/>
        </w:rPr>
        <w:t>“</w:t>
      </w:r>
      <w:r w:rsidRPr="00E94FC4">
        <w:rPr>
          <w:sz w:val="22"/>
          <w:szCs w:val="22"/>
        </w:rPr>
        <w:t>The second is the literature on power, influence, and competition in international politics, which studies how countries use a variety of economic, political, and military tools—including foreign aid, arms sales, and military training—to achieve goals ranging from favorable votes in the United Nations to assistance during wartime. This literature, however, has largely neglected military bases and access as an outcome of interest. This project thus contributes to our understanding of the uses and limits of economic, political, and military tools as instruments of foreign policy influence.</w:t>
      </w:r>
      <w:r>
        <w:rPr>
          <w:rStyle w:val="CommentReference"/>
        </w:rPr>
        <w:annotationRef/>
      </w:r>
      <w:r>
        <w:rPr>
          <w:sz w:val="22"/>
          <w:szCs w:val="22"/>
        </w:rPr>
        <w:t>”</w:t>
      </w:r>
    </w:p>
    <w:p w14:paraId="557210C6" w14:textId="77777777" w:rsidR="00044387" w:rsidRDefault="00044387">
      <w:pPr>
        <w:pStyle w:val="CommentText"/>
        <w:rPr>
          <w:sz w:val="22"/>
          <w:szCs w:val="22"/>
        </w:rPr>
      </w:pPr>
    </w:p>
    <w:p w14:paraId="049F84EB" w14:textId="530DD78C" w:rsidR="00044387" w:rsidRDefault="0059263A">
      <w:pPr>
        <w:pStyle w:val="CommentText"/>
        <w:rPr>
          <w:sz w:val="22"/>
          <w:szCs w:val="22"/>
        </w:rPr>
      </w:pPr>
      <w:r>
        <w:rPr>
          <w:sz w:val="22"/>
          <w:szCs w:val="22"/>
        </w:rPr>
        <w:t>The text of section 2.B</w:t>
      </w:r>
      <w:r w:rsidR="0081364E">
        <w:rPr>
          <w:sz w:val="22"/>
          <w:szCs w:val="22"/>
        </w:rPr>
        <w:t xml:space="preserve">. </w:t>
      </w:r>
      <w:r w:rsidR="00826E97">
        <w:rPr>
          <w:sz w:val="22"/>
          <w:szCs w:val="22"/>
        </w:rPr>
        <w:t xml:space="preserve">points out various literature findings around power and influence but appears to be missing </w:t>
      </w:r>
      <w:r w:rsidR="007C61A4">
        <w:rPr>
          <w:sz w:val="22"/>
          <w:szCs w:val="22"/>
        </w:rPr>
        <w:t>the argument thread above</w:t>
      </w:r>
      <w:r w:rsidR="00996061">
        <w:rPr>
          <w:sz w:val="22"/>
          <w:szCs w:val="22"/>
        </w:rPr>
        <w:t xml:space="preserve"> to clearly and compellingly make a case for the significance of the proposed project.</w:t>
      </w:r>
    </w:p>
    <w:p w14:paraId="462BF002" w14:textId="3904D914" w:rsidR="00044387" w:rsidRDefault="00044387">
      <w:pPr>
        <w:pStyle w:val="CommentText"/>
      </w:pPr>
    </w:p>
  </w:comment>
  <w:comment w:id="19" w:author="Jennifer Carinci" w:date="2023-12-28T16:08:00Z" w:initials="JC">
    <w:p w14:paraId="3947F22D" w14:textId="6683EA06" w:rsidR="005C518C" w:rsidRDefault="005C518C">
      <w:pPr>
        <w:pStyle w:val="CommentText"/>
      </w:pPr>
      <w:r>
        <w:rPr>
          <w:rStyle w:val="CommentReference"/>
        </w:rPr>
        <w:annotationRef/>
      </w:r>
      <w:r w:rsidR="0053411C">
        <w:t xml:space="preserve">Make this its own numbered section, as it is a critical section and not a </w:t>
      </w:r>
      <w:proofErr w:type="spellStart"/>
      <w:r w:rsidR="0053411C">
        <w:t>suvsection</w:t>
      </w:r>
      <w:proofErr w:type="spellEnd"/>
      <w:r w:rsidR="0053411C">
        <w:t xml:space="preserve"> of Theory and Significance</w:t>
      </w:r>
      <w:r w:rsidR="00C67C1B">
        <w:t>.</w:t>
      </w:r>
    </w:p>
  </w:comment>
  <w:comment w:id="22" w:author="Jennifer Carinci" w:date="2023-12-29T09:34:00Z" w:initials="JC">
    <w:p w14:paraId="131EFA05" w14:textId="03ADFA22" w:rsidR="00AA4FD6" w:rsidRDefault="00AA4FD6">
      <w:pPr>
        <w:pStyle w:val="CommentText"/>
      </w:pPr>
      <w:r>
        <w:rPr>
          <w:rStyle w:val="CommentReference"/>
        </w:rPr>
        <w:annotationRef/>
      </w:r>
      <w:r w:rsidR="00153DDD">
        <w:t xml:space="preserve">For the countries on which the study will focus, </w:t>
      </w:r>
      <w:r w:rsidR="00AC2DA5">
        <w:t xml:space="preserve">more background on basing/presence history/strategy in </w:t>
      </w:r>
      <w:r w:rsidR="00143CC2">
        <w:t>dedicated background subsections above would be helpful. Djibouti and Cambodia were briefly mentioned in the previous sections as examples</w:t>
      </w:r>
      <w:r w:rsidR="009927F1">
        <w:t xml:space="preserve"> to illustrate points but not in a way that directly introduced them as settings of the proposed work </w:t>
      </w:r>
      <w:r w:rsidR="00B06214">
        <w:t>or that provided enough</w:t>
      </w:r>
      <w:r w:rsidR="00AB4BCA">
        <w:t xml:space="preserve"> context to set the stage</w:t>
      </w:r>
      <w:r w:rsidR="00B06214">
        <w:t xml:space="preserve"> for why these countries were</w:t>
      </w:r>
      <w:r w:rsidR="009B61B1">
        <w:t xml:space="preserve"> selected as study sites</w:t>
      </w:r>
      <w:r w:rsidR="00AB4BCA">
        <w:t>.</w:t>
      </w:r>
    </w:p>
  </w:comment>
  <w:comment w:id="21" w:author="Jennifer Carinci" w:date="2023-12-29T09:23:00Z" w:initials="JC">
    <w:p w14:paraId="155CFEDF" w14:textId="7CACCAEC" w:rsidR="00E7406A" w:rsidRDefault="00E7406A">
      <w:pPr>
        <w:pStyle w:val="CommentText"/>
      </w:pPr>
      <w:r>
        <w:rPr>
          <w:rStyle w:val="CommentReference"/>
        </w:rPr>
        <w:annotationRef/>
      </w:r>
      <w:r>
        <w:t>This does not match the Project Summary: “</w:t>
      </w:r>
      <w:r w:rsidRPr="003B27DA">
        <w:rPr>
          <w:sz w:val="22"/>
          <w:szCs w:val="22"/>
        </w:rPr>
        <w:t>This project proposes a three</w:t>
      </w:r>
      <w:r>
        <w:rPr>
          <w:sz w:val="22"/>
          <w:szCs w:val="22"/>
        </w:rPr>
        <w:t>-</w:t>
      </w:r>
      <w:r w:rsidRPr="003B27DA">
        <w:rPr>
          <w:sz w:val="22"/>
          <w:szCs w:val="22"/>
        </w:rPr>
        <w:t xml:space="preserve">year plan of elite and </w:t>
      </w:r>
      <w:r>
        <w:rPr>
          <w:sz w:val="22"/>
          <w:szCs w:val="22"/>
        </w:rPr>
        <w:t>mass opinion</w:t>
      </w:r>
      <w:r w:rsidRPr="003B27DA">
        <w:rPr>
          <w:sz w:val="22"/>
          <w:szCs w:val="22"/>
        </w:rPr>
        <w:t xml:space="preserve"> surveys in four countries</w:t>
      </w:r>
      <w:r>
        <w:rPr>
          <w:sz w:val="22"/>
          <w:szCs w:val="22"/>
        </w:rPr>
        <w:t xml:space="preserve"> where basing access is increasingly the subject of great power contestation</w:t>
      </w:r>
      <w:r w:rsidRPr="003B27DA">
        <w:rPr>
          <w:sz w:val="22"/>
          <w:szCs w:val="22"/>
        </w:rPr>
        <w:t xml:space="preserve">: Djibouti, Kenya, Cambodia, and The Solomon Islands. Year 1 involves refinement of survey and interview instruments, Year 2 deploys surveys and conducts field work </w:t>
      </w:r>
      <w:r>
        <w:rPr>
          <w:rStyle w:val="CommentReference"/>
        </w:rPr>
        <w:annotationRef/>
      </w:r>
      <w:r w:rsidRPr="003B27DA">
        <w:rPr>
          <w:sz w:val="22"/>
          <w:szCs w:val="22"/>
        </w:rPr>
        <w:t>in Djibouti and Kenya, and Year 3 does the last round of field work in the Solomon Islands and Cambodia.</w:t>
      </w:r>
      <w:r>
        <w:rPr>
          <w:rStyle w:val="CommentReference"/>
        </w:rPr>
        <w:annotationRef/>
      </w:r>
      <w:r>
        <w:rPr>
          <w:rStyle w:val="CommentReference"/>
        </w:rPr>
        <w:annotationRef/>
      </w:r>
      <w:r>
        <w:rPr>
          <w:sz w:val="22"/>
          <w:szCs w:val="22"/>
        </w:rPr>
        <w:t>”</w:t>
      </w:r>
    </w:p>
  </w:comment>
  <w:comment w:id="23" w:author="Jennifer Carinci" w:date="2023-12-29T09:29:00Z" w:initials="JC">
    <w:p w14:paraId="0872F780" w14:textId="047954E5" w:rsidR="00EE77DA" w:rsidRDefault="00EE77DA">
      <w:pPr>
        <w:pStyle w:val="CommentText"/>
      </w:pPr>
      <w:r>
        <w:rPr>
          <w:rStyle w:val="CommentReference"/>
        </w:rPr>
        <w:annotationRef/>
      </w:r>
      <w:r w:rsidR="002D5E66">
        <w:t xml:space="preserve">How will this question be answered? If </w:t>
      </w:r>
      <w:r w:rsidR="00FC1C24">
        <w:t>countries being studied</w:t>
      </w:r>
      <w:r w:rsidR="00E13FE5">
        <w:t xml:space="preserve"> are already being accessed by powers for power projec</w:t>
      </w:r>
      <w:r w:rsidR="00A13321">
        <w:t xml:space="preserve">tion, the survey proposed is a snapshot (versus </w:t>
      </w:r>
      <w:proofErr w:type="spellStart"/>
      <w:r w:rsidR="00A13321">
        <w:t>longiotudinal</w:t>
      </w:r>
      <w:proofErr w:type="spellEnd"/>
      <w:r w:rsidR="00A13321">
        <w:t xml:space="preserve">), </w:t>
      </w:r>
      <w:r w:rsidR="00122097">
        <w:t>and the questions focus on public/elite perceptions/awareness without looking at other access variable</w:t>
      </w:r>
      <w:r w:rsidR="00AE2889">
        <w:t>, how can is it possible to answer the overarching question?</w:t>
      </w:r>
    </w:p>
  </w:comment>
  <w:comment w:id="24" w:author="Jennifer Carinci" w:date="2023-12-29T09:40:00Z" w:initials="JC">
    <w:p w14:paraId="0A4AFAEA" w14:textId="77777777" w:rsidR="00821B6B" w:rsidRDefault="00821B6B">
      <w:pPr>
        <w:pStyle w:val="CommentText"/>
      </w:pPr>
      <w:r>
        <w:rPr>
          <w:rStyle w:val="CommentReference"/>
        </w:rPr>
        <w:annotationRef/>
      </w:r>
      <w:r>
        <w:t>How are elites defined within the context of this study?</w:t>
      </w:r>
    </w:p>
    <w:p w14:paraId="47453B36" w14:textId="77777777" w:rsidR="003C21EF" w:rsidRDefault="003C21EF">
      <w:pPr>
        <w:pStyle w:val="CommentText"/>
      </w:pPr>
    </w:p>
    <w:p w14:paraId="11A27FD0" w14:textId="40EDC9A0" w:rsidR="003C21EF" w:rsidRDefault="003C21EF">
      <w:pPr>
        <w:pStyle w:val="CommentText"/>
      </w:pPr>
      <w:r>
        <w:t xml:space="preserve">Share the rationale for separately examining the public and elites. Ensure the methods explain </w:t>
      </w:r>
      <w:r w:rsidR="00B3365C">
        <w:t>how each group will be targeted and analyzed.</w:t>
      </w:r>
    </w:p>
  </w:comment>
  <w:comment w:id="25" w:author="Jennifer Carinci" w:date="2023-12-29T09:41:00Z" w:initials="JC">
    <w:p w14:paraId="38685D22" w14:textId="6CBD17E6" w:rsidR="001B02E8" w:rsidRDefault="001B02E8">
      <w:pPr>
        <w:pStyle w:val="CommentText"/>
      </w:pPr>
      <w:r>
        <w:rPr>
          <w:rStyle w:val="CommentReference"/>
        </w:rPr>
        <w:annotationRef/>
      </w:r>
      <w:r>
        <w:t>What are the civilian interaction opportunities in the countries to be studied?</w:t>
      </w:r>
    </w:p>
  </w:comment>
  <w:comment w:id="26" w:author="Jennifer Carinci" w:date="2023-12-29T10:54:00Z" w:initials="JC">
    <w:p w14:paraId="101B1EFB" w14:textId="5611E26E" w:rsidR="00023F38" w:rsidRDefault="00023F38">
      <w:pPr>
        <w:pStyle w:val="CommentText"/>
      </w:pPr>
      <w:r>
        <w:rPr>
          <w:rStyle w:val="CommentReference"/>
        </w:rPr>
        <w:annotationRef/>
      </w:r>
      <w:r>
        <w:t xml:space="preserve">How will the actual </w:t>
      </w:r>
      <w:proofErr w:type="spellStart"/>
      <w:r>
        <w:t>exposure</w:t>
      </w:r>
      <w:r w:rsidR="00102BAD">
        <w:t>to</w:t>
      </w:r>
      <w:proofErr w:type="spellEnd"/>
      <w:r w:rsidR="00102BAD">
        <w:t xml:space="preserve"> and actions of the U.S. and China be captured?</w:t>
      </w:r>
    </w:p>
  </w:comment>
  <w:comment w:id="27" w:author="Jennifer Carinci" w:date="2023-12-29T10:19:00Z" w:initials="JC">
    <w:p w14:paraId="2015EE40" w14:textId="77777777" w:rsidR="00610631" w:rsidRDefault="00610631">
      <w:pPr>
        <w:pStyle w:val="CommentText"/>
      </w:pPr>
      <w:r>
        <w:rPr>
          <w:rStyle w:val="CommentReference"/>
        </w:rPr>
        <w:annotationRef/>
      </w:r>
      <w:proofErr w:type="gramStart"/>
      <w:r w:rsidR="00A3492A">
        <w:t>So</w:t>
      </w:r>
      <w:proofErr w:type="gramEnd"/>
      <w:r w:rsidR="00A3492A">
        <w:t xml:space="preserve"> will interactions of the US and China with </w:t>
      </w:r>
      <w:r w:rsidR="009D1E14">
        <w:t>citizens of Djibouti and Cambodia be tracked? Will economic benefits be tracked</w:t>
      </w:r>
      <w:r w:rsidR="005B0A56">
        <w:t>? Will public and elite awareness of such benefits be tracked</w:t>
      </w:r>
      <w:r w:rsidR="001A1885">
        <w:t xml:space="preserve"> in general and for the respective powers</w:t>
      </w:r>
      <w:r w:rsidR="005B0A56">
        <w:t>?</w:t>
      </w:r>
      <w:r w:rsidR="001A1885">
        <w:t xml:space="preserve"> </w:t>
      </w:r>
    </w:p>
    <w:p w14:paraId="2318B394" w14:textId="77777777" w:rsidR="003F75EB" w:rsidRDefault="003F75EB">
      <w:pPr>
        <w:pStyle w:val="CommentText"/>
      </w:pPr>
    </w:p>
    <w:p w14:paraId="7C79BB45" w14:textId="77777777" w:rsidR="003F75EB" w:rsidRDefault="003F75EB">
      <w:pPr>
        <w:pStyle w:val="CommentText"/>
      </w:pPr>
    </w:p>
    <w:p w14:paraId="56C49C21" w14:textId="542EAA5A" w:rsidR="003F75EB" w:rsidRDefault="00471A5E">
      <w:pPr>
        <w:pStyle w:val="CommentText"/>
      </w:pPr>
      <w:r>
        <w:t>So, if there are multiple variables that affect views of a country</w:t>
      </w:r>
      <w:r w:rsidR="00B3365C">
        <w:t xml:space="preserve"> and support for </w:t>
      </w:r>
      <w:r w:rsidR="00F15C95">
        <w:t>hosting a country’s military, how will these and any other potential variables be controlled for and/or teased out to</w:t>
      </w:r>
      <w:r w:rsidR="00CF6879">
        <w:t xml:space="preserve"> assess relative contributions to results?</w:t>
      </w:r>
    </w:p>
  </w:comment>
  <w:comment w:id="28" w:author="Jennifer Carinci" w:date="2023-12-29T10:30:00Z" w:initials="JC">
    <w:p w14:paraId="166FB27C" w14:textId="77777777" w:rsidR="00966D48" w:rsidRDefault="00966D48">
      <w:pPr>
        <w:pStyle w:val="CommentText"/>
      </w:pPr>
      <w:r>
        <w:rPr>
          <w:rStyle w:val="CommentReference"/>
        </w:rPr>
        <w:annotationRef/>
      </w:r>
      <w:r>
        <w:t>This section does not include any actual findings.</w:t>
      </w:r>
    </w:p>
    <w:p w14:paraId="4BB25ED0" w14:textId="77777777" w:rsidR="00D72383" w:rsidRDefault="00D72383">
      <w:pPr>
        <w:pStyle w:val="CommentText"/>
      </w:pPr>
    </w:p>
    <w:p w14:paraId="430BA893" w14:textId="77777777" w:rsidR="00D72383" w:rsidRDefault="00D72383">
      <w:pPr>
        <w:pStyle w:val="CommentText"/>
      </w:pPr>
      <w:r>
        <w:t xml:space="preserve">Think about where this section would fit best </w:t>
      </w:r>
      <w:r w:rsidR="006B5168">
        <w:t>or if it should be broken up.</w:t>
      </w:r>
    </w:p>
    <w:p w14:paraId="0E1C9C58" w14:textId="77777777" w:rsidR="006B5168" w:rsidRDefault="006B5168">
      <w:pPr>
        <w:pStyle w:val="CommentText"/>
      </w:pPr>
    </w:p>
    <w:p w14:paraId="39C94CB3" w14:textId="3B78F23F" w:rsidR="006B5168" w:rsidRDefault="006B5168">
      <w:pPr>
        <w:pStyle w:val="CommentText"/>
      </w:pPr>
      <w:r>
        <w:t xml:space="preserve">Technical information about the instrument and the sample </w:t>
      </w:r>
      <w:proofErr w:type="spellStart"/>
      <w:r>
        <w:t>may</w:t>
      </w:r>
      <w:r w:rsidR="007B766E">
        <w:t>fit</w:t>
      </w:r>
      <w:proofErr w:type="spellEnd"/>
      <w:r w:rsidR="007B766E">
        <w:t xml:space="preserve"> as a subsection of the </w:t>
      </w:r>
      <w:proofErr w:type="spellStart"/>
      <w:r w:rsidR="007B766E">
        <w:t>mthods</w:t>
      </w:r>
      <w:proofErr w:type="spellEnd"/>
      <w:r w:rsidR="007B766E">
        <w:t xml:space="preserve">. If specific finding </w:t>
      </w:r>
      <w:proofErr w:type="gramStart"/>
      <w:r w:rsidR="007B766E">
        <w:t>are</w:t>
      </w:r>
      <w:proofErr w:type="gramEnd"/>
      <w:r w:rsidR="007B766E">
        <w:t xml:space="preserve"> shaping the research questions, that could be mentioned earlier.</w:t>
      </w:r>
    </w:p>
  </w:comment>
  <w:comment w:id="29" w:author="Jennifer Carinci" w:date="2023-12-29T10:30:00Z" w:initials="JC">
    <w:p w14:paraId="38C610A2" w14:textId="77777777" w:rsidR="00535F6C" w:rsidRDefault="00535F6C">
      <w:pPr>
        <w:pStyle w:val="CommentText"/>
      </w:pPr>
      <w:r>
        <w:rPr>
          <w:rStyle w:val="CommentReference"/>
        </w:rPr>
        <w:annotationRef/>
      </w:r>
      <w:r>
        <w:t xml:space="preserve">How was the survey developed? </w:t>
      </w:r>
    </w:p>
    <w:p w14:paraId="27733937" w14:textId="77777777" w:rsidR="006C376E" w:rsidRDefault="006C376E">
      <w:pPr>
        <w:pStyle w:val="CommentText"/>
      </w:pPr>
      <w:r>
        <w:t>Reliability? Validity?</w:t>
      </w:r>
    </w:p>
    <w:p w14:paraId="0912F533" w14:textId="6F056D40" w:rsidR="000D35E3" w:rsidRDefault="0019284B">
      <w:pPr>
        <w:pStyle w:val="CommentText"/>
      </w:pPr>
      <w:r>
        <w:t xml:space="preserve">Is the instrument adapted from or related to any previously used surveys (e.g., the survey mentioned from </w:t>
      </w:r>
      <w:r w:rsidRPr="00E94FC4">
        <w:rPr>
          <w:sz w:val="22"/>
          <w:szCs w:val="22"/>
        </w:rPr>
        <w:t xml:space="preserve">Allen, Flynn, Martínez Machain, and Stravers </w:t>
      </w:r>
      <w:r>
        <w:rPr>
          <w:rStyle w:val="CommentReference"/>
        </w:rPr>
        <w:annotationRef/>
      </w:r>
      <w:r>
        <w:rPr>
          <w:sz w:val="22"/>
          <w:szCs w:val="22"/>
        </w:rPr>
        <w:t xml:space="preserve"> deployed to fourteen countries)?</w:t>
      </w:r>
    </w:p>
  </w:comment>
  <w:comment w:id="30" w:author="Jennifer Carinci" w:date="2023-12-29T10:26:00Z" w:initials="JC">
    <w:p w14:paraId="39501EB9" w14:textId="54AA165C" w:rsidR="002C7595" w:rsidRDefault="002C7595">
      <w:pPr>
        <w:pStyle w:val="CommentText"/>
      </w:pPr>
      <w:r>
        <w:rPr>
          <w:rStyle w:val="CommentReference"/>
        </w:rPr>
        <w:annotationRef/>
      </w:r>
      <w:r w:rsidR="00784FD6">
        <w:t>fix</w:t>
      </w:r>
    </w:p>
  </w:comment>
  <w:comment w:id="31" w:author="Jennifer Carinci" w:date="2023-12-29T10:34:00Z" w:initials="JC">
    <w:p w14:paraId="0DAE5F03" w14:textId="7A39F590" w:rsidR="00571EB4" w:rsidRDefault="00571EB4">
      <w:pPr>
        <w:pStyle w:val="CommentText"/>
      </w:pPr>
      <w:r>
        <w:rPr>
          <w:rStyle w:val="CommentReference"/>
        </w:rPr>
        <w:annotationRef/>
      </w:r>
      <w:r w:rsidR="00E72F25">
        <w:t>The preliminary work was in Kenya. Will the proposed effort include Kenya? Why or why not?</w:t>
      </w:r>
    </w:p>
  </w:comment>
  <w:comment w:id="32" w:author="Jennifer Carinci" w:date="2023-12-29T10:27:00Z" w:initials="JC">
    <w:p w14:paraId="4626122E" w14:textId="6B9C57C0" w:rsidR="00E54F0C" w:rsidRDefault="00E54F0C">
      <w:pPr>
        <w:pStyle w:val="CommentText"/>
      </w:pPr>
      <w:r>
        <w:rPr>
          <w:rStyle w:val="CommentReference"/>
        </w:rPr>
        <w:annotationRef/>
      </w:r>
      <w:r>
        <w:t xml:space="preserve">All 1023 recipients responded? Was there an incentive? </w:t>
      </w:r>
      <w:r w:rsidR="00B119E6">
        <w:t>How was the sample selected (random, purposive, etc.)?</w:t>
      </w:r>
    </w:p>
  </w:comment>
  <w:comment w:id="33" w:author="Jennifer Carinci" w:date="2023-12-29T10:29:00Z" w:initials="JC">
    <w:p w14:paraId="6883FCD2" w14:textId="6EE093E9" w:rsidR="00DB2EE3" w:rsidRDefault="00DB2EE3">
      <w:pPr>
        <w:pStyle w:val="CommentText"/>
      </w:pPr>
      <w:r>
        <w:rPr>
          <w:rStyle w:val="CommentReference"/>
        </w:rPr>
        <w:annotationRef/>
      </w:r>
      <w:r>
        <w:t>Does this match the population distribution?</w:t>
      </w:r>
    </w:p>
  </w:comment>
  <w:comment w:id="34" w:author="Jennifer Carinci" w:date="2023-12-29T10:22:00Z" w:initials="JC">
    <w:p w14:paraId="64026D64" w14:textId="50DF361B" w:rsidR="00B95D7A" w:rsidRDefault="00B95D7A">
      <w:pPr>
        <w:pStyle w:val="CommentText"/>
      </w:pPr>
      <w:r>
        <w:rPr>
          <w:rStyle w:val="CommentReference"/>
        </w:rPr>
        <w:annotationRef/>
      </w:r>
      <w:r w:rsidR="00587F3A">
        <w:t xml:space="preserve">I suggest moving this section to the end so as to not break up </w:t>
      </w:r>
      <w:r w:rsidR="00C342A8">
        <w:t xml:space="preserve">the flow from research questions to the methodology and because it will make more sense at the end after all details have been presented and act as a </w:t>
      </w:r>
      <w:r w:rsidR="00287BD5">
        <w:t>summary of benefits to society.</w:t>
      </w:r>
    </w:p>
  </w:comment>
  <w:comment w:id="35" w:author="Jennifer Carinci" w:date="2023-12-29T10:48:00Z" w:initials="JC">
    <w:p w14:paraId="188391E8" w14:textId="7A03E544" w:rsidR="002D06D7" w:rsidRDefault="002D06D7">
      <w:pPr>
        <w:pStyle w:val="CommentText"/>
      </w:pPr>
      <w:r>
        <w:rPr>
          <w:rStyle w:val="CommentReference"/>
        </w:rPr>
        <w:annotationRef/>
      </w:r>
      <w:r>
        <w:t>How specifically will</w:t>
      </w:r>
      <w:r w:rsidR="00C6401B">
        <w:t xml:space="preserve"> the study design support effectively </w:t>
      </w:r>
      <w:proofErr w:type="gramStart"/>
      <w:r w:rsidR="00C6401B">
        <w:t>exploring</w:t>
      </w:r>
      <w:proofErr w:type="gramEnd"/>
      <w:r w:rsidR="00C6401B">
        <w:t xml:space="preserve"> this?</w:t>
      </w:r>
    </w:p>
  </w:comment>
  <w:comment w:id="36" w:author="Jennifer Carinci" w:date="2023-12-29T10:49:00Z" w:initials="JC">
    <w:p w14:paraId="684511AB" w14:textId="53F336F4" w:rsidR="00B54CAE" w:rsidRDefault="00B54CAE">
      <w:pPr>
        <w:pStyle w:val="CommentText"/>
      </w:pPr>
      <w:r>
        <w:rPr>
          <w:rStyle w:val="CommentReference"/>
        </w:rPr>
        <w:annotationRef/>
      </w:r>
      <w:r>
        <w:t>How will the project provide new data and theory on different ways</w:t>
      </w:r>
      <w:r w:rsidR="00E8353C">
        <w:t xml:space="preserve"> states buy access?</w:t>
      </w:r>
      <w:r w:rsidR="006814FC">
        <w:t xml:space="preserve"> How is this present in the research questions and methods?</w:t>
      </w:r>
    </w:p>
  </w:comment>
  <w:comment w:id="37" w:author="Jennifer Carinci" w:date="2023-12-29T10:51:00Z" w:initials="JC">
    <w:p w14:paraId="2FAAE8F6" w14:textId="329AA540" w:rsidR="00B836D4" w:rsidRDefault="00B836D4">
      <w:pPr>
        <w:pStyle w:val="CommentText"/>
      </w:pPr>
      <w:r>
        <w:rPr>
          <w:rStyle w:val="CommentReference"/>
        </w:rPr>
        <w:annotationRef/>
      </w:r>
      <w:r>
        <w:t>How will the economic</w:t>
      </w:r>
      <w:r w:rsidR="009C1900">
        <w:t xml:space="preserve"> impact of basing on host societies be measured? Again, the research questions appear to be focused</w:t>
      </w:r>
      <w:r w:rsidR="00712D2E">
        <w:t xml:space="preserve"> on public/elite awareness and perceptions </w:t>
      </w:r>
      <w:r w:rsidR="00D57385">
        <w:t>–</w:t>
      </w:r>
      <w:r w:rsidR="00712D2E">
        <w:t xml:space="preserve"> </w:t>
      </w:r>
      <w:r w:rsidR="00D57385">
        <w:t>not economic impact or other areas</w:t>
      </w:r>
      <w:r w:rsidR="00640151">
        <w:t xml:space="preserve"> asserted in broader impacts.</w:t>
      </w:r>
    </w:p>
  </w:comment>
  <w:comment w:id="38" w:author="Jennifer Carinci" w:date="2023-12-29T10:56:00Z" w:initials="JC">
    <w:p w14:paraId="758E8842" w14:textId="5897FF74" w:rsidR="002602C9" w:rsidRDefault="002602C9">
      <w:pPr>
        <w:pStyle w:val="CommentText"/>
      </w:pPr>
      <w:r>
        <w:rPr>
          <w:rStyle w:val="CommentReference"/>
        </w:rPr>
        <w:annotationRef/>
      </w:r>
      <w:r>
        <w:t xml:space="preserve">How will this be </w:t>
      </w:r>
      <w:proofErr w:type="spellStart"/>
      <w:r>
        <w:t>measured</w:t>
      </w:r>
      <w:r w:rsidR="00A47E81">
        <w:t>by</w:t>
      </w:r>
      <w:proofErr w:type="spellEnd"/>
      <w:r w:rsidR="00A47E81">
        <w:t xml:space="preserve"> a one-time </w:t>
      </w:r>
      <w:proofErr w:type="spellStart"/>
      <w:r w:rsidR="00A47E81">
        <w:t>surevey</w:t>
      </w:r>
      <w:proofErr w:type="spellEnd"/>
      <w:r w:rsidR="00A47E81">
        <w:t>?</w:t>
      </w:r>
    </w:p>
  </w:comment>
  <w:comment w:id="39" w:author="Jennifer Carinci" w:date="2023-12-29T10:57:00Z" w:initials="JC">
    <w:p w14:paraId="739C5CB3" w14:textId="2BAF1DC9" w:rsidR="001E0BAC" w:rsidRDefault="001E0BAC">
      <w:pPr>
        <w:pStyle w:val="CommentText"/>
      </w:pPr>
      <w:r>
        <w:rPr>
          <w:rStyle w:val="CommentReference"/>
        </w:rPr>
        <w:annotationRef/>
      </w:r>
      <w:r>
        <w:t>How are these captured in the research questions?</w:t>
      </w:r>
    </w:p>
  </w:comment>
  <w:comment w:id="40" w:author="Jennifer Carinci" w:date="2023-12-29T10:58:00Z" w:initials="JC">
    <w:p w14:paraId="4AE07EDE" w14:textId="77777777" w:rsidR="008B1178" w:rsidRDefault="008B1178">
      <w:pPr>
        <w:pStyle w:val="CommentText"/>
      </w:pPr>
      <w:r>
        <w:rPr>
          <w:rStyle w:val="CommentReference"/>
        </w:rPr>
        <w:annotationRef/>
      </w:r>
      <w:r>
        <w:t>No campuses</w:t>
      </w:r>
      <w:r w:rsidR="00E62274">
        <w:t>, educational opportunities, or students have yet been introduced in the document.</w:t>
      </w:r>
    </w:p>
    <w:p w14:paraId="5FEA7B0F" w14:textId="77777777" w:rsidR="00AA2222" w:rsidRDefault="00AA2222">
      <w:pPr>
        <w:pStyle w:val="CommentText"/>
      </w:pPr>
    </w:p>
    <w:p w14:paraId="4DD43518" w14:textId="4FE22BE4" w:rsidR="00AA2222" w:rsidRDefault="00AA2222">
      <w:pPr>
        <w:pStyle w:val="CommentText"/>
      </w:pPr>
      <w:r>
        <w:t xml:space="preserve">They are also not detailed later. </w:t>
      </w:r>
      <w:r w:rsidR="00692A94">
        <w:t xml:space="preserve">Be specific. How many students, studying what on which campuses </w:t>
      </w:r>
      <w:r w:rsidR="00523550">
        <w:t>will receive what kind of educational opportunities? To what benefit?</w:t>
      </w:r>
    </w:p>
  </w:comment>
  <w:comment w:id="42" w:author="Jennifer Carinci" w:date="2023-12-29T11:04:00Z" w:initials="JC">
    <w:p w14:paraId="55E61A43" w14:textId="77777777" w:rsidR="00FB4C9A" w:rsidRDefault="00FB4C9A">
      <w:pPr>
        <w:pStyle w:val="CommentText"/>
      </w:pPr>
      <w:r>
        <w:rPr>
          <w:rStyle w:val="CommentReference"/>
        </w:rPr>
        <w:annotationRef/>
      </w:r>
      <w:r w:rsidR="00075EE2">
        <w:t>A post-doc?</w:t>
      </w:r>
    </w:p>
    <w:p w14:paraId="480919A0" w14:textId="77777777" w:rsidR="00075EE2" w:rsidRDefault="00075EE2">
      <w:pPr>
        <w:pStyle w:val="CommentText"/>
      </w:pPr>
    </w:p>
    <w:p w14:paraId="6FB90A95" w14:textId="6C67372E" w:rsidR="00075EE2" w:rsidRDefault="00075EE2">
      <w:pPr>
        <w:pStyle w:val="CommentText"/>
      </w:pPr>
      <w:r>
        <w:t xml:space="preserve">This individual or TBD position is not (and should be) included in the team </w:t>
      </w:r>
      <w:r w:rsidR="007B77A3">
        <w:t>section.</w:t>
      </w:r>
    </w:p>
  </w:comment>
  <w:comment w:id="41" w:author="Jennifer Carinci" w:date="2023-12-29T11:05:00Z" w:initials="JC">
    <w:p w14:paraId="1CF70A85" w14:textId="77777777" w:rsidR="007B77A3" w:rsidRDefault="007B77A3">
      <w:pPr>
        <w:pStyle w:val="CommentText"/>
      </w:pPr>
      <w:r>
        <w:rPr>
          <w:rStyle w:val="CommentReference"/>
        </w:rPr>
        <w:annotationRef/>
      </w:r>
      <w:r w:rsidR="00CB3942">
        <w:t>See comments in the Project Summary.</w:t>
      </w:r>
    </w:p>
    <w:p w14:paraId="6804A939" w14:textId="77777777" w:rsidR="00CB3942" w:rsidRDefault="00CB3942">
      <w:pPr>
        <w:pStyle w:val="CommentText"/>
      </w:pPr>
    </w:p>
    <w:p w14:paraId="66F9F75D" w14:textId="77777777" w:rsidR="00CB3942" w:rsidRDefault="00CB3942">
      <w:pPr>
        <w:pStyle w:val="CommentText"/>
      </w:pPr>
      <w:r>
        <w:t>Go further to state the actual benefits to the audiences</w:t>
      </w:r>
      <w:r w:rsidR="003E025A">
        <w:t xml:space="preserve"> mentioned in these three sentences.</w:t>
      </w:r>
    </w:p>
    <w:p w14:paraId="1DDD8E15" w14:textId="77777777" w:rsidR="003E025A" w:rsidRDefault="003E025A">
      <w:pPr>
        <w:pStyle w:val="CommentText"/>
      </w:pPr>
    </w:p>
    <w:p w14:paraId="5A9709BF" w14:textId="11BD78A1" w:rsidR="003E025A" w:rsidRDefault="003E025A">
      <w:pPr>
        <w:pStyle w:val="CommentText"/>
      </w:pPr>
      <w:r>
        <w:t>E.g. involving a research assistant</w:t>
      </w:r>
      <w:r w:rsidR="00F347F5">
        <w:t xml:space="preserve"> </w:t>
      </w:r>
      <w:r>
        <w:t xml:space="preserve">contributes to </w:t>
      </w:r>
      <w:proofErr w:type="gramStart"/>
      <w:r>
        <w:t>. . .(</w:t>
      </w:r>
      <w:proofErr w:type="gramEnd"/>
      <w:r w:rsidR="004C62E9">
        <w:t xml:space="preserve">e.g., </w:t>
      </w:r>
      <w:r w:rsidR="00F347F5">
        <w:t>strengthening and or diversifying the workforce in this understudied area</w:t>
      </w:r>
      <w:r w:rsidR="004C62E9">
        <w:t>) . . .</w:t>
      </w:r>
    </w:p>
  </w:comment>
  <w:comment w:id="43" w:author="Jennifer Carinci" w:date="2023-12-29T11:12:00Z" w:initials="JC">
    <w:p w14:paraId="5574AB83" w14:textId="0AD83A56" w:rsidR="00E37C67" w:rsidRDefault="00E37C67">
      <w:pPr>
        <w:pStyle w:val="CommentText"/>
      </w:pPr>
      <w:r>
        <w:rPr>
          <w:rStyle w:val="CommentReference"/>
        </w:rPr>
        <w:annotationRef/>
      </w:r>
      <w:r>
        <w:t>Add details of the survey. What is i</w:t>
      </w:r>
      <w:r w:rsidR="00165D62">
        <w:t>t called? Is it exactly the same as previously deployed? Reliability? Validity? Scope of questions?</w:t>
      </w:r>
      <w:r w:rsidR="0070122A">
        <w:t xml:space="preserve"> Response scale? Etc.</w:t>
      </w:r>
    </w:p>
  </w:comment>
  <w:comment w:id="44" w:author="Jennifer Carinci" w:date="2023-12-29T11:10:00Z" w:initials="JC">
    <w:p w14:paraId="620E8B8C" w14:textId="77777777" w:rsidR="00077E6E" w:rsidRDefault="00077E6E">
      <w:pPr>
        <w:pStyle w:val="CommentText"/>
      </w:pPr>
      <w:r>
        <w:rPr>
          <w:rStyle w:val="CommentReference"/>
        </w:rPr>
        <w:annotationRef/>
      </w:r>
      <w:r>
        <w:t>Why this number</w:t>
      </w:r>
      <w:r w:rsidR="00CC4414">
        <w:t xml:space="preserve"> in each country?</w:t>
      </w:r>
    </w:p>
    <w:p w14:paraId="34459011" w14:textId="77777777" w:rsidR="00CC4414" w:rsidRDefault="00CC4414">
      <w:pPr>
        <w:pStyle w:val="CommentText"/>
      </w:pPr>
    </w:p>
    <w:p w14:paraId="22F1A8D3" w14:textId="77777777" w:rsidR="00CC4414" w:rsidRDefault="00CC4414">
      <w:pPr>
        <w:pStyle w:val="CommentText"/>
      </w:pPr>
      <w:r>
        <w:t xml:space="preserve">What proportion of the </w:t>
      </w:r>
      <w:proofErr w:type="spellStart"/>
      <w:r>
        <w:t>resepective</w:t>
      </w:r>
      <w:proofErr w:type="spellEnd"/>
      <w:r>
        <w:t xml:space="preserve"> populations is this? How will the sample</w:t>
      </w:r>
      <w:r w:rsidR="00C953A6">
        <w:t xml:space="preserve"> be selected?</w:t>
      </w:r>
    </w:p>
    <w:p w14:paraId="47B674AA" w14:textId="77777777" w:rsidR="00C953A6" w:rsidRDefault="00C953A6">
      <w:pPr>
        <w:pStyle w:val="CommentText"/>
      </w:pPr>
    </w:p>
    <w:p w14:paraId="18FEB4E9" w14:textId="0E06586F" w:rsidR="00C953A6" w:rsidRDefault="00C953A6">
      <w:pPr>
        <w:pStyle w:val="CommentText"/>
      </w:pPr>
      <w:r>
        <w:t xml:space="preserve">In </w:t>
      </w:r>
      <w:proofErr w:type="spellStart"/>
      <w:r>
        <w:t>clude</w:t>
      </w:r>
      <w:proofErr w:type="spellEnd"/>
      <w:r>
        <w:t xml:space="preserve"> </w:t>
      </w:r>
      <w:proofErr w:type="spellStart"/>
      <w:r>
        <w:t>supsections</w:t>
      </w:r>
      <w:proofErr w:type="spellEnd"/>
      <w:r w:rsidR="00E37C67">
        <w:t xml:space="preserve"> on the sample, instrument, research design, etc.</w:t>
      </w:r>
    </w:p>
  </w:comment>
  <w:comment w:id="45" w:author="Jennifer Carinci" w:date="2023-12-29T11:13:00Z" w:initials="JC">
    <w:p w14:paraId="492F14FC" w14:textId="36B40201" w:rsidR="00621917" w:rsidRDefault="00621917">
      <w:pPr>
        <w:pStyle w:val="CommentText"/>
      </w:pPr>
      <w:r>
        <w:rPr>
          <w:rStyle w:val="CommentReference"/>
        </w:rPr>
        <w:annotationRef/>
      </w:r>
      <w:proofErr w:type="gramStart"/>
      <w:r>
        <w:t>So</w:t>
      </w:r>
      <w:proofErr w:type="gramEnd"/>
      <w:r>
        <w:t xml:space="preserve"> does “elite” mean “government officials” here?</w:t>
      </w:r>
      <w:r w:rsidR="003B3D4B">
        <w:t xml:space="preserve"> </w:t>
      </w:r>
      <w:r w:rsidR="001160BA">
        <w:t xml:space="preserve">How many of the individuals sampled will be from </w:t>
      </w:r>
      <w:r w:rsidR="003B3D4B">
        <w:t xml:space="preserve">the </w:t>
      </w:r>
      <w:r w:rsidR="001160BA">
        <w:t>government?</w:t>
      </w:r>
      <w:r w:rsidR="003B3D4B">
        <w:t xml:space="preserve"> How will this subsample be selected in each country?</w:t>
      </w:r>
      <w:r w:rsidR="003F12E2">
        <w:t xml:space="preserve"> (Include </w:t>
      </w:r>
      <w:proofErr w:type="spellStart"/>
      <w:r w:rsidR="003F12E2">
        <w:t>govenemnt</w:t>
      </w:r>
      <w:proofErr w:type="spellEnd"/>
      <w:r w:rsidR="003F12E2">
        <w:t xml:space="preserve"> background for participating countries.) Did the Kenyan sample include</w:t>
      </w:r>
      <w:r w:rsidR="00207ADE">
        <w:t xml:space="preserve"> government elite?</w:t>
      </w:r>
      <w:r w:rsidR="003B3D4B">
        <w:t xml:space="preserve"> </w:t>
      </w:r>
    </w:p>
  </w:comment>
  <w:comment w:id="46" w:author="Jennifer Carinci" w:date="2023-12-29T11:15:00Z" w:initials="JC">
    <w:p w14:paraId="6BFB9EDC" w14:textId="50587175" w:rsidR="00207ADE" w:rsidRDefault="00207ADE">
      <w:pPr>
        <w:pStyle w:val="CommentText"/>
      </w:pPr>
      <w:r>
        <w:rPr>
          <w:rStyle w:val="CommentReference"/>
        </w:rPr>
        <w:annotationRef/>
      </w:r>
      <w:r>
        <w:t xml:space="preserve">Clarify the number of countries throughout – 2.C. </w:t>
      </w:r>
      <w:r w:rsidR="00E1767A">
        <w:t>states two countries, here three, and in the project Summary four</w:t>
      </w:r>
      <w:r w:rsidR="00D440B8">
        <w:t xml:space="preserve"> are listed.</w:t>
      </w:r>
    </w:p>
  </w:comment>
  <w:comment w:id="47" w:author="Jennifer Carinci" w:date="2023-12-29T11:28:00Z" w:initials="JC">
    <w:p w14:paraId="3FB51F26" w14:textId="145DBEAA" w:rsidR="00B416FE" w:rsidRDefault="00B416FE">
      <w:pPr>
        <w:pStyle w:val="CommentText"/>
      </w:pPr>
      <w:r>
        <w:rPr>
          <w:rStyle w:val="CommentReference"/>
        </w:rPr>
        <w:annotationRef/>
      </w:r>
      <w:r w:rsidR="00D92B75">
        <w:t xml:space="preserve">This would be helpful information earlier to explain </w:t>
      </w:r>
      <w:proofErr w:type="spellStart"/>
      <w:r w:rsidR="00D92B75">
        <w:t>wht</w:t>
      </w:r>
      <w:proofErr w:type="spellEnd"/>
      <w:r w:rsidR="00D92B75">
        <w:t xml:space="preserve"> the countries are selected ahead of presenting the research questions.</w:t>
      </w:r>
    </w:p>
  </w:comment>
  <w:comment w:id="48" w:author="Jennifer Carinci" w:date="2023-12-29T11:30:00Z" w:initials="JC">
    <w:p w14:paraId="4FC8C470" w14:textId="6AB17CE4" w:rsidR="009C5B06" w:rsidRDefault="009C5B06">
      <w:pPr>
        <w:pStyle w:val="CommentText"/>
      </w:pPr>
      <w:r>
        <w:rPr>
          <w:rStyle w:val="CommentReference"/>
        </w:rPr>
        <w:annotationRef/>
      </w:r>
      <w:r>
        <w:t>Be more specific.</w:t>
      </w:r>
    </w:p>
  </w:comment>
  <w:comment w:id="49" w:author="Jennifer Carinci" w:date="2023-12-29T11:33:00Z" w:initials="JC">
    <w:p w14:paraId="3BB23CE9" w14:textId="22052261" w:rsidR="00EB1A8D" w:rsidRDefault="00EB1A8D">
      <w:pPr>
        <w:pStyle w:val="CommentText"/>
      </w:pPr>
      <w:r>
        <w:rPr>
          <w:rStyle w:val="CommentReference"/>
        </w:rPr>
        <w:annotationRef/>
      </w:r>
      <w:r>
        <w:t>proposed</w:t>
      </w:r>
    </w:p>
  </w:comment>
  <w:comment w:id="50" w:author="Jennifer Carinci" w:date="2023-12-29T12:00:00Z" w:initials="JC">
    <w:p w14:paraId="614B6DD0" w14:textId="51EFE50F" w:rsidR="00515A1A" w:rsidRDefault="00515A1A">
      <w:pPr>
        <w:pStyle w:val="CommentText"/>
      </w:pPr>
      <w:r>
        <w:rPr>
          <w:rStyle w:val="CommentReference"/>
        </w:rPr>
        <w:annotationRef/>
      </w:r>
      <w:r w:rsidR="0064224F">
        <w:t>First time mentioned.</w:t>
      </w:r>
    </w:p>
  </w:comment>
  <w:comment w:id="51" w:author="Jennifer Carinci" w:date="2023-12-29T11:33:00Z" w:initials="JC">
    <w:p w14:paraId="742AECC8" w14:textId="7343A0BD" w:rsidR="00846820" w:rsidRDefault="00846820">
      <w:pPr>
        <w:pStyle w:val="CommentText"/>
      </w:pPr>
      <w:r>
        <w:rPr>
          <w:rStyle w:val="CommentReference"/>
        </w:rPr>
        <w:annotationRef/>
      </w:r>
      <w:r w:rsidR="00261970">
        <w:t>Is your study causal? It appears to be correlational and at one point in time versus having baselines, controls, changes over time etc. that would allow a more causal</w:t>
      </w:r>
      <w:r w:rsidR="009C4656">
        <w:t xml:space="preserve"> model?</w:t>
      </w:r>
    </w:p>
  </w:comment>
  <w:comment w:id="52" w:author="Jennifer Carinci" w:date="2023-12-29T12:01:00Z" w:initials="JC">
    <w:p w14:paraId="12D5B040" w14:textId="49469597" w:rsidR="000C49BB" w:rsidRDefault="0064224F">
      <w:pPr>
        <w:pStyle w:val="CommentText"/>
      </w:pPr>
      <w:r>
        <w:rPr>
          <w:rStyle w:val="CommentReference"/>
        </w:rPr>
        <w:annotationRef/>
      </w:r>
      <w:r w:rsidR="00C316A1">
        <w:t xml:space="preserve">This experiment needs a lot more explanation. Provide what </w:t>
      </w:r>
      <w:r w:rsidR="00FF63AD">
        <w:t>the prompts will be in each of the 4 scenarios -control and one of three</w:t>
      </w:r>
      <w:r w:rsidR="00A03C71">
        <w:t xml:space="preserve"> hypothetical intervention </w:t>
      </w:r>
      <w:proofErr w:type="spellStart"/>
      <w:proofErr w:type="gramStart"/>
      <w:r w:rsidR="00A03C71">
        <w:t>prompts.</w:t>
      </w:r>
      <w:r w:rsidR="000C49BB">
        <w:t>Kenya</w:t>
      </w:r>
      <w:proofErr w:type="spellEnd"/>
      <w:proofErr w:type="gramEnd"/>
      <w:r w:rsidR="000C49BB">
        <w:t xml:space="preserve"> had no experiment component? </w:t>
      </w:r>
      <w:proofErr w:type="gramStart"/>
      <w:r w:rsidR="000C49BB">
        <w:t>So</w:t>
      </w:r>
      <w:proofErr w:type="gramEnd"/>
      <w:r w:rsidR="000C49BB">
        <w:t xml:space="preserve"> this will be the first time the prompts are tested?</w:t>
      </w:r>
    </w:p>
    <w:p w14:paraId="1F537377" w14:textId="77777777" w:rsidR="000C49BB" w:rsidRDefault="000C49BB">
      <w:pPr>
        <w:pStyle w:val="CommentText"/>
      </w:pPr>
    </w:p>
    <w:p w14:paraId="349831FF" w14:textId="77777777" w:rsidR="000C49BB" w:rsidRDefault="00A91672">
      <w:pPr>
        <w:pStyle w:val="CommentText"/>
      </w:pPr>
      <w:r>
        <w:t>How will the prompt wording be designed?</w:t>
      </w:r>
    </w:p>
    <w:p w14:paraId="003DEF8B" w14:textId="77777777" w:rsidR="00A91672" w:rsidRDefault="00A91672">
      <w:pPr>
        <w:pStyle w:val="CommentText"/>
      </w:pPr>
    </w:p>
    <w:p w14:paraId="3C3B332B" w14:textId="1E1954DE" w:rsidR="00A91672" w:rsidRDefault="00A91672">
      <w:pPr>
        <w:pStyle w:val="CommentText"/>
      </w:pPr>
      <w:r>
        <w:t>Within each of Djibouti and Cambodia, the survey will be deployed to 2,250 individuals</w:t>
      </w:r>
      <w:r w:rsidR="00FB5C99">
        <w:t xml:space="preserve">. </w:t>
      </w:r>
      <w:proofErr w:type="gramStart"/>
      <w:r w:rsidR="00FB5C99">
        <w:t>So</w:t>
      </w:r>
      <w:proofErr w:type="gramEnd"/>
      <w:r w:rsidR="00FB5C99">
        <w:t xml:space="preserve"> </w:t>
      </w:r>
      <w:r w:rsidR="00102C47">
        <w:t>562 or 5</w:t>
      </w:r>
      <w:r w:rsidR="00276ED9">
        <w:t>63</w:t>
      </w:r>
      <w:r w:rsidR="00102C47">
        <w:t xml:space="preserve"> of them will be assigned to each of the 4 conditions?</w:t>
      </w:r>
      <w:r w:rsidR="00276ED9">
        <w:t xml:space="preserve"> What response rate is anticipated?</w:t>
      </w:r>
      <w:r w:rsidR="006730C8">
        <w:t xml:space="preserve"> How will this affect power/significance detection?</w:t>
      </w:r>
    </w:p>
  </w:comment>
  <w:comment w:id="53" w:author="Jennifer Carinci" w:date="2023-12-29T12:08:00Z" w:initials="U">
    <w:p w14:paraId="3B4D9496" w14:textId="3732B30F" w:rsidR="0092269E" w:rsidRDefault="0092269E">
      <w:pPr>
        <w:pStyle w:val="CommentText"/>
      </w:pPr>
      <w:r>
        <w:rPr>
          <w:rStyle w:val="CommentReference"/>
        </w:rPr>
        <w:annotationRef/>
      </w:r>
      <w:r w:rsidR="0014480C">
        <w:t>So only Djibouti will have elite participants? This was not clear from the research questions and previous sections.</w:t>
      </w:r>
    </w:p>
  </w:comment>
  <w:comment w:id="54" w:author="Jennifer Carinci" w:date="2023-12-29T12:09:00Z" w:initials="U">
    <w:p w14:paraId="746D8915" w14:textId="1327A497" w:rsidR="00942B25" w:rsidRDefault="00942B25">
      <w:pPr>
        <w:pStyle w:val="CommentText"/>
      </w:pPr>
      <w:r>
        <w:rPr>
          <w:rStyle w:val="CommentReference"/>
        </w:rPr>
        <w:annotationRef/>
      </w:r>
      <w:r>
        <w:t>The fieldwork has not yet been described.</w:t>
      </w:r>
    </w:p>
  </w:comment>
  <w:comment w:id="56" w:author="Jennifer Carinci" w:date="2023-12-29T12:14:00Z" w:initials="U">
    <w:p w14:paraId="7340149B" w14:textId="714E50A9" w:rsidR="008C600C" w:rsidRDefault="008C600C">
      <w:pPr>
        <w:pStyle w:val="CommentText"/>
      </w:pPr>
      <w:r>
        <w:rPr>
          <w:rStyle w:val="CommentReference"/>
        </w:rPr>
        <w:annotationRef/>
      </w:r>
      <w:r>
        <w:t>?</w:t>
      </w:r>
    </w:p>
  </w:comment>
  <w:comment w:id="55" w:author="Jennifer Carinci" w:date="2023-12-29T12:13:00Z" w:initials="U">
    <w:p w14:paraId="1DF444DC" w14:textId="79BB8B89" w:rsidR="00191577" w:rsidRDefault="00191577">
      <w:pPr>
        <w:pStyle w:val="CommentText"/>
      </w:pPr>
      <w:r>
        <w:rPr>
          <w:rStyle w:val="CommentReference"/>
        </w:rPr>
        <w:annotationRef/>
      </w:r>
      <w:r>
        <w:t>This would be helpful much earlier. This way the methodology section could be more technical/logistical design details without having to also supply basic and new background information.</w:t>
      </w:r>
    </w:p>
  </w:comment>
  <w:comment w:id="57" w:author="Jennifer Carinci" w:date="2023-12-29T12:15:00Z" w:initials="U">
    <w:p w14:paraId="12B0F215" w14:textId="77952718" w:rsidR="00A22160" w:rsidRDefault="00A22160">
      <w:pPr>
        <w:pStyle w:val="CommentText"/>
      </w:pPr>
      <w:r>
        <w:rPr>
          <w:rStyle w:val="CommentReference"/>
        </w:rPr>
        <w:annotationRef/>
      </w:r>
      <w:proofErr w:type="gramStart"/>
      <w:r w:rsidR="0024486E">
        <w:t>So</w:t>
      </w:r>
      <w:proofErr w:type="gramEnd"/>
      <w:r w:rsidR="0024486E">
        <w:t xml:space="preserve"> the surveys deployed to the public will be </w:t>
      </w:r>
      <w:proofErr w:type="spellStart"/>
      <w:r w:rsidR="0024486E">
        <w:t>onlt</w:t>
      </w:r>
      <w:proofErr w:type="spellEnd"/>
      <w:r w:rsidR="0024486E">
        <w:t xml:space="preserve"> quantitative (on what scale?) with no open responses?</w:t>
      </w:r>
      <w:r w:rsidR="009277C5">
        <w:t xml:space="preserve"> So does elite refer to surveys that or both qualitative and quantitative, to deploying surveys to government personnel, or is it being used in </w:t>
      </w:r>
      <w:proofErr w:type="spellStart"/>
      <w:r w:rsidR="009277C5">
        <w:t>bothg</w:t>
      </w:r>
      <w:proofErr w:type="spellEnd"/>
      <w:r w:rsidR="009277C5">
        <w:t xml:space="preserve"> ways?</w:t>
      </w:r>
    </w:p>
  </w:comment>
  <w:comment w:id="58" w:author="Jennifer Carinci" w:date="2023-12-29T12:17:00Z" w:initials="U">
    <w:p w14:paraId="3756BC31" w14:textId="53EFC490" w:rsidR="00994D32" w:rsidRDefault="00994D32">
      <w:pPr>
        <w:pStyle w:val="CommentText"/>
      </w:pPr>
      <w:r>
        <w:rPr>
          <w:rStyle w:val="CommentReference"/>
        </w:rPr>
        <w:annotationRef/>
      </w:r>
      <w:r>
        <w:t xml:space="preserve">Define “elite” </w:t>
      </w:r>
      <w:proofErr w:type="spellStart"/>
      <w:r>
        <w:t>populationearlier</w:t>
      </w:r>
      <w:proofErr w:type="spellEnd"/>
      <w:r>
        <w:t>.</w:t>
      </w:r>
    </w:p>
  </w:comment>
  <w:comment w:id="59" w:author="Jennifer Carinci" w:date="2023-12-29T12:18:00Z" w:initials="U">
    <w:p w14:paraId="3769F04F" w14:textId="77777777" w:rsidR="00194A52" w:rsidRDefault="00194A52">
      <w:pPr>
        <w:pStyle w:val="CommentText"/>
      </w:pPr>
      <w:r>
        <w:rPr>
          <w:rStyle w:val="CommentReference"/>
        </w:rPr>
        <w:annotationRef/>
      </w:r>
      <w:r>
        <w:t xml:space="preserve">This paragraph switches from talking about </w:t>
      </w:r>
      <w:r w:rsidR="005A5797">
        <w:t>surveys</w:t>
      </w:r>
      <w:r>
        <w:t xml:space="preserve"> to interviews.</w:t>
      </w:r>
    </w:p>
    <w:p w14:paraId="03DA8387" w14:textId="77777777" w:rsidR="005A5797" w:rsidRDefault="005A5797">
      <w:pPr>
        <w:pStyle w:val="CommentText"/>
      </w:pPr>
    </w:p>
    <w:p w14:paraId="5F9D331F" w14:textId="0484AA57" w:rsidR="005A5797" w:rsidRDefault="005A5797">
      <w:pPr>
        <w:pStyle w:val="CommentText"/>
      </w:pPr>
      <w:proofErr w:type="gramStart"/>
      <w:r>
        <w:t>So</w:t>
      </w:r>
      <w:proofErr w:type="gramEnd"/>
      <w:r>
        <w:t xml:space="preserve"> do the </w:t>
      </w:r>
      <w:r w:rsidR="006B616F">
        <w:t>elites take surveys and participate in semi-structured interviews?</w:t>
      </w:r>
    </w:p>
  </w:comment>
  <w:comment w:id="60" w:author="Jennifer Carinci" w:date="2023-12-29T12:20:00Z" w:initials="U">
    <w:p w14:paraId="5767EDEE" w14:textId="0B874EBC" w:rsidR="00A91016" w:rsidRDefault="00A91016">
      <w:pPr>
        <w:pStyle w:val="CommentText"/>
      </w:pPr>
      <w:r>
        <w:rPr>
          <w:rStyle w:val="CommentReference"/>
        </w:rPr>
        <w:annotationRef/>
      </w:r>
      <w:r>
        <w:t>How many elites will</w:t>
      </w:r>
      <w:r w:rsidR="00201967">
        <w:t xml:space="preserve"> be in the sample? How will the initial elites be identified (as with t</w:t>
      </w:r>
      <w:r w:rsidR="00FB5124">
        <w:t>his will be important given future participants will be identified by them via snowballing)?</w:t>
      </w:r>
    </w:p>
  </w:comment>
  <w:comment w:id="61" w:author="Jennifer Carinci" w:date="2023-12-29T12:23:00Z" w:initials="U">
    <w:p w14:paraId="61657FC5" w14:textId="2F9305F7" w:rsidR="001202AA" w:rsidRDefault="001202AA">
      <w:pPr>
        <w:pStyle w:val="CommentText"/>
      </w:pPr>
      <w:r>
        <w:rPr>
          <w:rStyle w:val="CommentReference"/>
        </w:rPr>
        <w:annotationRef/>
      </w:r>
      <w:r>
        <w:t>Clarify.</w:t>
      </w:r>
    </w:p>
  </w:comment>
  <w:comment w:id="62" w:author="Jennifer Carinci" w:date="2023-12-29T12:22:00Z" w:initials="U">
    <w:p w14:paraId="42C205F8" w14:textId="23F99EA4" w:rsidR="00087405" w:rsidRDefault="00087405">
      <w:pPr>
        <w:pStyle w:val="CommentText"/>
      </w:pPr>
      <w:r>
        <w:rPr>
          <w:rStyle w:val="CommentReference"/>
        </w:rPr>
        <w:annotationRef/>
      </w:r>
      <w:proofErr w:type="gramStart"/>
      <w:r>
        <w:t>So</w:t>
      </w:r>
      <w:proofErr w:type="gramEnd"/>
      <w:r>
        <w:t xml:space="preserve"> does “fieldwork” just mean </w:t>
      </w:r>
      <w:proofErr w:type="spellStart"/>
      <w:r>
        <w:t>intyerviewing</w:t>
      </w:r>
      <w:proofErr w:type="spellEnd"/>
      <w:r>
        <w:t xml:space="preserve"> elites?</w:t>
      </w:r>
    </w:p>
  </w:comment>
  <w:comment w:id="64" w:author="Jennifer Carinci" w:date="2023-12-29T12:24:00Z" w:initials="U">
    <w:p w14:paraId="53FFA754" w14:textId="26F1FB4D" w:rsidR="006C37A8" w:rsidRDefault="006C37A8">
      <w:pPr>
        <w:pStyle w:val="CommentText"/>
      </w:pPr>
      <w:r>
        <w:rPr>
          <w:rStyle w:val="CommentReference"/>
        </w:rPr>
        <w:annotationRef/>
      </w:r>
      <w:r>
        <w:t>?</w:t>
      </w:r>
    </w:p>
  </w:comment>
  <w:comment w:id="65" w:author="Jennifer Carinci" w:date="2023-12-29T12:25:00Z" w:initials="U">
    <w:p w14:paraId="5ADAB83E" w14:textId="758673DB" w:rsidR="00537D51" w:rsidRDefault="00537D51">
      <w:pPr>
        <w:pStyle w:val="CommentText"/>
      </w:pPr>
      <w:r>
        <w:rPr>
          <w:rStyle w:val="CommentReference"/>
        </w:rPr>
        <w:annotationRef/>
      </w:r>
      <w:r>
        <w:t>Hypothetical scenarios</w:t>
      </w:r>
      <w:r w:rsidR="00055CE7">
        <w:t xml:space="preserve"> or actual experiences?</w:t>
      </w:r>
    </w:p>
  </w:comment>
  <w:comment w:id="66" w:author="Jennifer Carinci" w:date="2023-12-29T12:26:00Z" w:initials="U">
    <w:p w14:paraId="6546316B" w14:textId="219BAC58" w:rsidR="00835F75" w:rsidRDefault="00835F75">
      <w:pPr>
        <w:pStyle w:val="CommentText"/>
      </w:pPr>
      <w:r>
        <w:rPr>
          <w:rStyle w:val="CommentReference"/>
        </w:rPr>
        <w:annotationRef/>
      </w:r>
      <w:r w:rsidR="00C40B18">
        <w:t>Fieldwork in each country or just Djibouti?</w:t>
      </w:r>
    </w:p>
  </w:comment>
  <w:comment w:id="63" w:author="Jennifer Carinci" w:date="2023-12-29T12:27:00Z" w:initials="U">
    <w:p w14:paraId="4C0633B2" w14:textId="5E359AA9" w:rsidR="00C40B18" w:rsidRDefault="00C40B18">
      <w:pPr>
        <w:pStyle w:val="CommentText"/>
      </w:pPr>
      <w:r>
        <w:rPr>
          <w:rStyle w:val="CommentReference"/>
        </w:rPr>
        <w:annotationRef/>
      </w:r>
      <w:r>
        <w:t>Expand on these methods and include citations.</w:t>
      </w:r>
    </w:p>
  </w:comment>
  <w:comment w:id="67" w:author="Jennifer Carinci" w:date="2023-12-29T13:04:00Z" w:initials="U">
    <w:p w14:paraId="663C9858" w14:textId="676250DF" w:rsidR="000A2522" w:rsidRDefault="000A2522">
      <w:pPr>
        <w:pStyle w:val="CommentText"/>
      </w:pPr>
      <w:r>
        <w:rPr>
          <w:rStyle w:val="CommentReference"/>
        </w:rPr>
        <w:annotationRef/>
      </w:r>
      <w:r>
        <w:t>and Dissemination</w:t>
      </w:r>
    </w:p>
  </w:comment>
  <w:comment w:id="68" w:author="Jennifer Carinci" w:date="2023-12-29T12:48:00Z" w:initials="U">
    <w:p w14:paraId="49D29C95" w14:textId="77777777" w:rsidR="00D02E16" w:rsidRDefault="00D02E16">
      <w:pPr>
        <w:pStyle w:val="CommentText"/>
      </w:pPr>
      <w:r>
        <w:rPr>
          <w:rStyle w:val="CommentReference"/>
        </w:rPr>
        <w:annotationRef/>
      </w:r>
      <w:r>
        <w:t xml:space="preserve">Making the data public is great! </w:t>
      </w:r>
      <w:proofErr w:type="gramStart"/>
      <w:r>
        <w:t>However</w:t>
      </w:r>
      <w:proofErr w:type="gramEnd"/>
      <w:r>
        <w:t xml:space="preserve"> you</w:t>
      </w:r>
      <w:r w:rsidR="00C8744E">
        <w:t xml:space="preserve"> </w:t>
      </w:r>
      <w:r>
        <w:t>do not have to do so prior to publication.</w:t>
      </w:r>
      <w:r w:rsidR="00D11127">
        <w:t xml:space="preserve"> (Your decision.)</w:t>
      </w:r>
    </w:p>
    <w:p w14:paraId="0607BE17" w14:textId="77777777" w:rsidR="007A492A" w:rsidRDefault="007A492A">
      <w:pPr>
        <w:pStyle w:val="CommentText"/>
      </w:pPr>
    </w:p>
    <w:p w14:paraId="324F657C" w14:textId="6D3BD568" w:rsidR="007A492A" w:rsidRDefault="007A492A">
      <w:pPr>
        <w:pStyle w:val="CommentText"/>
      </w:pPr>
      <w:r>
        <w:t>Can a data dashboard be completed within the 1-year project period?</w:t>
      </w:r>
    </w:p>
  </w:comment>
  <w:comment w:id="69" w:author="Jennifer Carinci" w:date="2023-12-29T12:47:00Z" w:initials="U">
    <w:p w14:paraId="0F905827" w14:textId="76CE5797" w:rsidR="00B432F8" w:rsidRDefault="00B432F8">
      <w:pPr>
        <w:pStyle w:val="CommentText"/>
      </w:pPr>
      <w:r>
        <w:rPr>
          <w:rStyle w:val="CommentReference"/>
        </w:rPr>
        <w:annotationRef/>
      </w:r>
      <w:r>
        <w:t>Data Management plan attachment?</w:t>
      </w:r>
    </w:p>
  </w:comment>
  <w:comment w:id="70" w:author="Jennifer Carinci" w:date="2023-12-29T12:49:00Z" w:initials="U">
    <w:p w14:paraId="6013B6EF" w14:textId="78259EF0" w:rsidR="00D11127" w:rsidRDefault="00D11127">
      <w:pPr>
        <w:pStyle w:val="CommentText"/>
      </w:pPr>
      <w:r>
        <w:rPr>
          <w:rStyle w:val="CommentReference"/>
        </w:rPr>
        <w:annotationRef/>
      </w:r>
      <w:r>
        <w:t xml:space="preserve">It is not made clear earlier </w:t>
      </w:r>
      <w:r w:rsidR="0049580A">
        <w:t>if/</w:t>
      </w:r>
      <w:r>
        <w:t>that each of the</w:t>
      </w:r>
      <w:r w:rsidR="0049580A">
        <w:t>se</w:t>
      </w:r>
      <w:r w:rsidR="00284D18">
        <w:t xml:space="preserve"> is/will be actually nationally representative.</w:t>
      </w:r>
      <w:r>
        <w:t xml:space="preserve"> </w:t>
      </w:r>
    </w:p>
  </w:comment>
  <w:comment w:id="71" w:author="Jennifer Carinci" w:date="2023-12-29T13:19:00Z" w:initials="U">
    <w:p w14:paraId="607AD85D" w14:textId="135682E7" w:rsidR="006F5004" w:rsidRDefault="006F5004">
      <w:pPr>
        <w:pStyle w:val="CommentText"/>
      </w:pPr>
      <w:r>
        <w:rPr>
          <w:rStyle w:val="CommentReference"/>
        </w:rPr>
        <w:annotationRef/>
      </w:r>
      <w:r w:rsidR="00AE6F31">
        <w:t xml:space="preserve">This section clearly lays out two relevant audiences of scholars and policy makers. </w:t>
      </w:r>
      <w:proofErr w:type="gramStart"/>
      <w:r w:rsidR="00AE6F31">
        <w:t>However</w:t>
      </w:r>
      <w:proofErr w:type="gramEnd"/>
      <w:r w:rsidR="00AE6F31">
        <w:t xml:space="preserve"> the </w:t>
      </w:r>
      <w:r w:rsidR="003072BA">
        <w:t xml:space="preserve">dissemination mentioned in the </w:t>
      </w:r>
      <w:r w:rsidR="00AE6F31">
        <w:t xml:space="preserve">Broader </w:t>
      </w:r>
      <w:r w:rsidR="003072BA">
        <w:t>I</w:t>
      </w:r>
      <w:r w:rsidR="00AE6F31">
        <w:t>mpacts</w:t>
      </w:r>
      <w:r w:rsidR="00B83D05">
        <w:t xml:space="preserve"> section in this document and the Project Summary </w:t>
      </w:r>
      <w:r w:rsidR="003072BA">
        <w:t>focus on a vague “general community” instead.</w:t>
      </w:r>
    </w:p>
  </w:comment>
  <w:comment w:id="72" w:author="Jennifer Carinci" w:date="2023-12-29T13:13:00Z" w:initials="U">
    <w:p w14:paraId="5B3DDE4B" w14:textId="4FA789B4" w:rsidR="0016670E" w:rsidRDefault="0016670E">
      <w:pPr>
        <w:pStyle w:val="CommentText"/>
      </w:pPr>
      <w:r>
        <w:rPr>
          <w:rStyle w:val="CommentReference"/>
        </w:rPr>
        <w:annotationRef/>
      </w:r>
      <w:r w:rsidR="00887EB2">
        <w:t xml:space="preserve">Ensure your budget matches (e.g., any open access fees and funds for </w:t>
      </w:r>
      <w:r w:rsidR="00D0132C">
        <w:t>exact planned conference travel).</w:t>
      </w:r>
    </w:p>
  </w:comment>
  <w:comment w:id="73" w:author="Jennifer Carinci" w:date="2023-12-29T13:15:00Z" w:initials="U">
    <w:p w14:paraId="7712C300" w14:textId="0202B97B" w:rsidR="00C323F7" w:rsidRDefault="00C323F7">
      <w:pPr>
        <w:pStyle w:val="CommentText"/>
      </w:pPr>
      <w:r>
        <w:rPr>
          <w:rStyle w:val="CommentReference"/>
        </w:rPr>
        <w:annotationRef/>
      </w:r>
      <w:r>
        <w:t>Not included in deliverables bullets above.</w:t>
      </w:r>
    </w:p>
  </w:comment>
  <w:comment w:id="75" w:author="Jennifer Carinci" w:date="2023-12-29T13:15:00Z" w:initials="U">
    <w:p w14:paraId="42493DA9" w14:textId="5EF2F441" w:rsidR="00C15499" w:rsidRDefault="00C15499">
      <w:pPr>
        <w:pStyle w:val="CommentText"/>
      </w:pPr>
      <w:r>
        <w:rPr>
          <w:rStyle w:val="CommentReference"/>
        </w:rPr>
        <w:annotationRef/>
      </w:r>
      <w:r w:rsidR="00C8744E">
        <w:t>Include the dashboard as a bullet.</w:t>
      </w:r>
      <w:r w:rsidR="00230F4C">
        <w:t xml:space="preserve"> Also ensure funds are allocated accordingly.</w:t>
      </w:r>
    </w:p>
  </w:comment>
  <w:comment w:id="78" w:author="Jennifer Carinci" w:date="2023-12-29T13:25:00Z" w:initials="U">
    <w:p w14:paraId="5C64C44F" w14:textId="17ACC06F" w:rsidR="00A532DF" w:rsidRDefault="00A532DF">
      <w:pPr>
        <w:pStyle w:val="CommentText"/>
      </w:pPr>
      <w:r>
        <w:rPr>
          <w:rStyle w:val="CommentReference"/>
        </w:rPr>
        <w:annotationRef/>
      </w:r>
      <w:r w:rsidR="00CA0574">
        <w:t xml:space="preserve">Greater </w:t>
      </w:r>
      <w:proofErr w:type="spellStart"/>
      <w:r w:rsidR="00CA0574">
        <w:t>specifity</w:t>
      </w:r>
      <w:proofErr w:type="spellEnd"/>
      <w:r w:rsidR="00CA0574">
        <w:t xml:space="preserve"> her would strengthen this section. Any possibility for collaborator letters? What policy groups would be most relevant to leverage your results that you could target?</w:t>
      </w:r>
    </w:p>
  </w:comment>
  <w:comment w:id="79" w:author="Jennifer Carinci" w:date="2023-12-29T13:00:00Z" w:initials="U">
    <w:p w14:paraId="7F474A8C" w14:textId="5AC31D53" w:rsidR="001A2119" w:rsidRDefault="001A2119">
      <w:pPr>
        <w:pStyle w:val="CommentText"/>
      </w:pPr>
      <w:r>
        <w:rPr>
          <w:rStyle w:val="CommentReference"/>
        </w:rPr>
        <w:annotationRef/>
      </w:r>
      <w:r w:rsidR="00470BCB">
        <w:t xml:space="preserve">Suggestion: Move current sections 7 and 8 after the methods section and put current section </w:t>
      </w:r>
      <w:r w:rsidR="0006270A">
        <w:t>6towards the end ahead of Broader impacts.</w:t>
      </w:r>
    </w:p>
  </w:comment>
  <w:comment w:id="81" w:author="Jennifer Carinci" w:date="2023-12-29T14:46:00Z" w:initials="U">
    <w:p w14:paraId="3F097E48" w14:textId="2010A236" w:rsidR="00B800D6" w:rsidRDefault="00B800D6">
      <w:pPr>
        <w:pStyle w:val="CommentText"/>
      </w:pPr>
      <w:r>
        <w:rPr>
          <w:rStyle w:val="CommentReference"/>
        </w:rPr>
        <w:annotationRef/>
      </w:r>
      <w:r>
        <w:t>Add the undergraduate research assistant as part of the team. Describe the individual’s qualifications or how they will be selected. Also describe their role and responsibilities.</w:t>
      </w:r>
    </w:p>
  </w:comment>
  <w:comment w:id="80" w:author="Jennifer Carinci" w:date="2023-12-29T13:02:00Z" w:initials="U">
    <w:p w14:paraId="5359E10A" w14:textId="5BBDA6FF" w:rsidR="00DB246F" w:rsidRDefault="00DB246F">
      <w:pPr>
        <w:pStyle w:val="CommentText"/>
      </w:pPr>
      <w:r>
        <w:rPr>
          <w:rStyle w:val="CommentReference"/>
        </w:rPr>
        <w:annotationRef/>
      </w:r>
      <w:r>
        <w:t>A “Prior NSF Support</w:t>
      </w:r>
      <w:r w:rsidR="00415BAB">
        <w:t>” section is missing. If no co-PIs have received NSF support within the past 5 years</w:t>
      </w:r>
      <w:r w:rsidR="00373822">
        <w:t xml:space="preserve">, the section must still be included and </w:t>
      </w:r>
      <w:r w:rsidR="0035326C">
        <w:t xml:space="preserve">state no prior support, per the PAPPG. If support has been received, </w:t>
      </w:r>
      <w:r w:rsidR="000A2522">
        <w:t>the required information must be included.</w:t>
      </w:r>
    </w:p>
  </w:comment>
  <w:comment w:id="82" w:author="Jennifer Carinci" w:date="2023-12-29T14:46:00Z" w:initials="U">
    <w:p w14:paraId="1BC77B9B" w14:textId="77777777" w:rsidR="00DA516D" w:rsidRDefault="00DA516D">
      <w:pPr>
        <w:pStyle w:val="CommentText"/>
      </w:pPr>
      <w:r>
        <w:rPr>
          <w:rStyle w:val="CommentReference"/>
        </w:rPr>
        <w:annotationRef/>
      </w:r>
      <w:r>
        <w:t>Who will be responsible for the dashboard?</w:t>
      </w:r>
    </w:p>
    <w:p w14:paraId="0B249929" w14:textId="4C25A387" w:rsidR="00B63C81" w:rsidRDefault="00B63C81">
      <w:pPr>
        <w:pStyle w:val="CommentText"/>
      </w:pPr>
      <w:r>
        <w:t>Ensure proposed deliverables and dissemination are covered by the team roles.</w:t>
      </w:r>
    </w:p>
  </w:comment>
  <w:comment w:id="83" w:author="Jennifer Carinci" w:date="2023-12-29T14:30:00Z" w:initials="U">
    <w:p w14:paraId="004DA33B" w14:textId="77777777" w:rsidR="00A04DBE" w:rsidRDefault="00A04DBE">
      <w:pPr>
        <w:pStyle w:val="CommentText"/>
      </w:pPr>
      <w:r>
        <w:rPr>
          <w:rStyle w:val="CommentReference"/>
        </w:rPr>
        <w:annotationRef/>
      </w:r>
      <w:r>
        <w:t>Missing a paragraph below.</w:t>
      </w:r>
    </w:p>
    <w:p w14:paraId="4E078D9F" w14:textId="77777777" w:rsidR="00A04DBE" w:rsidRDefault="00A04DBE">
      <w:pPr>
        <w:pStyle w:val="CommentText"/>
      </w:pPr>
    </w:p>
    <w:p w14:paraId="401BA50D" w14:textId="60A88E88" w:rsidR="00A04DBE" w:rsidRDefault="00A04DBE">
      <w:pPr>
        <w:pStyle w:val="CommentText"/>
      </w:pPr>
      <w:r>
        <w:t>Co-</w:t>
      </w:r>
      <w:proofErr w:type="spellStart"/>
      <w:r>
        <w:t>Pis</w:t>
      </w:r>
      <w:proofErr w:type="spellEnd"/>
      <w:r>
        <w:t xml:space="preserve"> are ordered differently in this sentence than how they are presented below.</w:t>
      </w:r>
    </w:p>
  </w:comment>
  <w:comment w:id="84" w:author="Jennifer Carinci" w:date="2023-12-29T14:37:00Z" w:initials="U">
    <w:p w14:paraId="72B4C9F1" w14:textId="16EC3B47" w:rsidR="00FF592A" w:rsidRDefault="00FF592A">
      <w:pPr>
        <w:pStyle w:val="CommentText"/>
      </w:pPr>
      <w:r>
        <w:rPr>
          <w:rStyle w:val="CommentReference"/>
        </w:rPr>
        <w:annotationRef/>
      </w:r>
      <w:r>
        <w:t>Awkward.</w:t>
      </w:r>
    </w:p>
  </w:comment>
  <w:comment w:id="85" w:author="Jennifer Carinci" w:date="2023-12-29T14:39:00Z" w:initials="U">
    <w:p w14:paraId="439A4989" w14:textId="68DDF615" w:rsidR="00192FA7" w:rsidRDefault="00192FA7">
      <w:pPr>
        <w:pStyle w:val="CommentText"/>
      </w:pPr>
      <w:r>
        <w:rPr>
          <w:rStyle w:val="CommentReference"/>
        </w:rPr>
        <w:annotationRef/>
      </w:r>
      <w:r w:rsidR="004F30A0">
        <w:t xml:space="preserve">What </w:t>
      </w:r>
      <w:proofErr w:type="gramStart"/>
      <w:r w:rsidR="004F30A0">
        <w:t>an</w:t>
      </w:r>
      <w:proofErr w:type="gramEnd"/>
      <w:r w:rsidR="004F30A0">
        <w:t xml:space="preserve"> how theory will be developed is not clear in the above sections.</w:t>
      </w:r>
    </w:p>
  </w:comment>
  <w:comment w:id="86" w:author="Jennifer Carinci" w:date="2023-12-29T14:32:00Z" w:initials="U">
    <w:p w14:paraId="04D32EAE" w14:textId="09C08920" w:rsidR="00FE55D8" w:rsidRDefault="00FE55D8">
      <w:pPr>
        <w:pStyle w:val="CommentText"/>
      </w:pPr>
      <w:r>
        <w:rPr>
          <w:rStyle w:val="CommentReference"/>
        </w:rPr>
        <w:annotationRef/>
      </w:r>
      <w:r w:rsidR="00583320">
        <w:t xml:space="preserve">I see now the assistant is </w:t>
      </w:r>
      <w:proofErr w:type="spellStart"/>
      <w:r w:rsidR="00583320">
        <w:t>anundergraduate</w:t>
      </w:r>
      <w:proofErr w:type="spellEnd"/>
      <w:r w:rsidR="00583320">
        <w:t>. As I mentoring plan was mentioned, I originally thought the individual might be a post-doc.</w:t>
      </w:r>
    </w:p>
  </w:comment>
  <w:comment w:id="88" w:author="Jennifer Carinci" w:date="2023-12-29T14:35:00Z" w:initials="U">
    <w:p w14:paraId="7302B2CF" w14:textId="732D9000" w:rsidR="00F013BD" w:rsidRDefault="00F013BD">
      <w:pPr>
        <w:pStyle w:val="CommentText"/>
      </w:pPr>
      <w:r>
        <w:rPr>
          <w:rStyle w:val="CommentReference"/>
        </w:rPr>
        <w:annotationRef/>
      </w:r>
      <w:r w:rsidR="004F4063">
        <w:t>Survey firms and contacts were not mentioned in the technical plan and methods section. Ensure that section is better fleshed out to explain how the work will actually be accomplished.</w:t>
      </w:r>
    </w:p>
  </w:comment>
  <w:comment w:id="89" w:author="Jennifer Carinci" w:date="2023-12-29T14:43:00Z" w:initials="U">
    <w:p w14:paraId="5D9D0F45" w14:textId="24AE075A" w:rsidR="001E2782" w:rsidRDefault="001E2782">
      <w:pPr>
        <w:pStyle w:val="CommentText"/>
      </w:pPr>
      <w:r>
        <w:rPr>
          <w:rStyle w:val="CommentReference"/>
        </w:rPr>
        <w:annotationRef/>
      </w:r>
      <w:r>
        <w:t>Will the PI do interview/fieldwork?</w:t>
      </w:r>
    </w:p>
  </w:comment>
  <w:comment w:id="90" w:author="Jennifer Carinci" w:date="2023-12-29T14:41:00Z" w:initials="U">
    <w:p w14:paraId="3DA5DF0B" w14:textId="11369808" w:rsidR="00F05D0B" w:rsidRDefault="00F05D0B">
      <w:pPr>
        <w:pStyle w:val="CommentText"/>
      </w:pPr>
      <w:r>
        <w:rPr>
          <w:rStyle w:val="CommentReference"/>
        </w:rPr>
        <w:annotationRef/>
      </w:r>
      <w:r w:rsidR="009A68DF">
        <w:t>Impressive, though s</w:t>
      </w:r>
      <w:r>
        <w:t>horter</w:t>
      </w:r>
      <w:r w:rsidR="009A68DF">
        <w:t xml:space="preserve"> than the other PI team paragraphs.</w:t>
      </w:r>
    </w:p>
  </w:comment>
  <w:comment w:id="91" w:author="Jennifer Carinci" w:date="2023-12-29T14:37:00Z" w:initials="U">
    <w:p w14:paraId="160A47E7" w14:textId="7BDB5E6C" w:rsidR="00FF592A" w:rsidRDefault="00FF592A">
      <w:pPr>
        <w:pStyle w:val="CommentText"/>
      </w:pPr>
      <w:r>
        <w:rPr>
          <w:rStyle w:val="CommentReference"/>
        </w:rPr>
        <w:annotationRef/>
      </w:r>
      <w:r>
        <w:t>Awkward.</w:t>
      </w:r>
    </w:p>
  </w:comment>
  <w:comment w:id="92" w:author="Jennifer Carinci" w:date="2023-12-29T14:40:00Z" w:initials="U">
    <w:p w14:paraId="46129BA7" w14:textId="3567CED2" w:rsidR="006254C5" w:rsidRDefault="006254C5">
      <w:pPr>
        <w:pStyle w:val="CommentText"/>
      </w:pPr>
      <w:r>
        <w:rPr>
          <w:rStyle w:val="CommentReference"/>
        </w:rPr>
        <w:annotationRef/>
      </w:r>
      <w:r w:rsidR="00971898">
        <w:t>Can these be leveraged for dissemination?</w:t>
      </w:r>
    </w:p>
  </w:comment>
  <w:comment w:id="93" w:author="Jennifer Carinci" w:date="2023-12-29T14:38:00Z" w:initials="U">
    <w:p w14:paraId="744EB5A4" w14:textId="005DE8DC" w:rsidR="00FF592A" w:rsidRDefault="00FF592A">
      <w:pPr>
        <w:pStyle w:val="CommentText"/>
      </w:pPr>
      <w:r>
        <w:rPr>
          <w:rStyle w:val="CommentReference"/>
        </w:rPr>
        <w:annotationRef/>
      </w:r>
      <w:r w:rsidR="00193264">
        <w:t>Awkward.</w:t>
      </w:r>
    </w:p>
  </w:comment>
  <w:comment w:id="95" w:author="Jennifer Carinci" w:date="2023-12-29T14:45:00Z" w:initials="U">
    <w:p w14:paraId="60BBBFA3" w14:textId="4A7883E8" w:rsidR="00EE5587" w:rsidRDefault="00EE5587">
      <w:pPr>
        <w:pStyle w:val="CommentText"/>
      </w:pPr>
      <w:r>
        <w:rPr>
          <w:rStyle w:val="CommentReference"/>
        </w:rPr>
        <w:annotationRef/>
      </w:r>
      <w:r>
        <w:t>?</w:t>
      </w:r>
    </w:p>
  </w:comment>
  <w:comment w:id="96" w:author="Jennifer Carinci" w:date="2023-12-29T14:44:00Z" w:initials="U">
    <w:p w14:paraId="276BEBE3" w14:textId="3A7D2D14" w:rsidR="00D35013" w:rsidRDefault="00D35013">
      <w:pPr>
        <w:pStyle w:val="CommentText"/>
      </w:pPr>
      <w:r>
        <w:rPr>
          <w:rStyle w:val="CommentReference"/>
        </w:rPr>
        <w:annotationRef/>
      </w:r>
      <w:r w:rsidR="004E52B7">
        <w:t>Spell out</w:t>
      </w:r>
    </w:p>
  </w:comment>
  <w:comment w:id="97" w:author="Jennifer Carinci" w:date="2023-12-29T14:45:00Z" w:initials="U">
    <w:p w14:paraId="0714D741" w14:textId="78B7342B" w:rsidR="004E52B7" w:rsidRDefault="004E52B7">
      <w:pPr>
        <w:pStyle w:val="CommentText"/>
      </w:pPr>
      <w:r>
        <w:rPr>
          <w:rStyle w:val="CommentReference"/>
        </w:rPr>
        <w:annotationRef/>
      </w:r>
      <w:r>
        <w:t>Save this for the FEOR</w:t>
      </w:r>
    </w:p>
  </w:comment>
  <w:comment w:id="98" w:author="Jennifer Carinci" w:date="2023-12-29T14:48:00Z" w:initials="U">
    <w:p w14:paraId="761C091C" w14:textId="4D47F649" w:rsidR="001F0AE4" w:rsidRDefault="001F0AE4">
      <w:pPr>
        <w:pStyle w:val="CommentText"/>
      </w:pPr>
      <w:r>
        <w:rPr>
          <w:rStyle w:val="CommentReference"/>
        </w:rPr>
        <w:annotationRef/>
      </w:r>
      <w:r w:rsidR="00D53721">
        <w:t>Add citations.</w:t>
      </w:r>
    </w:p>
  </w:comment>
  <w:comment w:id="99" w:author="Jennifer Carinci" w:date="2023-12-29T14:48:00Z" w:initials="U">
    <w:p w14:paraId="04FC3ED7" w14:textId="0EC894FE" w:rsidR="00D53721" w:rsidRDefault="00D53721">
      <w:pPr>
        <w:pStyle w:val="CommentText"/>
      </w:pPr>
      <w:r>
        <w:rPr>
          <w:rStyle w:val="CommentReference"/>
        </w:rPr>
        <w:annotationRef/>
      </w:r>
      <w:r>
        <w:t>Save this for the FEOR</w:t>
      </w:r>
    </w:p>
  </w:comment>
  <w:comment w:id="101" w:author="Jennifer Carinci" w:date="2023-12-29T14:49:00Z" w:initials="U">
    <w:p w14:paraId="58C6A44C" w14:textId="77777777" w:rsidR="009A4282" w:rsidRDefault="009A4282">
      <w:pPr>
        <w:pStyle w:val="CommentText"/>
      </w:pPr>
      <w:r>
        <w:rPr>
          <w:rStyle w:val="CommentReference"/>
        </w:rPr>
        <w:annotationRef/>
      </w:r>
      <w:proofErr w:type="gramStart"/>
      <w:r w:rsidR="00B12D25">
        <w:t>So</w:t>
      </w:r>
      <w:proofErr w:type="gramEnd"/>
      <w:r w:rsidR="00B12D25">
        <w:t xml:space="preserve"> will you be asking for more than two months effort in the budget for each PI team member?</w:t>
      </w:r>
    </w:p>
    <w:p w14:paraId="6F031E85" w14:textId="77777777" w:rsidR="00B12D25" w:rsidRDefault="00B12D25">
      <w:pPr>
        <w:pStyle w:val="CommentText"/>
      </w:pPr>
    </w:p>
    <w:p w14:paraId="48D95DC6" w14:textId="0E6BEAB6" w:rsidR="00B12D25" w:rsidRDefault="00B12D25">
      <w:pPr>
        <w:pStyle w:val="CommentText"/>
      </w:pPr>
      <w:proofErr w:type="gramStart"/>
      <w:r>
        <w:t>Typically</w:t>
      </w:r>
      <w:proofErr w:type="gramEnd"/>
      <w:r>
        <w:t xml:space="preserve"> these specifics are left to the budget justification</w:t>
      </w:r>
      <w:r w:rsidR="006435F1">
        <w:t>.</w:t>
      </w:r>
    </w:p>
  </w:comment>
  <w:comment w:id="102" w:author="Jennifer Carinci" w:date="2023-12-29T14:52:00Z" w:initials="U">
    <w:p w14:paraId="22B5C158" w14:textId="789E9E85" w:rsidR="008167D5" w:rsidRDefault="008167D5">
      <w:pPr>
        <w:pStyle w:val="CommentText"/>
      </w:pPr>
      <w:r>
        <w:rPr>
          <w:rStyle w:val="CommentReference"/>
        </w:rPr>
        <w:annotationRef/>
      </w:r>
      <w:r w:rsidR="005239E1">
        <w:t xml:space="preserve">Will there be additional surveys conducted in Kenya? Ensure clarity and alignment </w:t>
      </w:r>
      <w:r w:rsidR="005E5EB2">
        <w:t xml:space="preserve">of participating countries </w:t>
      </w:r>
      <w:proofErr w:type="spellStart"/>
      <w:r w:rsidR="005E5EB2">
        <w:t>andresearch</w:t>
      </w:r>
      <w:proofErr w:type="spellEnd"/>
      <w:r w:rsidR="005E5EB2">
        <w:t xml:space="preserve"> plans throughout and across proposal documents.</w:t>
      </w:r>
    </w:p>
  </w:comment>
  <w:comment w:id="103" w:author="Jennifer Carinci" w:date="2023-12-29T14:53:00Z" w:initials="U">
    <w:p w14:paraId="22FEE8C8" w14:textId="77777777" w:rsidR="00094B98" w:rsidRDefault="00094B98">
      <w:pPr>
        <w:pStyle w:val="CommentText"/>
      </w:pPr>
      <w:r>
        <w:rPr>
          <w:rStyle w:val="CommentReference"/>
        </w:rPr>
        <w:annotationRef/>
      </w:r>
      <w:r w:rsidR="00F54DD7">
        <w:t>This timeline looks like more than one year.</w:t>
      </w:r>
    </w:p>
    <w:p w14:paraId="13B46072" w14:textId="77777777" w:rsidR="00F54DD7" w:rsidRDefault="00F54DD7">
      <w:pPr>
        <w:pStyle w:val="CommentText"/>
      </w:pPr>
    </w:p>
    <w:p w14:paraId="05D1CF86" w14:textId="4AF758B4" w:rsidR="00F54DD7" w:rsidRDefault="00F54DD7">
      <w:pPr>
        <w:pStyle w:val="CommentText"/>
      </w:pPr>
      <w:r>
        <w:t>Would a timeline</w:t>
      </w:r>
      <w:r w:rsidR="00814B0D">
        <w:t xml:space="preserve"> of more like 18 months provide more adequate time to conduct the research</w:t>
      </w:r>
      <w:r w:rsidR="000971BA">
        <w:t xml:space="preserve"> and complete drafting the ambitious set of deliverables, have more time to present actual results</w:t>
      </w:r>
      <w:r w:rsidR="001A1263">
        <w:t>, and allow for the dashboard to be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45E143" w15:done="0"/>
  <w15:commentEx w15:paraId="314A6227" w15:done="0"/>
  <w15:commentEx w15:paraId="09AE09E6" w15:done="0"/>
  <w15:commentEx w15:paraId="16BE3F21" w15:done="0"/>
  <w15:commentEx w15:paraId="2AC68621" w15:done="0"/>
  <w15:commentEx w15:paraId="5A817715" w15:done="0"/>
  <w15:commentEx w15:paraId="792E594D" w15:done="0"/>
  <w15:commentEx w15:paraId="7ADEA462" w15:done="0"/>
  <w15:commentEx w15:paraId="54486FC3" w15:done="0"/>
  <w15:commentEx w15:paraId="314DA782" w15:done="0"/>
  <w15:commentEx w15:paraId="76D1668F" w15:done="0"/>
  <w15:commentEx w15:paraId="19667005" w15:done="0"/>
  <w15:commentEx w15:paraId="639747D0" w15:done="0"/>
  <w15:commentEx w15:paraId="462BF002" w15:done="0"/>
  <w15:commentEx w15:paraId="3947F22D" w15:done="0"/>
  <w15:commentEx w15:paraId="131EFA05" w15:done="0"/>
  <w15:commentEx w15:paraId="155CFEDF" w15:done="0"/>
  <w15:commentEx w15:paraId="0872F780" w15:done="0"/>
  <w15:commentEx w15:paraId="11A27FD0" w15:done="0"/>
  <w15:commentEx w15:paraId="38685D22" w15:done="0"/>
  <w15:commentEx w15:paraId="101B1EFB" w15:done="0"/>
  <w15:commentEx w15:paraId="56C49C21" w15:done="0"/>
  <w15:commentEx w15:paraId="39C94CB3" w15:done="0"/>
  <w15:commentEx w15:paraId="0912F533" w15:done="0"/>
  <w15:commentEx w15:paraId="39501EB9" w15:done="0"/>
  <w15:commentEx w15:paraId="0DAE5F03" w15:done="0"/>
  <w15:commentEx w15:paraId="4626122E" w15:done="0"/>
  <w15:commentEx w15:paraId="6883FCD2" w15:done="0"/>
  <w15:commentEx w15:paraId="64026D64" w15:done="0"/>
  <w15:commentEx w15:paraId="188391E8" w15:done="0"/>
  <w15:commentEx w15:paraId="684511AB" w15:done="0"/>
  <w15:commentEx w15:paraId="2FAAE8F6" w15:done="0"/>
  <w15:commentEx w15:paraId="758E8842" w15:done="0"/>
  <w15:commentEx w15:paraId="739C5CB3" w15:done="0"/>
  <w15:commentEx w15:paraId="4DD43518" w15:done="0"/>
  <w15:commentEx w15:paraId="6FB90A95" w15:done="0"/>
  <w15:commentEx w15:paraId="5A9709BF" w15:done="0"/>
  <w15:commentEx w15:paraId="5574AB83" w15:done="0"/>
  <w15:commentEx w15:paraId="18FEB4E9" w15:done="0"/>
  <w15:commentEx w15:paraId="492F14FC" w15:done="0"/>
  <w15:commentEx w15:paraId="6BFB9EDC" w15:done="0"/>
  <w15:commentEx w15:paraId="3FB51F26" w15:done="0"/>
  <w15:commentEx w15:paraId="4FC8C470" w15:done="0"/>
  <w15:commentEx w15:paraId="3BB23CE9" w15:done="0"/>
  <w15:commentEx w15:paraId="614B6DD0" w15:done="0"/>
  <w15:commentEx w15:paraId="742AECC8" w15:done="0"/>
  <w15:commentEx w15:paraId="3C3B332B" w15:done="0"/>
  <w15:commentEx w15:paraId="3B4D9496" w15:done="0"/>
  <w15:commentEx w15:paraId="746D8915" w15:done="0"/>
  <w15:commentEx w15:paraId="7340149B" w15:done="0"/>
  <w15:commentEx w15:paraId="1DF444DC" w15:done="0"/>
  <w15:commentEx w15:paraId="12B0F215" w15:done="0"/>
  <w15:commentEx w15:paraId="3756BC31" w15:done="0"/>
  <w15:commentEx w15:paraId="5F9D331F" w15:done="0"/>
  <w15:commentEx w15:paraId="5767EDEE" w15:done="0"/>
  <w15:commentEx w15:paraId="61657FC5" w15:done="0"/>
  <w15:commentEx w15:paraId="42C205F8" w15:done="0"/>
  <w15:commentEx w15:paraId="53FFA754" w15:done="0"/>
  <w15:commentEx w15:paraId="5ADAB83E" w15:done="0"/>
  <w15:commentEx w15:paraId="6546316B" w15:done="0"/>
  <w15:commentEx w15:paraId="4C0633B2" w15:done="0"/>
  <w15:commentEx w15:paraId="663C9858" w15:done="0"/>
  <w15:commentEx w15:paraId="324F657C" w15:done="0"/>
  <w15:commentEx w15:paraId="0F905827" w15:done="0"/>
  <w15:commentEx w15:paraId="6013B6EF" w15:done="0"/>
  <w15:commentEx w15:paraId="607AD85D" w15:done="0"/>
  <w15:commentEx w15:paraId="5B3DDE4B" w15:done="0"/>
  <w15:commentEx w15:paraId="7712C300" w15:done="0"/>
  <w15:commentEx w15:paraId="42493DA9" w15:done="0"/>
  <w15:commentEx w15:paraId="5C64C44F" w15:done="0"/>
  <w15:commentEx w15:paraId="7F474A8C" w15:done="0"/>
  <w15:commentEx w15:paraId="3F097E48" w15:done="0"/>
  <w15:commentEx w15:paraId="5359E10A" w15:done="0"/>
  <w15:commentEx w15:paraId="0B249929" w15:done="0"/>
  <w15:commentEx w15:paraId="401BA50D" w15:done="0"/>
  <w15:commentEx w15:paraId="72B4C9F1" w15:done="0"/>
  <w15:commentEx w15:paraId="439A4989" w15:done="0"/>
  <w15:commentEx w15:paraId="04D32EAE" w15:done="0"/>
  <w15:commentEx w15:paraId="7302B2CF" w15:done="0"/>
  <w15:commentEx w15:paraId="5D9D0F45" w15:done="0"/>
  <w15:commentEx w15:paraId="3DA5DF0B" w15:done="0"/>
  <w15:commentEx w15:paraId="160A47E7" w15:done="0"/>
  <w15:commentEx w15:paraId="46129BA7" w15:done="0"/>
  <w15:commentEx w15:paraId="744EB5A4" w15:done="0"/>
  <w15:commentEx w15:paraId="60BBBFA3" w15:done="0"/>
  <w15:commentEx w15:paraId="276BEBE3" w15:done="0"/>
  <w15:commentEx w15:paraId="0714D741" w15:done="0"/>
  <w15:commentEx w15:paraId="761C091C" w15:done="0"/>
  <w15:commentEx w15:paraId="04FC3ED7" w15:done="0"/>
  <w15:commentEx w15:paraId="48D95DC6" w15:done="0"/>
  <w15:commentEx w15:paraId="22B5C158" w15:done="0"/>
  <w15:commentEx w15:paraId="05D1CF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34D2278" w16cex:dateUtc="2023-12-28T21:04:00Z"/>
  <w16cex:commentExtensible w16cex:durableId="6400336D" w16cex:dateUtc="2023-12-28T20:03:00Z"/>
  <w16cex:commentExtensible w16cex:durableId="02D9B909" w16cex:dateUtc="2023-12-28T19:51:00Z"/>
  <w16cex:commentExtensible w16cex:durableId="7C1539F2" w16cex:dateUtc="2023-12-28T20:07:00Z"/>
  <w16cex:commentExtensible w16cex:durableId="2A1CD152" w16cex:dateUtc="2023-12-28T20:09:00Z"/>
  <w16cex:commentExtensible w16cex:durableId="53B88365" w16cex:dateUtc="2023-12-28T20:13:00Z"/>
  <w16cex:commentExtensible w16cex:durableId="50183B23" w16cex:dateUtc="2023-12-28T20:12:00Z"/>
  <w16cex:commentExtensible w16cex:durableId="7B113C1A" w16cex:dateUtc="2023-12-29T13:47:00Z"/>
  <w16cex:commentExtensible w16cex:durableId="47300B0F" w16cex:dateUtc="2023-12-28T21:07:00Z"/>
  <w16cex:commentExtensible w16cex:durableId="7A5973A1" w16cex:dateUtc="2023-12-28T21:11:00Z"/>
  <w16cex:commentExtensible w16cex:durableId="0BBD7077" w16cex:dateUtc="2023-12-29T13:20:00Z"/>
  <w16cex:commentExtensible w16cex:durableId="75462450" w16cex:dateUtc="2023-12-29T13:25:00Z"/>
  <w16cex:commentExtensible w16cex:durableId="59ACFC8F" w16cex:dateUtc="2023-12-29T13:27:00Z"/>
  <w16cex:commentExtensible w16cex:durableId="3F0A1E66" w16cex:dateUtc="2023-12-29T13:43:00Z"/>
  <w16cex:commentExtensible w16cex:durableId="0FA09914" w16cex:dateUtc="2023-12-28T21:08:00Z"/>
  <w16cex:commentExtensible w16cex:durableId="52513C3B" w16cex:dateUtc="2023-12-29T14:34:00Z"/>
  <w16cex:commentExtensible w16cex:durableId="74742CF5" w16cex:dateUtc="2023-12-29T14:23:00Z"/>
  <w16cex:commentExtensible w16cex:durableId="7BDA8EB5" w16cex:dateUtc="2023-12-29T14:29:00Z"/>
  <w16cex:commentExtensible w16cex:durableId="0754C287" w16cex:dateUtc="2023-12-29T14:40:00Z"/>
  <w16cex:commentExtensible w16cex:durableId="502EC739" w16cex:dateUtc="2023-12-29T14:41:00Z"/>
  <w16cex:commentExtensible w16cex:durableId="03491E5B" w16cex:dateUtc="2023-12-29T15:54:00Z"/>
  <w16cex:commentExtensible w16cex:durableId="59D08C6A" w16cex:dateUtc="2023-12-29T15:19:00Z"/>
  <w16cex:commentExtensible w16cex:durableId="2EDD7420" w16cex:dateUtc="2023-12-29T15:30:00Z"/>
  <w16cex:commentExtensible w16cex:durableId="2DDF066F" w16cex:dateUtc="2023-12-29T15:30:00Z"/>
  <w16cex:commentExtensible w16cex:durableId="6E90B655" w16cex:dateUtc="2023-12-29T15:26:00Z"/>
  <w16cex:commentExtensible w16cex:durableId="47EEDF62" w16cex:dateUtc="2023-12-29T15:34:00Z"/>
  <w16cex:commentExtensible w16cex:durableId="259EC8C9" w16cex:dateUtc="2023-12-29T15:27:00Z"/>
  <w16cex:commentExtensible w16cex:durableId="127B94FD" w16cex:dateUtc="2023-12-29T15:29:00Z"/>
  <w16cex:commentExtensible w16cex:durableId="70EBC8F5" w16cex:dateUtc="2023-12-29T15:22:00Z"/>
  <w16cex:commentExtensible w16cex:durableId="54969A5F" w16cex:dateUtc="2023-12-29T15:48:00Z"/>
  <w16cex:commentExtensible w16cex:durableId="0BC903AB" w16cex:dateUtc="2023-12-29T15:49:00Z"/>
  <w16cex:commentExtensible w16cex:durableId="2608C32B" w16cex:dateUtc="2023-12-29T15:51:00Z"/>
  <w16cex:commentExtensible w16cex:durableId="098E7109" w16cex:dateUtc="2023-12-29T15:56:00Z"/>
  <w16cex:commentExtensible w16cex:durableId="14B52E43" w16cex:dateUtc="2023-12-29T15:57:00Z"/>
  <w16cex:commentExtensible w16cex:durableId="488B89A7" w16cex:dateUtc="2023-12-29T15:58:00Z"/>
  <w16cex:commentExtensible w16cex:durableId="093E20BE" w16cex:dateUtc="2023-12-29T16:04:00Z"/>
  <w16cex:commentExtensible w16cex:durableId="2A8158D9" w16cex:dateUtc="2023-12-29T16:05:00Z"/>
  <w16cex:commentExtensible w16cex:durableId="56FBFD0B" w16cex:dateUtc="2023-12-29T16:12:00Z"/>
  <w16cex:commentExtensible w16cex:durableId="599AACE4" w16cex:dateUtc="2023-12-29T16:10:00Z"/>
  <w16cex:commentExtensible w16cex:durableId="6C6A6D2F" w16cex:dateUtc="2023-12-29T16:13:00Z"/>
  <w16cex:commentExtensible w16cex:durableId="2389FCD0" w16cex:dateUtc="2023-12-29T16:15:00Z"/>
  <w16cex:commentExtensible w16cex:durableId="05D0EB9A" w16cex:dateUtc="2023-12-29T16:28:00Z"/>
  <w16cex:commentExtensible w16cex:durableId="3B34223D" w16cex:dateUtc="2023-12-29T16:30:00Z"/>
  <w16cex:commentExtensible w16cex:durableId="784E2597" w16cex:dateUtc="2023-12-29T16:33:00Z"/>
  <w16cex:commentExtensible w16cex:durableId="2794D999" w16cex:dateUtc="2023-12-29T17:00:00Z"/>
  <w16cex:commentExtensible w16cex:durableId="2E43339C" w16cex:dateUtc="2023-12-29T16:33:00Z"/>
  <w16cex:commentExtensible w16cex:durableId="22846EDB" w16cex:dateUtc="2023-12-29T17:01:00Z"/>
  <w16cex:commentExtensible w16cex:durableId="272C2A2C" w16cex:dateUtc="2023-12-29T17:08:00Z"/>
  <w16cex:commentExtensible w16cex:durableId="651DF25B" w16cex:dateUtc="2023-12-29T17:09:00Z"/>
  <w16cex:commentExtensible w16cex:durableId="0A39025C" w16cex:dateUtc="2023-12-29T17:14:00Z"/>
  <w16cex:commentExtensible w16cex:durableId="165A2D54" w16cex:dateUtc="2023-12-29T17:13:00Z"/>
  <w16cex:commentExtensible w16cex:durableId="2867E53D" w16cex:dateUtc="2023-12-29T17:15:00Z"/>
  <w16cex:commentExtensible w16cex:durableId="4FFF2528" w16cex:dateUtc="2023-12-29T17:17:00Z"/>
  <w16cex:commentExtensible w16cex:durableId="71DDDBF4" w16cex:dateUtc="2023-12-29T17:18:00Z"/>
  <w16cex:commentExtensible w16cex:durableId="1C57AE44" w16cex:dateUtc="2023-12-29T17:20:00Z"/>
  <w16cex:commentExtensible w16cex:durableId="1410FE34" w16cex:dateUtc="2023-12-29T17:23:00Z"/>
  <w16cex:commentExtensible w16cex:durableId="16D679F5" w16cex:dateUtc="2023-12-29T17:22:00Z"/>
  <w16cex:commentExtensible w16cex:durableId="6653D2DA" w16cex:dateUtc="2023-12-29T17:24:00Z"/>
  <w16cex:commentExtensible w16cex:durableId="456BAA6E" w16cex:dateUtc="2023-12-29T17:25:00Z"/>
  <w16cex:commentExtensible w16cex:durableId="0D3B22B5" w16cex:dateUtc="2023-12-29T17:26:00Z"/>
  <w16cex:commentExtensible w16cex:durableId="367D5ABB" w16cex:dateUtc="2023-12-29T17:27:00Z"/>
  <w16cex:commentExtensible w16cex:durableId="326DEBBE" w16cex:dateUtc="2023-12-29T18:04:00Z"/>
  <w16cex:commentExtensible w16cex:durableId="39FA4C7A" w16cex:dateUtc="2023-12-29T17:48:00Z"/>
  <w16cex:commentExtensible w16cex:durableId="6C2B36C7" w16cex:dateUtc="2023-12-29T17:47:00Z"/>
  <w16cex:commentExtensible w16cex:durableId="0342A7A9" w16cex:dateUtc="2023-12-29T17:49:00Z"/>
  <w16cex:commentExtensible w16cex:durableId="4FA31270" w16cex:dateUtc="2023-12-29T18:19:00Z"/>
  <w16cex:commentExtensible w16cex:durableId="5E4D9CCF" w16cex:dateUtc="2023-12-29T18:13:00Z"/>
  <w16cex:commentExtensible w16cex:durableId="0BC7D7BE" w16cex:dateUtc="2023-12-29T18:15:00Z"/>
  <w16cex:commentExtensible w16cex:durableId="2C7CC959" w16cex:dateUtc="2023-12-29T18:15:00Z"/>
  <w16cex:commentExtensible w16cex:durableId="1CB18286" w16cex:dateUtc="2023-12-29T18:25:00Z"/>
  <w16cex:commentExtensible w16cex:durableId="65B23836" w16cex:dateUtc="2023-12-29T18:00:00Z"/>
  <w16cex:commentExtensible w16cex:durableId="403431FE" w16cex:dateUtc="2023-12-29T19:46:00Z"/>
  <w16cex:commentExtensible w16cex:durableId="65F30D36" w16cex:dateUtc="2023-12-29T18:02:00Z"/>
  <w16cex:commentExtensible w16cex:durableId="21C97710" w16cex:dateUtc="2023-12-29T19:46:00Z"/>
  <w16cex:commentExtensible w16cex:durableId="07CE87A0" w16cex:dateUtc="2023-12-29T19:30:00Z"/>
  <w16cex:commentExtensible w16cex:durableId="76A5A966" w16cex:dateUtc="2023-12-29T19:37:00Z"/>
  <w16cex:commentExtensible w16cex:durableId="3CF889C2" w16cex:dateUtc="2023-12-29T19:39:00Z"/>
  <w16cex:commentExtensible w16cex:durableId="27366C71" w16cex:dateUtc="2023-12-29T19:32:00Z"/>
  <w16cex:commentExtensible w16cex:durableId="3BEADAE5" w16cex:dateUtc="2023-12-29T19:35:00Z"/>
  <w16cex:commentExtensible w16cex:durableId="5A96EFFA" w16cex:dateUtc="2023-12-29T19:43:00Z"/>
  <w16cex:commentExtensible w16cex:durableId="17F140DC" w16cex:dateUtc="2023-12-29T19:41:00Z"/>
  <w16cex:commentExtensible w16cex:durableId="2F961314" w16cex:dateUtc="2023-12-29T19:37:00Z"/>
  <w16cex:commentExtensible w16cex:durableId="65DB4571" w16cex:dateUtc="2023-12-29T19:40:00Z"/>
  <w16cex:commentExtensible w16cex:durableId="540CB8B0" w16cex:dateUtc="2023-12-29T19:38:00Z"/>
  <w16cex:commentExtensible w16cex:durableId="22E9C127" w16cex:dateUtc="2023-12-29T19:45:00Z"/>
  <w16cex:commentExtensible w16cex:durableId="30FDBE13" w16cex:dateUtc="2023-12-29T19:44:00Z"/>
  <w16cex:commentExtensible w16cex:durableId="000D0A04" w16cex:dateUtc="2023-12-29T19:45:00Z"/>
  <w16cex:commentExtensible w16cex:durableId="14A391BB" w16cex:dateUtc="2023-12-29T19:48:00Z"/>
  <w16cex:commentExtensible w16cex:durableId="269BF762" w16cex:dateUtc="2023-12-29T19:48:00Z"/>
  <w16cex:commentExtensible w16cex:durableId="75FA6F79" w16cex:dateUtc="2023-12-29T19:49:00Z"/>
  <w16cex:commentExtensible w16cex:durableId="253B04CD" w16cex:dateUtc="2023-12-29T19:52:00Z"/>
  <w16cex:commentExtensible w16cex:durableId="1C8E01E9" w16cex:dateUtc="2023-12-2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45E143" w16cid:durableId="134D2278"/>
  <w16cid:commentId w16cid:paraId="314A6227" w16cid:durableId="6400336D"/>
  <w16cid:commentId w16cid:paraId="09AE09E6" w16cid:durableId="02D9B909"/>
  <w16cid:commentId w16cid:paraId="16BE3F21" w16cid:durableId="7C1539F2"/>
  <w16cid:commentId w16cid:paraId="2AC68621" w16cid:durableId="2A1CD152"/>
  <w16cid:commentId w16cid:paraId="5A817715" w16cid:durableId="53B88365"/>
  <w16cid:commentId w16cid:paraId="792E594D" w16cid:durableId="50183B23"/>
  <w16cid:commentId w16cid:paraId="7ADEA462" w16cid:durableId="7B113C1A"/>
  <w16cid:commentId w16cid:paraId="54486FC3" w16cid:durableId="47300B0F"/>
  <w16cid:commentId w16cid:paraId="314DA782" w16cid:durableId="7A5973A1"/>
  <w16cid:commentId w16cid:paraId="76D1668F" w16cid:durableId="0BBD7077"/>
  <w16cid:commentId w16cid:paraId="19667005" w16cid:durableId="75462450"/>
  <w16cid:commentId w16cid:paraId="639747D0" w16cid:durableId="59ACFC8F"/>
  <w16cid:commentId w16cid:paraId="462BF002" w16cid:durableId="3F0A1E66"/>
  <w16cid:commentId w16cid:paraId="3947F22D" w16cid:durableId="0FA09914"/>
  <w16cid:commentId w16cid:paraId="131EFA05" w16cid:durableId="52513C3B"/>
  <w16cid:commentId w16cid:paraId="155CFEDF" w16cid:durableId="74742CF5"/>
  <w16cid:commentId w16cid:paraId="0872F780" w16cid:durableId="7BDA8EB5"/>
  <w16cid:commentId w16cid:paraId="11A27FD0" w16cid:durableId="0754C287"/>
  <w16cid:commentId w16cid:paraId="38685D22" w16cid:durableId="502EC739"/>
  <w16cid:commentId w16cid:paraId="101B1EFB" w16cid:durableId="03491E5B"/>
  <w16cid:commentId w16cid:paraId="56C49C21" w16cid:durableId="59D08C6A"/>
  <w16cid:commentId w16cid:paraId="39C94CB3" w16cid:durableId="2EDD7420"/>
  <w16cid:commentId w16cid:paraId="0912F533" w16cid:durableId="2DDF066F"/>
  <w16cid:commentId w16cid:paraId="39501EB9" w16cid:durableId="6E90B655"/>
  <w16cid:commentId w16cid:paraId="0DAE5F03" w16cid:durableId="47EEDF62"/>
  <w16cid:commentId w16cid:paraId="4626122E" w16cid:durableId="259EC8C9"/>
  <w16cid:commentId w16cid:paraId="6883FCD2" w16cid:durableId="127B94FD"/>
  <w16cid:commentId w16cid:paraId="64026D64" w16cid:durableId="70EBC8F5"/>
  <w16cid:commentId w16cid:paraId="188391E8" w16cid:durableId="54969A5F"/>
  <w16cid:commentId w16cid:paraId="684511AB" w16cid:durableId="0BC903AB"/>
  <w16cid:commentId w16cid:paraId="2FAAE8F6" w16cid:durableId="2608C32B"/>
  <w16cid:commentId w16cid:paraId="758E8842" w16cid:durableId="098E7109"/>
  <w16cid:commentId w16cid:paraId="739C5CB3" w16cid:durableId="14B52E43"/>
  <w16cid:commentId w16cid:paraId="4DD43518" w16cid:durableId="488B89A7"/>
  <w16cid:commentId w16cid:paraId="6FB90A95" w16cid:durableId="093E20BE"/>
  <w16cid:commentId w16cid:paraId="5A9709BF" w16cid:durableId="2A8158D9"/>
  <w16cid:commentId w16cid:paraId="5574AB83" w16cid:durableId="56FBFD0B"/>
  <w16cid:commentId w16cid:paraId="18FEB4E9" w16cid:durableId="599AACE4"/>
  <w16cid:commentId w16cid:paraId="492F14FC" w16cid:durableId="6C6A6D2F"/>
  <w16cid:commentId w16cid:paraId="6BFB9EDC" w16cid:durableId="2389FCD0"/>
  <w16cid:commentId w16cid:paraId="3FB51F26" w16cid:durableId="05D0EB9A"/>
  <w16cid:commentId w16cid:paraId="4FC8C470" w16cid:durableId="3B34223D"/>
  <w16cid:commentId w16cid:paraId="3BB23CE9" w16cid:durableId="784E2597"/>
  <w16cid:commentId w16cid:paraId="614B6DD0" w16cid:durableId="2794D999"/>
  <w16cid:commentId w16cid:paraId="742AECC8" w16cid:durableId="2E43339C"/>
  <w16cid:commentId w16cid:paraId="3C3B332B" w16cid:durableId="22846EDB"/>
  <w16cid:commentId w16cid:paraId="3B4D9496" w16cid:durableId="272C2A2C"/>
  <w16cid:commentId w16cid:paraId="746D8915" w16cid:durableId="651DF25B"/>
  <w16cid:commentId w16cid:paraId="7340149B" w16cid:durableId="0A39025C"/>
  <w16cid:commentId w16cid:paraId="1DF444DC" w16cid:durableId="165A2D54"/>
  <w16cid:commentId w16cid:paraId="12B0F215" w16cid:durableId="2867E53D"/>
  <w16cid:commentId w16cid:paraId="3756BC31" w16cid:durableId="4FFF2528"/>
  <w16cid:commentId w16cid:paraId="5F9D331F" w16cid:durableId="71DDDBF4"/>
  <w16cid:commentId w16cid:paraId="5767EDEE" w16cid:durableId="1C57AE44"/>
  <w16cid:commentId w16cid:paraId="61657FC5" w16cid:durableId="1410FE34"/>
  <w16cid:commentId w16cid:paraId="42C205F8" w16cid:durableId="16D679F5"/>
  <w16cid:commentId w16cid:paraId="53FFA754" w16cid:durableId="6653D2DA"/>
  <w16cid:commentId w16cid:paraId="5ADAB83E" w16cid:durableId="456BAA6E"/>
  <w16cid:commentId w16cid:paraId="6546316B" w16cid:durableId="0D3B22B5"/>
  <w16cid:commentId w16cid:paraId="4C0633B2" w16cid:durableId="367D5ABB"/>
  <w16cid:commentId w16cid:paraId="663C9858" w16cid:durableId="326DEBBE"/>
  <w16cid:commentId w16cid:paraId="324F657C" w16cid:durableId="39FA4C7A"/>
  <w16cid:commentId w16cid:paraId="0F905827" w16cid:durableId="6C2B36C7"/>
  <w16cid:commentId w16cid:paraId="6013B6EF" w16cid:durableId="0342A7A9"/>
  <w16cid:commentId w16cid:paraId="607AD85D" w16cid:durableId="4FA31270"/>
  <w16cid:commentId w16cid:paraId="5B3DDE4B" w16cid:durableId="5E4D9CCF"/>
  <w16cid:commentId w16cid:paraId="7712C300" w16cid:durableId="0BC7D7BE"/>
  <w16cid:commentId w16cid:paraId="42493DA9" w16cid:durableId="2C7CC959"/>
  <w16cid:commentId w16cid:paraId="5C64C44F" w16cid:durableId="1CB18286"/>
  <w16cid:commentId w16cid:paraId="7F474A8C" w16cid:durableId="65B23836"/>
  <w16cid:commentId w16cid:paraId="3F097E48" w16cid:durableId="403431FE"/>
  <w16cid:commentId w16cid:paraId="5359E10A" w16cid:durableId="65F30D36"/>
  <w16cid:commentId w16cid:paraId="0B249929" w16cid:durableId="21C97710"/>
  <w16cid:commentId w16cid:paraId="401BA50D" w16cid:durableId="07CE87A0"/>
  <w16cid:commentId w16cid:paraId="72B4C9F1" w16cid:durableId="76A5A966"/>
  <w16cid:commentId w16cid:paraId="439A4989" w16cid:durableId="3CF889C2"/>
  <w16cid:commentId w16cid:paraId="04D32EAE" w16cid:durableId="27366C71"/>
  <w16cid:commentId w16cid:paraId="7302B2CF" w16cid:durableId="3BEADAE5"/>
  <w16cid:commentId w16cid:paraId="5D9D0F45" w16cid:durableId="5A96EFFA"/>
  <w16cid:commentId w16cid:paraId="3DA5DF0B" w16cid:durableId="17F140DC"/>
  <w16cid:commentId w16cid:paraId="160A47E7" w16cid:durableId="2F961314"/>
  <w16cid:commentId w16cid:paraId="46129BA7" w16cid:durableId="65DB4571"/>
  <w16cid:commentId w16cid:paraId="744EB5A4" w16cid:durableId="540CB8B0"/>
  <w16cid:commentId w16cid:paraId="60BBBFA3" w16cid:durableId="22E9C127"/>
  <w16cid:commentId w16cid:paraId="276BEBE3" w16cid:durableId="30FDBE13"/>
  <w16cid:commentId w16cid:paraId="0714D741" w16cid:durableId="000D0A04"/>
  <w16cid:commentId w16cid:paraId="761C091C" w16cid:durableId="14A391BB"/>
  <w16cid:commentId w16cid:paraId="04FC3ED7" w16cid:durableId="269BF762"/>
  <w16cid:commentId w16cid:paraId="48D95DC6" w16cid:durableId="75FA6F79"/>
  <w16cid:commentId w16cid:paraId="22B5C158" w16cid:durableId="253B04CD"/>
  <w16cid:commentId w16cid:paraId="05D1CF86" w16cid:durableId="1C8E01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E8C2A" w14:textId="77777777" w:rsidR="006D15E6" w:rsidRDefault="006D15E6" w:rsidP="000E4977">
      <w:pPr>
        <w:spacing w:after="0" w:line="240" w:lineRule="auto"/>
      </w:pPr>
      <w:r>
        <w:separator/>
      </w:r>
    </w:p>
  </w:endnote>
  <w:endnote w:type="continuationSeparator" w:id="0">
    <w:p w14:paraId="2B989691" w14:textId="77777777" w:rsidR="006D15E6" w:rsidRDefault="006D15E6" w:rsidP="000E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034838"/>
      <w:docPartObj>
        <w:docPartGallery w:val="Page Numbers (Bottom of Page)"/>
        <w:docPartUnique/>
      </w:docPartObj>
    </w:sdtPr>
    <w:sdtEndPr>
      <w:rPr>
        <w:noProof/>
      </w:rPr>
    </w:sdtEndPr>
    <w:sdtContent>
      <w:p w14:paraId="7CCD948B" w14:textId="523B6BBB" w:rsidR="0013246B" w:rsidRDefault="001324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882EFB" w14:textId="77777777" w:rsidR="0013246B" w:rsidRDefault="00132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F7D5" w14:textId="77777777" w:rsidR="006D15E6" w:rsidRDefault="006D15E6" w:rsidP="000E4977">
      <w:pPr>
        <w:spacing w:after="0" w:line="240" w:lineRule="auto"/>
      </w:pPr>
      <w:r>
        <w:separator/>
      </w:r>
    </w:p>
  </w:footnote>
  <w:footnote w:type="continuationSeparator" w:id="0">
    <w:p w14:paraId="2C3C6D8A" w14:textId="77777777" w:rsidR="006D15E6" w:rsidRDefault="006D15E6" w:rsidP="000E4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F25"/>
    <w:multiLevelType w:val="hybridMultilevel"/>
    <w:tmpl w:val="D39EE6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694651"/>
    <w:multiLevelType w:val="hybridMultilevel"/>
    <w:tmpl w:val="85F8D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8B1879"/>
    <w:multiLevelType w:val="hybridMultilevel"/>
    <w:tmpl w:val="C76E7668"/>
    <w:lvl w:ilvl="0" w:tplc="835A9A62">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9FF316A"/>
    <w:multiLevelType w:val="hybridMultilevel"/>
    <w:tmpl w:val="1D8E28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308399A"/>
    <w:multiLevelType w:val="hybridMultilevel"/>
    <w:tmpl w:val="FDB2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2B55E6"/>
    <w:multiLevelType w:val="hybridMultilevel"/>
    <w:tmpl w:val="1DAA5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6312627">
    <w:abstractNumId w:val="2"/>
  </w:num>
  <w:num w:numId="2" w16cid:durableId="2122649737">
    <w:abstractNumId w:val="1"/>
  </w:num>
  <w:num w:numId="3" w16cid:durableId="1289436688">
    <w:abstractNumId w:val="4"/>
  </w:num>
  <w:num w:numId="4" w16cid:durableId="115106409">
    <w:abstractNumId w:val="5"/>
  </w:num>
  <w:num w:numId="5" w16cid:durableId="141586166">
    <w:abstractNumId w:val="3"/>
  </w:num>
  <w:num w:numId="6" w16cid:durableId="149436972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Carinci">
    <w15:presenceInfo w15:providerId="Windows Live" w15:userId="72e4dc0268ea23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AUIzCwsTAxMjAyBDSUcpOLW4ODM/D6TA0LAWAKSWVXUtAAAA"/>
  </w:docVars>
  <w:rsids>
    <w:rsidRoot w:val="00D8087A"/>
    <w:rsid w:val="00004D62"/>
    <w:rsid w:val="00012C5E"/>
    <w:rsid w:val="0001642D"/>
    <w:rsid w:val="00023F38"/>
    <w:rsid w:val="00044387"/>
    <w:rsid w:val="00044A04"/>
    <w:rsid w:val="0005173B"/>
    <w:rsid w:val="00051ED1"/>
    <w:rsid w:val="00055CE7"/>
    <w:rsid w:val="00060B0D"/>
    <w:rsid w:val="0006270A"/>
    <w:rsid w:val="00065053"/>
    <w:rsid w:val="00071E14"/>
    <w:rsid w:val="00075EE2"/>
    <w:rsid w:val="00077E6E"/>
    <w:rsid w:val="00087405"/>
    <w:rsid w:val="00094B98"/>
    <w:rsid w:val="000971BA"/>
    <w:rsid w:val="000A2522"/>
    <w:rsid w:val="000A64B3"/>
    <w:rsid w:val="000A6AF9"/>
    <w:rsid w:val="000B3480"/>
    <w:rsid w:val="000C247C"/>
    <w:rsid w:val="000C49BB"/>
    <w:rsid w:val="000C6014"/>
    <w:rsid w:val="000D35E3"/>
    <w:rsid w:val="000E359E"/>
    <w:rsid w:val="000E4977"/>
    <w:rsid w:val="000E5923"/>
    <w:rsid w:val="0010003E"/>
    <w:rsid w:val="00102BAD"/>
    <w:rsid w:val="00102C47"/>
    <w:rsid w:val="001118CF"/>
    <w:rsid w:val="001160BA"/>
    <w:rsid w:val="00116FF0"/>
    <w:rsid w:val="001202AA"/>
    <w:rsid w:val="00121C59"/>
    <w:rsid w:val="00122097"/>
    <w:rsid w:val="00124550"/>
    <w:rsid w:val="0013246B"/>
    <w:rsid w:val="00137597"/>
    <w:rsid w:val="00143CC2"/>
    <w:rsid w:val="00144715"/>
    <w:rsid w:val="0014480C"/>
    <w:rsid w:val="00153DDD"/>
    <w:rsid w:val="0015426D"/>
    <w:rsid w:val="00157B30"/>
    <w:rsid w:val="001634FF"/>
    <w:rsid w:val="00165B7D"/>
    <w:rsid w:val="00165D62"/>
    <w:rsid w:val="0016670E"/>
    <w:rsid w:val="001722A6"/>
    <w:rsid w:val="00173BD5"/>
    <w:rsid w:val="001777F2"/>
    <w:rsid w:val="00191577"/>
    <w:rsid w:val="0019284B"/>
    <w:rsid w:val="00192FA7"/>
    <w:rsid w:val="00193264"/>
    <w:rsid w:val="00194A52"/>
    <w:rsid w:val="001A1263"/>
    <w:rsid w:val="001A1885"/>
    <w:rsid w:val="001A2119"/>
    <w:rsid w:val="001A30A5"/>
    <w:rsid w:val="001A6E63"/>
    <w:rsid w:val="001B02E8"/>
    <w:rsid w:val="001B0ED2"/>
    <w:rsid w:val="001C3659"/>
    <w:rsid w:val="001E0BAC"/>
    <w:rsid w:val="001E2782"/>
    <w:rsid w:val="001F0AE4"/>
    <w:rsid w:val="00201967"/>
    <w:rsid w:val="00207398"/>
    <w:rsid w:val="00207ADE"/>
    <w:rsid w:val="002168C0"/>
    <w:rsid w:val="00230F4C"/>
    <w:rsid w:val="002362F6"/>
    <w:rsid w:val="002375E3"/>
    <w:rsid w:val="00242F1A"/>
    <w:rsid w:val="00243A72"/>
    <w:rsid w:val="0024486E"/>
    <w:rsid w:val="00246985"/>
    <w:rsid w:val="002602C9"/>
    <w:rsid w:val="00261970"/>
    <w:rsid w:val="00276ED9"/>
    <w:rsid w:val="00284D18"/>
    <w:rsid w:val="00287BD5"/>
    <w:rsid w:val="002971D5"/>
    <w:rsid w:val="002B62CB"/>
    <w:rsid w:val="002C7595"/>
    <w:rsid w:val="002D06D7"/>
    <w:rsid w:val="002D5E66"/>
    <w:rsid w:val="002E181C"/>
    <w:rsid w:val="002E4E0A"/>
    <w:rsid w:val="002F5F35"/>
    <w:rsid w:val="003072BA"/>
    <w:rsid w:val="0031204D"/>
    <w:rsid w:val="0031284A"/>
    <w:rsid w:val="0035326C"/>
    <w:rsid w:val="003653A2"/>
    <w:rsid w:val="003708E1"/>
    <w:rsid w:val="00373822"/>
    <w:rsid w:val="00375C19"/>
    <w:rsid w:val="003877A7"/>
    <w:rsid w:val="00387EBA"/>
    <w:rsid w:val="003914C2"/>
    <w:rsid w:val="00397065"/>
    <w:rsid w:val="003A1FAF"/>
    <w:rsid w:val="003A4946"/>
    <w:rsid w:val="003B3D4B"/>
    <w:rsid w:val="003C21EF"/>
    <w:rsid w:val="003C2254"/>
    <w:rsid w:val="003D5A71"/>
    <w:rsid w:val="003E025A"/>
    <w:rsid w:val="003E3392"/>
    <w:rsid w:val="003F12E2"/>
    <w:rsid w:val="003F2485"/>
    <w:rsid w:val="003F75EB"/>
    <w:rsid w:val="004015D4"/>
    <w:rsid w:val="00415BAB"/>
    <w:rsid w:val="0042794B"/>
    <w:rsid w:val="00432B7A"/>
    <w:rsid w:val="0044300D"/>
    <w:rsid w:val="00452ABE"/>
    <w:rsid w:val="00470BCB"/>
    <w:rsid w:val="00471A5E"/>
    <w:rsid w:val="00477760"/>
    <w:rsid w:val="00485BBB"/>
    <w:rsid w:val="00486F81"/>
    <w:rsid w:val="0049580A"/>
    <w:rsid w:val="004A1435"/>
    <w:rsid w:val="004A4E8B"/>
    <w:rsid w:val="004B317C"/>
    <w:rsid w:val="004B55C5"/>
    <w:rsid w:val="004C62E9"/>
    <w:rsid w:val="004D3156"/>
    <w:rsid w:val="004D4C55"/>
    <w:rsid w:val="004D4E1A"/>
    <w:rsid w:val="004E52B7"/>
    <w:rsid w:val="004E6CEC"/>
    <w:rsid w:val="004F30A0"/>
    <w:rsid w:val="004F4063"/>
    <w:rsid w:val="004F5119"/>
    <w:rsid w:val="00501945"/>
    <w:rsid w:val="00515418"/>
    <w:rsid w:val="00515A1A"/>
    <w:rsid w:val="00523550"/>
    <w:rsid w:val="005239E1"/>
    <w:rsid w:val="00532F07"/>
    <w:rsid w:val="0053411C"/>
    <w:rsid w:val="00535F6C"/>
    <w:rsid w:val="005364FB"/>
    <w:rsid w:val="00537D51"/>
    <w:rsid w:val="00545B75"/>
    <w:rsid w:val="00546D82"/>
    <w:rsid w:val="00571EB4"/>
    <w:rsid w:val="00580B8C"/>
    <w:rsid w:val="00583320"/>
    <w:rsid w:val="00583FD3"/>
    <w:rsid w:val="00587F3A"/>
    <w:rsid w:val="0059263A"/>
    <w:rsid w:val="005A19EE"/>
    <w:rsid w:val="005A5797"/>
    <w:rsid w:val="005B0A56"/>
    <w:rsid w:val="005B0B91"/>
    <w:rsid w:val="005B53BB"/>
    <w:rsid w:val="005B70D6"/>
    <w:rsid w:val="005C518C"/>
    <w:rsid w:val="005D1680"/>
    <w:rsid w:val="005E5EB2"/>
    <w:rsid w:val="005E7810"/>
    <w:rsid w:val="005F6772"/>
    <w:rsid w:val="006032BE"/>
    <w:rsid w:val="00610631"/>
    <w:rsid w:val="0061797C"/>
    <w:rsid w:val="00621917"/>
    <w:rsid w:val="006254C5"/>
    <w:rsid w:val="00636EC3"/>
    <w:rsid w:val="00640151"/>
    <w:rsid w:val="0064224F"/>
    <w:rsid w:val="006435F1"/>
    <w:rsid w:val="00647AE5"/>
    <w:rsid w:val="0065075B"/>
    <w:rsid w:val="00654FDE"/>
    <w:rsid w:val="006730C8"/>
    <w:rsid w:val="00674368"/>
    <w:rsid w:val="006814FC"/>
    <w:rsid w:val="00692A94"/>
    <w:rsid w:val="00694945"/>
    <w:rsid w:val="006A11CD"/>
    <w:rsid w:val="006A4540"/>
    <w:rsid w:val="006A7EBE"/>
    <w:rsid w:val="006B211C"/>
    <w:rsid w:val="006B5168"/>
    <w:rsid w:val="006B616F"/>
    <w:rsid w:val="006C376E"/>
    <w:rsid w:val="006C37A8"/>
    <w:rsid w:val="006C3D05"/>
    <w:rsid w:val="006C683E"/>
    <w:rsid w:val="006D15E6"/>
    <w:rsid w:val="006F2A62"/>
    <w:rsid w:val="006F5004"/>
    <w:rsid w:val="0070122A"/>
    <w:rsid w:val="007107C7"/>
    <w:rsid w:val="00712D2E"/>
    <w:rsid w:val="007148CF"/>
    <w:rsid w:val="00725705"/>
    <w:rsid w:val="00736DB9"/>
    <w:rsid w:val="0074674A"/>
    <w:rsid w:val="0075058C"/>
    <w:rsid w:val="00753055"/>
    <w:rsid w:val="00771488"/>
    <w:rsid w:val="00784FD6"/>
    <w:rsid w:val="007A492A"/>
    <w:rsid w:val="007A72E3"/>
    <w:rsid w:val="007B233D"/>
    <w:rsid w:val="007B766E"/>
    <w:rsid w:val="007B77A3"/>
    <w:rsid w:val="007C61A4"/>
    <w:rsid w:val="007E36F1"/>
    <w:rsid w:val="007E6733"/>
    <w:rsid w:val="0081364E"/>
    <w:rsid w:val="00814B0D"/>
    <w:rsid w:val="008167D5"/>
    <w:rsid w:val="00821A8D"/>
    <w:rsid w:val="00821B6B"/>
    <w:rsid w:val="00826E97"/>
    <w:rsid w:val="0083504A"/>
    <w:rsid w:val="00835F75"/>
    <w:rsid w:val="00841758"/>
    <w:rsid w:val="008440B1"/>
    <w:rsid w:val="0084584C"/>
    <w:rsid w:val="00846452"/>
    <w:rsid w:val="00846820"/>
    <w:rsid w:val="00855456"/>
    <w:rsid w:val="00855DCA"/>
    <w:rsid w:val="0087748E"/>
    <w:rsid w:val="00877918"/>
    <w:rsid w:val="0088508A"/>
    <w:rsid w:val="00887EB2"/>
    <w:rsid w:val="00897CC1"/>
    <w:rsid w:val="008A7602"/>
    <w:rsid w:val="008B1178"/>
    <w:rsid w:val="008B7A6F"/>
    <w:rsid w:val="008C404A"/>
    <w:rsid w:val="008C600C"/>
    <w:rsid w:val="008F0FEF"/>
    <w:rsid w:val="008F52EE"/>
    <w:rsid w:val="00902572"/>
    <w:rsid w:val="009123EC"/>
    <w:rsid w:val="00913628"/>
    <w:rsid w:val="0092269E"/>
    <w:rsid w:val="009277C5"/>
    <w:rsid w:val="00930C6E"/>
    <w:rsid w:val="00942A64"/>
    <w:rsid w:val="00942B25"/>
    <w:rsid w:val="009529E9"/>
    <w:rsid w:val="00966D48"/>
    <w:rsid w:val="00971898"/>
    <w:rsid w:val="009753FA"/>
    <w:rsid w:val="00981DDD"/>
    <w:rsid w:val="009927F1"/>
    <w:rsid w:val="00994D32"/>
    <w:rsid w:val="00995210"/>
    <w:rsid w:val="00995FDC"/>
    <w:rsid w:val="00996061"/>
    <w:rsid w:val="009A4282"/>
    <w:rsid w:val="009A68DF"/>
    <w:rsid w:val="009B2015"/>
    <w:rsid w:val="009B24D8"/>
    <w:rsid w:val="009B61B1"/>
    <w:rsid w:val="009C1900"/>
    <w:rsid w:val="009C2C7E"/>
    <w:rsid w:val="009C4656"/>
    <w:rsid w:val="009C5B06"/>
    <w:rsid w:val="009D1E14"/>
    <w:rsid w:val="00A02F1C"/>
    <w:rsid w:val="00A03C71"/>
    <w:rsid w:val="00A04DBE"/>
    <w:rsid w:val="00A13321"/>
    <w:rsid w:val="00A22160"/>
    <w:rsid w:val="00A22A26"/>
    <w:rsid w:val="00A23411"/>
    <w:rsid w:val="00A33F9E"/>
    <w:rsid w:val="00A3492A"/>
    <w:rsid w:val="00A37CC8"/>
    <w:rsid w:val="00A47E81"/>
    <w:rsid w:val="00A532DF"/>
    <w:rsid w:val="00A628A0"/>
    <w:rsid w:val="00A820FD"/>
    <w:rsid w:val="00A91016"/>
    <w:rsid w:val="00A91672"/>
    <w:rsid w:val="00A94656"/>
    <w:rsid w:val="00AA2222"/>
    <w:rsid w:val="00AA4FD6"/>
    <w:rsid w:val="00AB2C66"/>
    <w:rsid w:val="00AB4712"/>
    <w:rsid w:val="00AB4BCA"/>
    <w:rsid w:val="00AB7427"/>
    <w:rsid w:val="00AC2DA5"/>
    <w:rsid w:val="00AD3116"/>
    <w:rsid w:val="00AD4623"/>
    <w:rsid w:val="00AD4E68"/>
    <w:rsid w:val="00AE2889"/>
    <w:rsid w:val="00AE6F31"/>
    <w:rsid w:val="00AE7D15"/>
    <w:rsid w:val="00AF3C9C"/>
    <w:rsid w:val="00B01D6F"/>
    <w:rsid w:val="00B06214"/>
    <w:rsid w:val="00B114D1"/>
    <w:rsid w:val="00B119E6"/>
    <w:rsid w:val="00B12D25"/>
    <w:rsid w:val="00B20161"/>
    <w:rsid w:val="00B2274D"/>
    <w:rsid w:val="00B235A4"/>
    <w:rsid w:val="00B27B68"/>
    <w:rsid w:val="00B3365C"/>
    <w:rsid w:val="00B34270"/>
    <w:rsid w:val="00B416FE"/>
    <w:rsid w:val="00B432F8"/>
    <w:rsid w:val="00B53EBC"/>
    <w:rsid w:val="00B54CAE"/>
    <w:rsid w:val="00B62D6B"/>
    <w:rsid w:val="00B63C81"/>
    <w:rsid w:val="00B800D6"/>
    <w:rsid w:val="00B836D4"/>
    <w:rsid w:val="00B83D05"/>
    <w:rsid w:val="00B93752"/>
    <w:rsid w:val="00B95D7A"/>
    <w:rsid w:val="00BA4AE6"/>
    <w:rsid w:val="00BA4AFA"/>
    <w:rsid w:val="00BA5B97"/>
    <w:rsid w:val="00BB23CB"/>
    <w:rsid w:val="00BD0C9A"/>
    <w:rsid w:val="00BE39B9"/>
    <w:rsid w:val="00BE5881"/>
    <w:rsid w:val="00C145EE"/>
    <w:rsid w:val="00C15499"/>
    <w:rsid w:val="00C316A1"/>
    <w:rsid w:val="00C323F7"/>
    <w:rsid w:val="00C342A8"/>
    <w:rsid w:val="00C40B18"/>
    <w:rsid w:val="00C47B76"/>
    <w:rsid w:val="00C63993"/>
    <w:rsid w:val="00C6401B"/>
    <w:rsid w:val="00C67C1B"/>
    <w:rsid w:val="00C841A0"/>
    <w:rsid w:val="00C8744E"/>
    <w:rsid w:val="00C94F2C"/>
    <w:rsid w:val="00C953A6"/>
    <w:rsid w:val="00CA0574"/>
    <w:rsid w:val="00CA1A56"/>
    <w:rsid w:val="00CA292E"/>
    <w:rsid w:val="00CB1C30"/>
    <w:rsid w:val="00CB3942"/>
    <w:rsid w:val="00CB61D1"/>
    <w:rsid w:val="00CB73C1"/>
    <w:rsid w:val="00CC4414"/>
    <w:rsid w:val="00CC51A2"/>
    <w:rsid w:val="00CE0218"/>
    <w:rsid w:val="00CE0D69"/>
    <w:rsid w:val="00CF40FE"/>
    <w:rsid w:val="00CF6879"/>
    <w:rsid w:val="00D0132C"/>
    <w:rsid w:val="00D02E16"/>
    <w:rsid w:val="00D11127"/>
    <w:rsid w:val="00D147FF"/>
    <w:rsid w:val="00D35013"/>
    <w:rsid w:val="00D35F07"/>
    <w:rsid w:val="00D440B8"/>
    <w:rsid w:val="00D53721"/>
    <w:rsid w:val="00D54C74"/>
    <w:rsid w:val="00D57385"/>
    <w:rsid w:val="00D712E0"/>
    <w:rsid w:val="00D72383"/>
    <w:rsid w:val="00D75F96"/>
    <w:rsid w:val="00D76C3E"/>
    <w:rsid w:val="00D8087A"/>
    <w:rsid w:val="00D92B75"/>
    <w:rsid w:val="00DA2CE9"/>
    <w:rsid w:val="00DA3441"/>
    <w:rsid w:val="00DA3CAE"/>
    <w:rsid w:val="00DA3F0E"/>
    <w:rsid w:val="00DA516D"/>
    <w:rsid w:val="00DB1B58"/>
    <w:rsid w:val="00DB246F"/>
    <w:rsid w:val="00DB2EE3"/>
    <w:rsid w:val="00DC2A33"/>
    <w:rsid w:val="00DD412E"/>
    <w:rsid w:val="00DF45D2"/>
    <w:rsid w:val="00DF4D2B"/>
    <w:rsid w:val="00E0756A"/>
    <w:rsid w:val="00E13FE5"/>
    <w:rsid w:val="00E1767A"/>
    <w:rsid w:val="00E312FE"/>
    <w:rsid w:val="00E33D1E"/>
    <w:rsid w:val="00E37C67"/>
    <w:rsid w:val="00E43D1D"/>
    <w:rsid w:val="00E54F0C"/>
    <w:rsid w:val="00E6048F"/>
    <w:rsid w:val="00E62274"/>
    <w:rsid w:val="00E6612C"/>
    <w:rsid w:val="00E72F25"/>
    <w:rsid w:val="00E7406A"/>
    <w:rsid w:val="00E762E5"/>
    <w:rsid w:val="00E8353C"/>
    <w:rsid w:val="00E837F3"/>
    <w:rsid w:val="00E84066"/>
    <w:rsid w:val="00E94FC4"/>
    <w:rsid w:val="00EA4972"/>
    <w:rsid w:val="00EB1A8D"/>
    <w:rsid w:val="00EB32CD"/>
    <w:rsid w:val="00EC0EB8"/>
    <w:rsid w:val="00EC3212"/>
    <w:rsid w:val="00ED124B"/>
    <w:rsid w:val="00ED4C71"/>
    <w:rsid w:val="00EE5587"/>
    <w:rsid w:val="00EE77DA"/>
    <w:rsid w:val="00EF01F1"/>
    <w:rsid w:val="00EF5F27"/>
    <w:rsid w:val="00F013BD"/>
    <w:rsid w:val="00F05D0B"/>
    <w:rsid w:val="00F1500C"/>
    <w:rsid w:val="00F15C95"/>
    <w:rsid w:val="00F24967"/>
    <w:rsid w:val="00F347F5"/>
    <w:rsid w:val="00F524B4"/>
    <w:rsid w:val="00F54DD7"/>
    <w:rsid w:val="00F64618"/>
    <w:rsid w:val="00F709CE"/>
    <w:rsid w:val="00F87374"/>
    <w:rsid w:val="00F87415"/>
    <w:rsid w:val="00FA2858"/>
    <w:rsid w:val="00FB123D"/>
    <w:rsid w:val="00FB4C9A"/>
    <w:rsid w:val="00FB5124"/>
    <w:rsid w:val="00FB5C99"/>
    <w:rsid w:val="00FB6697"/>
    <w:rsid w:val="00FB7F27"/>
    <w:rsid w:val="00FC1C24"/>
    <w:rsid w:val="00FC1DA8"/>
    <w:rsid w:val="00FE1F01"/>
    <w:rsid w:val="00FE55D8"/>
    <w:rsid w:val="00FF592A"/>
    <w:rsid w:val="00FF63AD"/>
    <w:rsid w:val="00FF6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A990DB"/>
  <w15:chartTrackingRefBased/>
  <w15:docId w15:val="{CFB547A1-E203-4FE2-9ABB-0F1FFC35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Q_List Paragraph,Bullet List"/>
    <w:basedOn w:val="Normal"/>
    <w:link w:val="ListParagraphChar"/>
    <w:qFormat/>
    <w:rsid w:val="000E4977"/>
    <w:pPr>
      <w:numPr>
        <w:numId w:val="1"/>
      </w:numPr>
      <w:spacing w:before="120" w:after="120" w:line="240" w:lineRule="auto"/>
      <w:contextualSpacing/>
    </w:pPr>
    <w:rPr>
      <w:rFonts w:ascii="Calibri Light" w:eastAsiaTheme="minorEastAsia" w:hAnsi="Calibri Light" w:cstheme="minorBidi"/>
      <w:kern w:val="0"/>
      <w:sz w:val="22"/>
      <w:szCs w:val="22"/>
      <w14:ligatures w14:val="none"/>
    </w:rPr>
  </w:style>
  <w:style w:type="character" w:customStyle="1" w:styleId="ListParagraphChar">
    <w:name w:val="List Paragraph Char"/>
    <w:aliases w:val="MQ_List Paragraph Char,Bullet List Char"/>
    <w:basedOn w:val="DefaultParagraphFont"/>
    <w:link w:val="ListParagraph"/>
    <w:rsid w:val="000E4977"/>
    <w:rPr>
      <w:rFonts w:ascii="Calibri Light" w:eastAsiaTheme="minorEastAsia" w:hAnsi="Calibri Light" w:cstheme="minorBidi"/>
      <w:kern w:val="0"/>
      <w:sz w:val="22"/>
      <w:szCs w:val="22"/>
      <w14:ligatures w14:val="none"/>
    </w:rPr>
  </w:style>
  <w:style w:type="paragraph" w:styleId="Header">
    <w:name w:val="header"/>
    <w:basedOn w:val="Normal"/>
    <w:link w:val="HeaderChar"/>
    <w:uiPriority w:val="99"/>
    <w:unhideWhenUsed/>
    <w:rsid w:val="000E4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977"/>
  </w:style>
  <w:style w:type="paragraph" w:styleId="Footer">
    <w:name w:val="footer"/>
    <w:basedOn w:val="Normal"/>
    <w:link w:val="FooterChar"/>
    <w:uiPriority w:val="99"/>
    <w:unhideWhenUsed/>
    <w:rsid w:val="000E4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977"/>
  </w:style>
  <w:style w:type="paragraph" w:styleId="Bibliography">
    <w:name w:val="Bibliography"/>
    <w:basedOn w:val="Normal"/>
    <w:next w:val="Normal"/>
    <w:uiPriority w:val="37"/>
    <w:unhideWhenUsed/>
    <w:rsid w:val="00B62D6B"/>
    <w:pPr>
      <w:spacing w:after="240" w:line="240" w:lineRule="auto"/>
      <w:ind w:left="720" w:hanging="720"/>
    </w:pPr>
  </w:style>
  <w:style w:type="character" w:styleId="CommentReference">
    <w:name w:val="annotation reference"/>
    <w:basedOn w:val="DefaultParagraphFont"/>
    <w:uiPriority w:val="99"/>
    <w:semiHidden/>
    <w:unhideWhenUsed/>
    <w:rsid w:val="000A6AF9"/>
    <w:rPr>
      <w:sz w:val="16"/>
      <w:szCs w:val="16"/>
    </w:rPr>
  </w:style>
  <w:style w:type="paragraph" w:styleId="CommentText">
    <w:name w:val="annotation text"/>
    <w:basedOn w:val="Normal"/>
    <w:link w:val="CommentTextChar"/>
    <w:uiPriority w:val="99"/>
    <w:unhideWhenUsed/>
    <w:rsid w:val="000A6AF9"/>
    <w:pPr>
      <w:spacing w:line="240" w:lineRule="auto"/>
    </w:pPr>
    <w:rPr>
      <w:sz w:val="20"/>
      <w:szCs w:val="20"/>
    </w:rPr>
  </w:style>
  <w:style w:type="character" w:customStyle="1" w:styleId="CommentTextChar">
    <w:name w:val="Comment Text Char"/>
    <w:basedOn w:val="DefaultParagraphFont"/>
    <w:link w:val="CommentText"/>
    <w:uiPriority w:val="99"/>
    <w:rsid w:val="000A6AF9"/>
    <w:rPr>
      <w:sz w:val="20"/>
      <w:szCs w:val="20"/>
    </w:rPr>
  </w:style>
  <w:style w:type="paragraph" w:styleId="CommentSubject">
    <w:name w:val="annotation subject"/>
    <w:basedOn w:val="CommentText"/>
    <w:next w:val="CommentText"/>
    <w:link w:val="CommentSubjectChar"/>
    <w:uiPriority w:val="99"/>
    <w:semiHidden/>
    <w:unhideWhenUsed/>
    <w:rsid w:val="000A6AF9"/>
    <w:rPr>
      <w:b/>
      <w:bCs/>
    </w:rPr>
  </w:style>
  <w:style w:type="character" w:customStyle="1" w:styleId="CommentSubjectChar">
    <w:name w:val="Comment Subject Char"/>
    <w:basedOn w:val="CommentTextChar"/>
    <w:link w:val="CommentSubject"/>
    <w:uiPriority w:val="99"/>
    <w:semiHidden/>
    <w:rsid w:val="000A6AF9"/>
    <w:rPr>
      <w:b/>
      <w:bCs/>
      <w:sz w:val="20"/>
      <w:szCs w:val="20"/>
    </w:rPr>
  </w:style>
  <w:style w:type="character" w:styleId="Hyperlink">
    <w:name w:val="Hyperlink"/>
    <w:basedOn w:val="DefaultParagraphFont"/>
    <w:uiPriority w:val="99"/>
    <w:unhideWhenUsed/>
    <w:rsid w:val="00981DDD"/>
    <w:rPr>
      <w:color w:val="0563C1" w:themeColor="hyperlink"/>
      <w:u w:val="single"/>
    </w:rPr>
  </w:style>
  <w:style w:type="character" w:customStyle="1" w:styleId="UnresolvedMention1">
    <w:name w:val="Unresolved Mention1"/>
    <w:basedOn w:val="DefaultParagraphFont"/>
    <w:uiPriority w:val="99"/>
    <w:semiHidden/>
    <w:unhideWhenUsed/>
    <w:rsid w:val="00981DDD"/>
    <w:rPr>
      <w:color w:val="605E5C"/>
      <w:shd w:val="clear" w:color="auto" w:fill="E1DFDD"/>
    </w:rPr>
  </w:style>
  <w:style w:type="paragraph" w:styleId="Revision">
    <w:name w:val="Revision"/>
    <w:hidden/>
    <w:uiPriority w:val="99"/>
    <w:semiHidden/>
    <w:rsid w:val="007148CF"/>
    <w:pPr>
      <w:spacing w:after="0" w:line="240" w:lineRule="auto"/>
    </w:pPr>
  </w:style>
  <w:style w:type="paragraph" w:styleId="BalloonText">
    <w:name w:val="Balloon Text"/>
    <w:basedOn w:val="Normal"/>
    <w:link w:val="BalloonTextChar"/>
    <w:uiPriority w:val="99"/>
    <w:semiHidden/>
    <w:unhideWhenUsed/>
    <w:rsid w:val="008A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602"/>
    <w:rPr>
      <w:rFonts w:ascii="Segoe UI" w:hAnsi="Segoe UI" w:cs="Segoe UI"/>
      <w:sz w:val="18"/>
      <w:szCs w:val="18"/>
    </w:rPr>
  </w:style>
  <w:style w:type="character" w:styleId="UnresolvedMention">
    <w:name w:val="Unresolved Mention"/>
    <w:basedOn w:val="DefaultParagraphFont"/>
    <w:uiPriority w:val="99"/>
    <w:semiHidden/>
    <w:unhideWhenUsed/>
    <w:rsid w:val="00B11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92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6D720-C6BC-448C-A68C-83B808BBD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11</Pages>
  <Words>14240</Words>
  <Characters>80315</Characters>
  <Application>Microsoft Office Word</Application>
  <DocSecurity>0</DocSecurity>
  <Lines>1070</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Blankenship</dc:creator>
  <cp:keywords/>
  <dc:description/>
  <cp:lastModifiedBy>Jennifer Carinci</cp:lastModifiedBy>
  <cp:revision>272</cp:revision>
  <dcterms:created xsi:type="dcterms:W3CDTF">2023-12-21T21:11:00Z</dcterms:created>
  <dcterms:modified xsi:type="dcterms:W3CDTF">2023-12-29T19:56:00Z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id="r6H6bKxl"/&gt;&lt;style id="http://www.zotero.org/styles/american-political-science-association" locale="en-US" hasBibliography="1" bibliographyStyleHasBeenSet="1"/&gt;&lt;prefs&gt;&lt;pref name="fieldType" value=</vt:lpwstr>
  </property>
  <property fmtid="{D5CDD505-2E9C-101B-9397-08002B2CF9AE}" pid="3" name="ZOTERO_PREF_2">
    <vt:lpwstr>"Field"/&gt;&lt;/prefs&gt;&lt;/data&gt;</vt:lpwstr>
  </property>
  <property fmtid="{D5CDD505-2E9C-101B-9397-08002B2CF9AE}" pid="4" name="GrammarlyDocumentId">
    <vt:lpwstr>b236e1a07a80c531fbf5ca8a3a96c9395d26e9ba3c038038f80f49bcd3e7e979</vt:lpwstr>
  </property>
</Properties>
</file>
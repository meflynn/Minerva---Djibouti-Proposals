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84DC6" w14:textId="7F4009F0" w:rsidR="004C40BD" w:rsidRPr="003B27DA" w:rsidRDefault="00826FAE" w:rsidP="003B27DA">
      <w:pPr>
        <w:spacing w:before="240" w:after="120"/>
        <w:jc w:val="center"/>
        <w:rPr>
          <w:rFonts w:ascii="Times New Roman" w:hAnsi="Times New Roman" w:cs="Times New Roman"/>
          <w:b/>
          <w:sz w:val="22"/>
          <w:szCs w:val="22"/>
        </w:rPr>
      </w:pPr>
      <w:r w:rsidRPr="003B27DA">
        <w:rPr>
          <w:rFonts w:ascii="Times New Roman" w:hAnsi="Times New Roman" w:cs="Times New Roman"/>
          <w:b/>
          <w:sz w:val="22"/>
          <w:szCs w:val="22"/>
        </w:rPr>
        <w:t>Project Summary</w:t>
      </w:r>
    </w:p>
    <w:p w14:paraId="164C61A0" w14:textId="611EC4C0" w:rsidR="004E3D2F" w:rsidRPr="003B27DA" w:rsidRDefault="00233EFC" w:rsidP="003B27DA">
      <w:pPr>
        <w:spacing w:after="120"/>
        <w:rPr>
          <w:rFonts w:ascii="Times New Roman" w:hAnsi="Times New Roman" w:cs="Times New Roman"/>
          <w:sz w:val="22"/>
          <w:szCs w:val="22"/>
        </w:rPr>
      </w:pPr>
      <w:r>
        <w:rPr>
          <w:rFonts w:ascii="Times New Roman" w:hAnsi="Times New Roman" w:cs="Times New Roman"/>
          <w:sz w:val="22"/>
          <w:szCs w:val="22"/>
        </w:rPr>
        <w:t>A</w:t>
      </w:r>
      <w:r w:rsidR="004E3D2F" w:rsidRPr="003B27DA">
        <w:rPr>
          <w:rFonts w:ascii="Times New Roman" w:hAnsi="Times New Roman" w:cs="Times New Roman"/>
          <w:sz w:val="22"/>
          <w:szCs w:val="22"/>
        </w:rPr>
        <w:t xml:space="preserve"> fundamental bas</w:t>
      </w:r>
      <w:r w:rsidR="00801D03">
        <w:rPr>
          <w:rFonts w:ascii="Times New Roman" w:hAnsi="Times New Roman" w:cs="Times New Roman"/>
          <w:sz w:val="22"/>
          <w:szCs w:val="22"/>
        </w:rPr>
        <w:t>i</w:t>
      </w:r>
      <w:r w:rsidR="00CD631E" w:rsidRPr="003B27DA">
        <w:rPr>
          <w:rFonts w:ascii="Times New Roman" w:hAnsi="Times New Roman" w:cs="Times New Roman"/>
          <w:sz w:val="22"/>
          <w:szCs w:val="22"/>
        </w:rPr>
        <w:t>s</w:t>
      </w:r>
      <w:r w:rsidR="004E3D2F" w:rsidRPr="003B27DA">
        <w:rPr>
          <w:rFonts w:ascii="Times New Roman" w:hAnsi="Times New Roman" w:cs="Times New Roman"/>
          <w:sz w:val="22"/>
          <w:szCs w:val="22"/>
        </w:rPr>
        <w:t xml:space="preserve"> o</w:t>
      </w:r>
      <w:r w:rsidR="00A5374B" w:rsidRPr="003B27DA">
        <w:rPr>
          <w:rFonts w:ascii="Times New Roman" w:hAnsi="Times New Roman" w:cs="Times New Roman"/>
          <w:sz w:val="22"/>
          <w:szCs w:val="22"/>
        </w:rPr>
        <w:t xml:space="preserve">f </w:t>
      </w:r>
      <w:r w:rsidR="001D1D3A">
        <w:rPr>
          <w:rFonts w:ascii="Times New Roman" w:hAnsi="Times New Roman" w:cs="Times New Roman"/>
          <w:sz w:val="22"/>
          <w:szCs w:val="22"/>
        </w:rPr>
        <w:t>great power competition</w:t>
      </w:r>
      <w:r w:rsidR="00A5374B" w:rsidRPr="003B27DA">
        <w:rPr>
          <w:rFonts w:ascii="Times New Roman" w:hAnsi="Times New Roman" w:cs="Times New Roman"/>
          <w:sz w:val="22"/>
          <w:szCs w:val="22"/>
        </w:rPr>
        <w:t xml:space="preserve"> </w:t>
      </w:r>
      <w:r w:rsidR="004E3D2F" w:rsidRPr="003B27DA">
        <w:rPr>
          <w:rFonts w:ascii="Times New Roman" w:hAnsi="Times New Roman" w:cs="Times New Roman"/>
          <w:sz w:val="22"/>
          <w:szCs w:val="22"/>
        </w:rPr>
        <w:t xml:space="preserve">has </w:t>
      </w:r>
      <w:r w:rsidR="00ED27AC">
        <w:rPr>
          <w:rFonts w:ascii="Times New Roman" w:hAnsi="Times New Roman" w:cs="Times New Roman"/>
          <w:sz w:val="22"/>
          <w:szCs w:val="22"/>
        </w:rPr>
        <w:t xml:space="preserve">long </w:t>
      </w:r>
      <w:r w:rsidR="004E3D2F" w:rsidRPr="003B27DA">
        <w:rPr>
          <w:rFonts w:ascii="Times New Roman" w:hAnsi="Times New Roman" w:cs="Times New Roman"/>
          <w:sz w:val="22"/>
          <w:szCs w:val="22"/>
        </w:rPr>
        <w:t xml:space="preserve">been the </w:t>
      </w:r>
      <w:r w:rsidR="00CD631E" w:rsidRPr="003B27DA">
        <w:rPr>
          <w:rFonts w:ascii="Times New Roman" w:hAnsi="Times New Roman" w:cs="Times New Roman"/>
          <w:sz w:val="22"/>
          <w:szCs w:val="22"/>
        </w:rPr>
        <w:t xml:space="preserve">overseas </w:t>
      </w:r>
      <w:r w:rsidR="004E3D2F" w:rsidRPr="003B27DA">
        <w:rPr>
          <w:rFonts w:ascii="Times New Roman" w:hAnsi="Times New Roman" w:cs="Times New Roman"/>
          <w:sz w:val="22"/>
          <w:szCs w:val="22"/>
        </w:rPr>
        <w:t xml:space="preserve">deployment of military </w:t>
      </w:r>
      <w:r w:rsidR="00CD631E" w:rsidRPr="003B27DA">
        <w:rPr>
          <w:rFonts w:ascii="Times New Roman" w:hAnsi="Times New Roman" w:cs="Times New Roman"/>
          <w:sz w:val="22"/>
          <w:szCs w:val="22"/>
        </w:rPr>
        <w:t>personnel</w:t>
      </w:r>
      <w:r w:rsidR="004E3D2F" w:rsidRPr="003B27DA">
        <w:rPr>
          <w:rFonts w:ascii="Times New Roman" w:hAnsi="Times New Roman" w:cs="Times New Roman"/>
          <w:sz w:val="22"/>
          <w:szCs w:val="22"/>
        </w:rPr>
        <w:t xml:space="preserve">. </w:t>
      </w:r>
      <w:r w:rsidR="00A73E91" w:rsidRPr="003B27DA">
        <w:rPr>
          <w:rFonts w:ascii="Times New Roman" w:hAnsi="Times New Roman" w:cs="Times New Roman"/>
          <w:sz w:val="22"/>
          <w:szCs w:val="22"/>
        </w:rPr>
        <w:t xml:space="preserve">Since the end of World </w:t>
      </w:r>
      <w:proofErr w:type="gramStart"/>
      <w:r w:rsidR="00A73E91" w:rsidRPr="003B27DA">
        <w:rPr>
          <w:rFonts w:ascii="Times New Roman" w:hAnsi="Times New Roman" w:cs="Times New Roman"/>
          <w:sz w:val="22"/>
          <w:szCs w:val="22"/>
        </w:rPr>
        <w:t>War II</w:t>
      </w:r>
      <w:proofErr w:type="gramEnd"/>
      <w:r w:rsidR="00A73E91" w:rsidRPr="003B27DA">
        <w:rPr>
          <w:rFonts w:ascii="Times New Roman" w:hAnsi="Times New Roman" w:cs="Times New Roman"/>
          <w:sz w:val="22"/>
          <w:szCs w:val="22"/>
        </w:rPr>
        <w:t xml:space="preserve"> </w:t>
      </w:r>
      <w:r w:rsidR="004E3D2F" w:rsidRPr="003B27DA">
        <w:rPr>
          <w:rFonts w:ascii="Times New Roman" w:hAnsi="Times New Roman" w:cs="Times New Roman"/>
          <w:sz w:val="22"/>
          <w:szCs w:val="22"/>
        </w:rPr>
        <w:t>the United States has had a</w:t>
      </w:r>
      <w:r w:rsidR="00470A6D" w:rsidRPr="003B27DA">
        <w:rPr>
          <w:rFonts w:ascii="Times New Roman" w:hAnsi="Times New Roman" w:cs="Times New Roman"/>
          <w:sz w:val="22"/>
          <w:szCs w:val="22"/>
        </w:rPr>
        <w:t xml:space="preserve"> virtual</w:t>
      </w:r>
      <w:r w:rsidR="004E3D2F" w:rsidRPr="003B27DA">
        <w:rPr>
          <w:rFonts w:ascii="Times New Roman" w:hAnsi="Times New Roman" w:cs="Times New Roman"/>
          <w:sz w:val="22"/>
          <w:szCs w:val="22"/>
        </w:rPr>
        <w:t xml:space="preserve"> monopoly </w:t>
      </w:r>
      <w:r w:rsidR="00A73E91" w:rsidRPr="003B27DA">
        <w:rPr>
          <w:rFonts w:ascii="Times New Roman" w:hAnsi="Times New Roman" w:cs="Times New Roman"/>
          <w:sz w:val="22"/>
          <w:szCs w:val="22"/>
        </w:rPr>
        <w:t>on military basing</w:t>
      </w:r>
      <w:r w:rsidR="004E3D2F" w:rsidRPr="003B27DA">
        <w:rPr>
          <w:rFonts w:ascii="Times New Roman" w:hAnsi="Times New Roman" w:cs="Times New Roman"/>
          <w:sz w:val="22"/>
          <w:szCs w:val="22"/>
        </w:rPr>
        <w:t xml:space="preserve"> through its own network </w:t>
      </w:r>
      <w:ins w:id="0" w:author="Jennifer Carinci" w:date="2023-12-28T13:08:00Z">
        <w:r w:rsidR="00C842D3">
          <w:rPr>
            <w:rFonts w:ascii="Times New Roman" w:hAnsi="Times New Roman" w:cs="Times New Roman"/>
            <w:sz w:val="22"/>
            <w:szCs w:val="22"/>
          </w:rPr>
          <w:t xml:space="preserve">of </w:t>
        </w:r>
      </w:ins>
      <w:r w:rsidR="004E3D2F" w:rsidRPr="003B27DA">
        <w:rPr>
          <w:rFonts w:ascii="Times New Roman" w:hAnsi="Times New Roman" w:cs="Times New Roman"/>
          <w:sz w:val="22"/>
          <w:szCs w:val="22"/>
        </w:rPr>
        <w:t>allies</w:t>
      </w:r>
      <w:r w:rsidR="00A73E91" w:rsidRPr="003B27DA">
        <w:rPr>
          <w:rFonts w:ascii="Times New Roman" w:hAnsi="Times New Roman" w:cs="Times New Roman"/>
          <w:sz w:val="22"/>
          <w:szCs w:val="22"/>
        </w:rPr>
        <w:t xml:space="preserve"> and overseas facilities. However, with the rise of China and a resurgent Russia</w:t>
      </w:r>
      <w:r w:rsidR="004E3D2F" w:rsidRPr="003B27DA">
        <w:rPr>
          <w:rFonts w:ascii="Times New Roman" w:hAnsi="Times New Roman" w:cs="Times New Roman"/>
          <w:sz w:val="22"/>
          <w:szCs w:val="22"/>
        </w:rPr>
        <w:t xml:space="preserve"> that monopoly is eroding as competitors seek to expand their </w:t>
      </w:r>
      <w:r w:rsidR="00D10967" w:rsidRPr="003B27DA">
        <w:rPr>
          <w:rFonts w:ascii="Times New Roman" w:hAnsi="Times New Roman" w:cs="Times New Roman"/>
          <w:sz w:val="22"/>
          <w:szCs w:val="22"/>
        </w:rPr>
        <w:t xml:space="preserve">own overseas military </w:t>
      </w:r>
      <w:r w:rsidR="004E3D2F" w:rsidRPr="003B27DA">
        <w:rPr>
          <w:rFonts w:ascii="Times New Roman" w:hAnsi="Times New Roman" w:cs="Times New Roman"/>
          <w:sz w:val="22"/>
          <w:szCs w:val="22"/>
        </w:rPr>
        <w:t xml:space="preserve">presence. This project </w:t>
      </w:r>
      <w:r w:rsidR="008629A7">
        <w:rPr>
          <w:rFonts w:ascii="Times New Roman" w:hAnsi="Times New Roman" w:cs="Times New Roman"/>
          <w:sz w:val="22"/>
          <w:szCs w:val="22"/>
        </w:rPr>
        <w:t xml:space="preserve">explores the social, political, and economic nature of the </w:t>
      </w:r>
      <w:r w:rsidR="002C3F26">
        <w:rPr>
          <w:rFonts w:ascii="Times New Roman" w:hAnsi="Times New Roman" w:cs="Times New Roman"/>
          <w:sz w:val="22"/>
          <w:szCs w:val="22"/>
        </w:rPr>
        <w:t>interactions</w:t>
      </w:r>
      <w:r w:rsidR="008629A7">
        <w:rPr>
          <w:rFonts w:ascii="Times New Roman" w:hAnsi="Times New Roman" w:cs="Times New Roman"/>
          <w:sz w:val="22"/>
          <w:szCs w:val="22"/>
        </w:rPr>
        <w:t xml:space="preserve"> between host-state populations and foreign military personnel</w:t>
      </w:r>
      <w:commentRangeStart w:id="1"/>
      <w:r w:rsidR="004E3D2F" w:rsidRPr="003B27DA">
        <w:rPr>
          <w:rFonts w:ascii="Times New Roman" w:hAnsi="Times New Roman" w:cs="Times New Roman"/>
          <w:sz w:val="22"/>
          <w:szCs w:val="22"/>
        </w:rPr>
        <w:t>.</w:t>
      </w:r>
      <w:commentRangeEnd w:id="1"/>
      <w:r w:rsidR="004F5CD9">
        <w:rPr>
          <w:rStyle w:val="CommentReference"/>
        </w:rPr>
        <w:commentReference w:id="1"/>
      </w:r>
      <w:r w:rsidR="004E3D2F" w:rsidRPr="003B27DA">
        <w:rPr>
          <w:rFonts w:ascii="Times New Roman" w:hAnsi="Times New Roman" w:cs="Times New Roman"/>
          <w:sz w:val="22"/>
          <w:szCs w:val="22"/>
        </w:rPr>
        <w:t xml:space="preserve"> </w:t>
      </w:r>
      <w:commentRangeStart w:id="2"/>
      <w:r w:rsidR="004E3D2F" w:rsidRPr="003B27DA">
        <w:rPr>
          <w:rFonts w:ascii="Times New Roman" w:hAnsi="Times New Roman" w:cs="Times New Roman"/>
          <w:sz w:val="22"/>
          <w:szCs w:val="22"/>
        </w:rPr>
        <w:t xml:space="preserve">We </w:t>
      </w:r>
      <w:commentRangeEnd w:id="2"/>
      <w:r w:rsidR="006A2A40">
        <w:rPr>
          <w:rStyle w:val="CommentReference"/>
        </w:rPr>
        <w:commentReference w:id="2"/>
      </w:r>
      <w:r w:rsidR="004E3D2F" w:rsidRPr="003B27DA">
        <w:rPr>
          <w:rFonts w:ascii="Times New Roman" w:hAnsi="Times New Roman" w:cs="Times New Roman"/>
          <w:sz w:val="22"/>
          <w:szCs w:val="22"/>
        </w:rPr>
        <w:t xml:space="preserve">compare the efforts of the United States and China in building influence in current and prospective base-host countries. </w:t>
      </w:r>
      <w:r w:rsidR="002C3F26">
        <w:rPr>
          <w:rFonts w:ascii="Times New Roman" w:hAnsi="Times New Roman" w:cs="Times New Roman"/>
          <w:sz w:val="22"/>
          <w:szCs w:val="22"/>
        </w:rPr>
        <w:t>Across regime types,</w:t>
      </w:r>
      <w:r w:rsidR="004E3D2F" w:rsidRPr="003B27DA">
        <w:rPr>
          <w:rFonts w:ascii="Times New Roman" w:hAnsi="Times New Roman" w:cs="Times New Roman"/>
          <w:sz w:val="22"/>
          <w:szCs w:val="22"/>
        </w:rPr>
        <w:t xml:space="preserve"> local population</w:t>
      </w:r>
      <w:r w:rsidR="002C3F26">
        <w:rPr>
          <w:rFonts w:ascii="Times New Roman" w:hAnsi="Times New Roman" w:cs="Times New Roman"/>
          <w:sz w:val="22"/>
          <w:szCs w:val="22"/>
        </w:rPr>
        <w:t>s</w:t>
      </w:r>
      <w:r w:rsidR="004E3D2F" w:rsidRPr="003B27DA">
        <w:rPr>
          <w:rFonts w:ascii="Times New Roman" w:hAnsi="Times New Roman" w:cs="Times New Roman"/>
          <w:sz w:val="22"/>
          <w:szCs w:val="22"/>
        </w:rPr>
        <w:t>—which may have concerns about crime, pollution, and infringement on sovereignty—</w:t>
      </w:r>
      <w:r w:rsidR="005A3C12">
        <w:rPr>
          <w:rFonts w:ascii="Times New Roman" w:hAnsi="Times New Roman" w:cs="Times New Roman"/>
          <w:sz w:val="22"/>
          <w:szCs w:val="22"/>
        </w:rPr>
        <w:t>can be highly influential in shaping the scope of foreign military access</w:t>
      </w:r>
      <w:r w:rsidR="004E3D2F" w:rsidRPr="003B27DA">
        <w:rPr>
          <w:rFonts w:ascii="Times New Roman" w:hAnsi="Times New Roman" w:cs="Times New Roman"/>
          <w:sz w:val="22"/>
          <w:szCs w:val="22"/>
        </w:rPr>
        <w:t xml:space="preserve">. </w:t>
      </w:r>
      <w:bookmarkStart w:id="3" w:name="_Hlk154734213"/>
      <w:commentRangeStart w:id="4"/>
      <w:commentRangeStart w:id="5"/>
      <w:r w:rsidR="00A5374B" w:rsidRPr="003B27DA">
        <w:rPr>
          <w:rFonts w:ascii="Times New Roman" w:hAnsi="Times New Roman" w:cs="Times New Roman"/>
          <w:sz w:val="22"/>
          <w:szCs w:val="22"/>
        </w:rPr>
        <w:t>This project proposes a three</w:t>
      </w:r>
      <w:r w:rsidR="00D74924">
        <w:rPr>
          <w:rFonts w:ascii="Times New Roman" w:hAnsi="Times New Roman" w:cs="Times New Roman"/>
          <w:sz w:val="22"/>
          <w:szCs w:val="22"/>
        </w:rPr>
        <w:t>-</w:t>
      </w:r>
      <w:r w:rsidR="00A5374B" w:rsidRPr="003B27DA">
        <w:rPr>
          <w:rFonts w:ascii="Times New Roman" w:hAnsi="Times New Roman" w:cs="Times New Roman"/>
          <w:sz w:val="22"/>
          <w:szCs w:val="22"/>
        </w:rPr>
        <w:t xml:space="preserve">year plan of elite and </w:t>
      </w:r>
      <w:r w:rsidR="00556D4E">
        <w:rPr>
          <w:rFonts w:ascii="Times New Roman" w:hAnsi="Times New Roman" w:cs="Times New Roman"/>
          <w:sz w:val="22"/>
          <w:szCs w:val="22"/>
        </w:rPr>
        <w:t>mass opinion</w:t>
      </w:r>
      <w:r w:rsidR="00A5374B" w:rsidRPr="003B27DA">
        <w:rPr>
          <w:rFonts w:ascii="Times New Roman" w:hAnsi="Times New Roman" w:cs="Times New Roman"/>
          <w:sz w:val="22"/>
          <w:szCs w:val="22"/>
        </w:rPr>
        <w:t xml:space="preserve"> surveys in four countries</w:t>
      </w:r>
      <w:r w:rsidR="00556D4E">
        <w:rPr>
          <w:rFonts w:ascii="Times New Roman" w:hAnsi="Times New Roman" w:cs="Times New Roman"/>
          <w:sz w:val="22"/>
          <w:szCs w:val="22"/>
        </w:rPr>
        <w:t xml:space="preserve"> where basing access is increasingly </w:t>
      </w:r>
      <w:r w:rsidR="00F2594A">
        <w:rPr>
          <w:rFonts w:ascii="Times New Roman" w:hAnsi="Times New Roman" w:cs="Times New Roman"/>
          <w:sz w:val="22"/>
          <w:szCs w:val="22"/>
        </w:rPr>
        <w:t>the subject of great power contestation</w:t>
      </w:r>
      <w:r w:rsidR="00A5374B" w:rsidRPr="003B27DA">
        <w:rPr>
          <w:rFonts w:ascii="Times New Roman" w:hAnsi="Times New Roman" w:cs="Times New Roman"/>
          <w:sz w:val="22"/>
          <w:szCs w:val="22"/>
        </w:rPr>
        <w:t xml:space="preserve">: Djibouti, Kenya, Cambodia, and The Solomon Islands. Year 1 involves refinement of survey and interview instruments, Year 2 deploys surveys and conducts </w:t>
      </w:r>
      <w:commentRangeStart w:id="6"/>
      <w:r w:rsidR="00A5374B" w:rsidRPr="003B27DA">
        <w:rPr>
          <w:rFonts w:ascii="Times New Roman" w:hAnsi="Times New Roman" w:cs="Times New Roman"/>
          <w:sz w:val="22"/>
          <w:szCs w:val="22"/>
        </w:rPr>
        <w:t xml:space="preserve">field work </w:t>
      </w:r>
      <w:commentRangeEnd w:id="6"/>
      <w:r w:rsidR="006D46F9">
        <w:rPr>
          <w:rStyle w:val="CommentReference"/>
        </w:rPr>
        <w:commentReference w:id="6"/>
      </w:r>
      <w:r w:rsidR="00A5374B" w:rsidRPr="003B27DA">
        <w:rPr>
          <w:rFonts w:ascii="Times New Roman" w:hAnsi="Times New Roman" w:cs="Times New Roman"/>
          <w:sz w:val="22"/>
          <w:szCs w:val="22"/>
        </w:rPr>
        <w:t>in Djibouti and Kenya, and Year 3 does the last round of field work in the Solomon Islands and Cambodia.</w:t>
      </w:r>
      <w:commentRangeEnd w:id="4"/>
      <w:r w:rsidR="006F02D2">
        <w:rPr>
          <w:rStyle w:val="CommentReference"/>
        </w:rPr>
        <w:commentReference w:id="4"/>
      </w:r>
      <w:commentRangeEnd w:id="5"/>
      <w:r w:rsidR="00042A3A">
        <w:rPr>
          <w:rStyle w:val="CommentReference"/>
        </w:rPr>
        <w:commentReference w:id="5"/>
      </w:r>
      <w:bookmarkEnd w:id="3"/>
    </w:p>
    <w:p w14:paraId="0B49EF8D" w14:textId="77777777" w:rsidR="00826FAE" w:rsidRPr="003B27DA" w:rsidRDefault="00826FAE" w:rsidP="003B27DA">
      <w:pPr>
        <w:spacing w:after="120"/>
        <w:rPr>
          <w:rFonts w:ascii="Times New Roman" w:hAnsi="Times New Roman" w:cs="Times New Roman"/>
          <w:b/>
          <w:sz w:val="22"/>
          <w:szCs w:val="22"/>
        </w:rPr>
      </w:pPr>
      <w:r w:rsidRPr="003B27DA">
        <w:rPr>
          <w:rFonts w:ascii="Times New Roman" w:hAnsi="Times New Roman" w:cs="Times New Roman"/>
          <w:b/>
          <w:sz w:val="22"/>
          <w:szCs w:val="22"/>
        </w:rPr>
        <w:t>Intellectual Merit</w:t>
      </w:r>
    </w:p>
    <w:p w14:paraId="2E779F15" w14:textId="7FD3B74F" w:rsidR="00A5374B" w:rsidRPr="003B27DA" w:rsidRDefault="00A5374B" w:rsidP="003B27DA">
      <w:pPr>
        <w:spacing w:after="120"/>
        <w:rPr>
          <w:rFonts w:ascii="Times New Roman" w:hAnsi="Times New Roman" w:cs="Times New Roman"/>
          <w:sz w:val="22"/>
          <w:szCs w:val="22"/>
        </w:rPr>
      </w:pPr>
      <w:r w:rsidRPr="003B27DA">
        <w:rPr>
          <w:rFonts w:ascii="Times New Roman" w:hAnsi="Times New Roman" w:cs="Times New Roman"/>
          <w:sz w:val="22"/>
          <w:szCs w:val="22"/>
        </w:rPr>
        <w:t xml:space="preserve">The proposed research project focuses on three basic science research aims that will result in major </w:t>
      </w:r>
      <w:r w:rsidR="00495D89">
        <w:rPr>
          <w:rFonts w:ascii="Times New Roman" w:hAnsi="Times New Roman" w:cs="Times New Roman"/>
          <w:sz w:val="22"/>
          <w:szCs w:val="22"/>
        </w:rPr>
        <w:t>insights in international relations theory, criminology, political economy, international security, and data</w:t>
      </w:r>
      <w:r w:rsidRPr="003B27DA">
        <w:rPr>
          <w:rFonts w:ascii="Times New Roman" w:hAnsi="Times New Roman" w:cs="Times New Roman"/>
          <w:sz w:val="22"/>
          <w:szCs w:val="22"/>
        </w:rPr>
        <w:t>:</w:t>
      </w:r>
    </w:p>
    <w:p w14:paraId="3E1EBE92" w14:textId="172E96DD" w:rsidR="00A5374B" w:rsidRPr="003B27DA" w:rsidRDefault="00A5374B" w:rsidP="00357F30">
      <w:pPr>
        <w:pStyle w:val="ListParagraph"/>
        <w:numPr>
          <w:ilvl w:val="0"/>
          <w:numId w:val="1"/>
        </w:numPr>
        <w:spacing w:after="120"/>
        <w:ind w:left="720"/>
        <w:contextualSpacing w:val="0"/>
        <w:rPr>
          <w:rFonts w:ascii="Times New Roman" w:hAnsi="Times New Roman" w:cs="Times New Roman"/>
          <w:b/>
          <w:sz w:val="22"/>
          <w:szCs w:val="22"/>
        </w:rPr>
      </w:pPr>
      <w:commentRangeStart w:id="7"/>
      <w:commentRangeStart w:id="8"/>
      <w:r w:rsidRPr="003B27DA">
        <w:rPr>
          <w:rFonts w:ascii="Times New Roman" w:hAnsi="Times New Roman" w:cs="Times New Roman"/>
          <w:sz w:val="22"/>
          <w:szCs w:val="22"/>
        </w:rPr>
        <w:t xml:space="preserve">Explore how elite and </w:t>
      </w:r>
      <w:r w:rsidR="00051BCE">
        <w:rPr>
          <w:rFonts w:ascii="Times New Roman" w:hAnsi="Times New Roman" w:cs="Times New Roman"/>
          <w:sz w:val="22"/>
          <w:szCs w:val="22"/>
        </w:rPr>
        <w:t>mass</w:t>
      </w:r>
      <w:r w:rsidRPr="003B27DA">
        <w:rPr>
          <w:rFonts w:ascii="Times New Roman" w:hAnsi="Times New Roman" w:cs="Times New Roman"/>
          <w:sz w:val="22"/>
          <w:szCs w:val="22"/>
        </w:rPr>
        <w:t xml:space="preserve"> perceptions</w:t>
      </w:r>
      <w:r w:rsidR="00B44E1B">
        <w:rPr>
          <w:rFonts w:ascii="Times New Roman" w:hAnsi="Times New Roman" w:cs="Times New Roman"/>
          <w:sz w:val="22"/>
          <w:szCs w:val="22"/>
        </w:rPr>
        <w:t xml:space="preserve"> of foreign military basing</w:t>
      </w:r>
      <w:r w:rsidRPr="003B27DA">
        <w:rPr>
          <w:rFonts w:ascii="Times New Roman" w:hAnsi="Times New Roman" w:cs="Times New Roman"/>
          <w:sz w:val="22"/>
          <w:szCs w:val="22"/>
        </w:rPr>
        <w:t xml:space="preserve"> in host states respond to economic incentives and contact with </w:t>
      </w:r>
      <w:r w:rsidR="00172744">
        <w:rPr>
          <w:rFonts w:ascii="Times New Roman" w:hAnsi="Times New Roman" w:cs="Times New Roman"/>
          <w:sz w:val="22"/>
          <w:szCs w:val="22"/>
        </w:rPr>
        <w:t>U.S.</w:t>
      </w:r>
      <w:r w:rsidR="00C52019">
        <w:rPr>
          <w:rFonts w:ascii="Times New Roman" w:hAnsi="Times New Roman" w:cs="Times New Roman"/>
          <w:sz w:val="22"/>
          <w:szCs w:val="22"/>
        </w:rPr>
        <w:t xml:space="preserve"> </w:t>
      </w:r>
      <w:r w:rsidR="003045A1">
        <w:rPr>
          <w:rFonts w:ascii="Times New Roman" w:hAnsi="Times New Roman" w:cs="Times New Roman"/>
          <w:sz w:val="22"/>
          <w:szCs w:val="22"/>
        </w:rPr>
        <w:t xml:space="preserve">and Chinese </w:t>
      </w:r>
      <w:r w:rsidR="00C52019">
        <w:rPr>
          <w:rFonts w:ascii="Times New Roman" w:hAnsi="Times New Roman" w:cs="Times New Roman"/>
          <w:sz w:val="22"/>
          <w:szCs w:val="22"/>
        </w:rPr>
        <w:t>military</w:t>
      </w:r>
      <w:r w:rsidRPr="003B27DA">
        <w:rPr>
          <w:rFonts w:ascii="Times New Roman" w:hAnsi="Times New Roman" w:cs="Times New Roman"/>
          <w:sz w:val="22"/>
          <w:szCs w:val="22"/>
        </w:rPr>
        <w:t xml:space="preserve"> personnel.</w:t>
      </w:r>
    </w:p>
    <w:p w14:paraId="3C81CDFE" w14:textId="0E3FBB9D" w:rsidR="00A5374B" w:rsidRPr="003B27DA" w:rsidRDefault="009B0DF4" w:rsidP="00357F30">
      <w:pPr>
        <w:pStyle w:val="ListParagraph"/>
        <w:numPr>
          <w:ilvl w:val="0"/>
          <w:numId w:val="1"/>
        </w:numPr>
        <w:spacing w:after="120"/>
        <w:ind w:left="720"/>
        <w:contextualSpacing w:val="0"/>
        <w:rPr>
          <w:rFonts w:ascii="Times New Roman" w:hAnsi="Times New Roman" w:cs="Times New Roman"/>
          <w:b/>
          <w:sz w:val="22"/>
          <w:szCs w:val="22"/>
        </w:rPr>
      </w:pPr>
      <w:r>
        <w:rPr>
          <w:rFonts w:ascii="Times New Roman" w:hAnsi="Times New Roman" w:cs="Times New Roman"/>
          <w:sz w:val="22"/>
          <w:szCs w:val="22"/>
        </w:rPr>
        <w:t xml:space="preserve">Explore the social, economic, and political effects of great power military deployments in </w:t>
      </w:r>
      <w:r w:rsidR="009F7F6B">
        <w:rPr>
          <w:rFonts w:ascii="Times New Roman" w:hAnsi="Times New Roman" w:cs="Times New Roman"/>
          <w:sz w:val="22"/>
          <w:szCs w:val="22"/>
        </w:rPr>
        <w:t>lower-income and lower-middle-income states</w:t>
      </w:r>
      <w:r>
        <w:rPr>
          <w:rFonts w:ascii="Times New Roman" w:hAnsi="Times New Roman" w:cs="Times New Roman"/>
          <w:sz w:val="22"/>
          <w:szCs w:val="22"/>
        </w:rPr>
        <w:t xml:space="preserve">, </w:t>
      </w:r>
      <w:r w:rsidR="00A90342">
        <w:rPr>
          <w:rFonts w:ascii="Times New Roman" w:hAnsi="Times New Roman" w:cs="Times New Roman"/>
          <w:sz w:val="22"/>
          <w:szCs w:val="22"/>
        </w:rPr>
        <w:t xml:space="preserve">building on previous research that has focused overwhelmingly on </w:t>
      </w:r>
      <w:r w:rsidR="001A7D26">
        <w:rPr>
          <w:rFonts w:ascii="Times New Roman" w:hAnsi="Times New Roman" w:cs="Times New Roman"/>
          <w:sz w:val="22"/>
          <w:szCs w:val="22"/>
        </w:rPr>
        <w:t xml:space="preserve">deployments </w:t>
      </w:r>
      <w:r w:rsidR="0073299F">
        <w:rPr>
          <w:rFonts w:ascii="Times New Roman" w:hAnsi="Times New Roman" w:cs="Times New Roman"/>
          <w:sz w:val="22"/>
          <w:szCs w:val="22"/>
        </w:rPr>
        <w:t xml:space="preserve">in </w:t>
      </w:r>
      <w:r w:rsidR="00A90342">
        <w:rPr>
          <w:rFonts w:ascii="Times New Roman" w:hAnsi="Times New Roman" w:cs="Times New Roman"/>
          <w:sz w:val="22"/>
          <w:szCs w:val="22"/>
        </w:rPr>
        <w:t>upper income states</w:t>
      </w:r>
      <w:r>
        <w:rPr>
          <w:rFonts w:ascii="Times New Roman" w:hAnsi="Times New Roman" w:cs="Times New Roman"/>
          <w:sz w:val="22"/>
          <w:szCs w:val="22"/>
        </w:rPr>
        <w:t>.</w:t>
      </w:r>
    </w:p>
    <w:p w14:paraId="5AC852C7" w14:textId="6B5DCFF6" w:rsidR="00A5374B" w:rsidRPr="003B27DA" w:rsidRDefault="00A5374B" w:rsidP="00357F30">
      <w:pPr>
        <w:pStyle w:val="ListParagraph"/>
        <w:numPr>
          <w:ilvl w:val="0"/>
          <w:numId w:val="1"/>
        </w:numPr>
        <w:spacing w:after="120"/>
        <w:ind w:left="720"/>
        <w:contextualSpacing w:val="0"/>
        <w:rPr>
          <w:rFonts w:ascii="Times New Roman" w:hAnsi="Times New Roman" w:cs="Times New Roman"/>
          <w:b/>
          <w:sz w:val="22"/>
          <w:szCs w:val="22"/>
        </w:rPr>
      </w:pPr>
      <w:r w:rsidRPr="003B27DA">
        <w:rPr>
          <w:rFonts w:ascii="Times New Roman" w:hAnsi="Times New Roman" w:cs="Times New Roman"/>
          <w:sz w:val="22"/>
          <w:szCs w:val="22"/>
        </w:rPr>
        <w:t xml:space="preserve">Understand how elite </w:t>
      </w:r>
      <w:r w:rsidR="006E5F5B">
        <w:rPr>
          <w:rFonts w:ascii="Times New Roman" w:hAnsi="Times New Roman" w:cs="Times New Roman"/>
          <w:sz w:val="22"/>
          <w:szCs w:val="22"/>
        </w:rPr>
        <w:t>and</w:t>
      </w:r>
      <w:r w:rsidRPr="003B27DA">
        <w:rPr>
          <w:rFonts w:ascii="Times New Roman" w:hAnsi="Times New Roman" w:cs="Times New Roman"/>
          <w:sz w:val="22"/>
          <w:szCs w:val="22"/>
        </w:rPr>
        <w:t xml:space="preserve"> </w:t>
      </w:r>
      <w:r w:rsidR="00FD1908">
        <w:rPr>
          <w:rFonts w:ascii="Times New Roman" w:hAnsi="Times New Roman" w:cs="Times New Roman"/>
          <w:sz w:val="22"/>
          <w:szCs w:val="22"/>
        </w:rPr>
        <w:t>mass</w:t>
      </w:r>
      <w:r w:rsidRPr="003B27DA">
        <w:rPr>
          <w:rFonts w:ascii="Times New Roman" w:hAnsi="Times New Roman" w:cs="Times New Roman"/>
          <w:sz w:val="22"/>
          <w:szCs w:val="22"/>
        </w:rPr>
        <w:t xml:space="preserve"> </w:t>
      </w:r>
      <w:r w:rsidR="007F22AC">
        <w:rPr>
          <w:rFonts w:ascii="Times New Roman" w:hAnsi="Times New Roman" w:cs="Times New Roman"/>
          <w:sz w:val="22"/>
          <w:szCs w:val="22"/>
        </w:rPr>
        <w:t xml:space="preserve">attitudes and </w:t>
      </w:r>
      <w:r w:rsidR="00D36677">
        <w:rPr>
          <w:rFonts w:ascii="Times New Roman" w:hAnsi="Times New Roman" w:cs="Times New Roman"/>
          <w:sz w:val="22"/>
          <w:szCs w:val="22"/>
        </w:rPr>
        <w:t>interests</w:t>
      </w:r>
      <w:r w:rsidRPr="003B27DA">
        <w:rPr>
          <w:rFonts w:ascii="Times New Roman" w:hAnsi="Times New Roman" w:cs="Times New Roman"/>
          <w:sz w:val="22"/>
          <w:szCs w:val="22"/>
        </w:rPr>
        <w:t xml:space="preserve"> affect security policy in host states and </w:t>
      </w:r>
      <w:del w:id="9" w:author="Jennifer Carinci" w:date="2023-12-28T13:28:00Z">
        <w:r w:rsidR="004E6CBC" w:rsidDel="005B1B77">
          <w:rPr>
            <w:rFonts w:ascii="Times New Roman" w:hAnsi="Times New Roman" w:cs="Times New Roman"/>
            <w:sz w:val="22"/>
            <w:szCs w:val="22"/>
          </w:rPr>
          <w:delText>f</w:delText>
        </w:r>
      </w:del>
      <w:r w:rsidRPr="003B27DA">
        <w:rPr>
          <w:rFonts w:ascii="Times New Roman" w:hAnsi="Times New Roman" w:cs="Times New Roman"/>
          <w:sz w:val="22"/>
          <w:szCs w:val="22"/>
        </w:rPr>
        <w:t xml:space="preserve">shape the environment of </w:t>
      </w:r>
      <w:r w:rsidR="001D1D3A">
        <w:rPr>
          <w:rFonts w:ascii="Times New Roman" w:hAnsi="Times New Roman" w:cs="Times New Roman"/>
          <w:sz w:val="22"/>
          <w:szCs w:val="22"/>
        </w:rPr>
        <w:t>great power competition</w:t>
      </w:r>
      <w:r w:rsidRPr="003B27DA">
        <w:rPr>
          <w:rFonts w:ascii="Times New Roman" w:hAnsi="Times New Roman" w:cs="Times New Roman"/>
          <w:sz w:val="22"/>
          <w:szCs w:val="22"/>
        </w:rPr>
        <w:t>.</w:t>
      </w:r>
      <w:commentRangeEnd w:id="7"/>
      <w:r w:rsidR="002A2DAB">
        <w:rPr>
          <w:rStyle w:val="CommentReference"/>
        </w:rPr>
        <w:commentReference w:id="7"/>
      </w:r>
      <w:commentRangeEnd w:id="8"/>
      <w:r w:rsidR="005A4BA7">
        <w:rPr>
          <w:rStyle w:val="CommentReference"/>
        </w:rPr>
        <w:commentReference w:id="8"/>
      </w:r>
    </w:p>
    <w:p w14:paraId="521C7D66" w14:textId="3D70DA55" w:rsidR="00826FAE" w:rsidRPr="003B27DA" w:rsidRDefault="007666F1" w:rsidP="003B27DA">
      <w:pPr>
        <w:spacing w:after="120"/>
        <w:rPr>
          <w:rFonts w:ascii="Times New Roman" w:hAnsi="Times New Roman" w:cs="Times New Roman"/>
          <w:sz w:val="22"/>
          <w:szCs w:val="22"/>
        </w:rPr>
      </w:pPr>
      <w:r w:rsidRPr="003B27DA">
        <w:rPr>
          <w:rFonts w:ascii="Times New Roman" w:hAnsi="Times New Roman" w:cs="Times New Roman"/>
          <w:sz w:val="22"/>
          <w:szCs w:val="22"/>
        </w:rPr>
        <w:t xml:space="preserve">Current research treats </w:t>
      </w:r>
      <w:r w:rsidR="001D1D3A">
        <w:rPr>
          <w:rFonts w:ascii="Times New Roman" w:hAnsi="Times New Roman" w:cs="Times New Roman"/>
          <w:sz w:val="22"/>
          <w:szCs w:val="22"/>
        </w:rPr>
        <w:t>great power competition</w:t>
      </w:r>
      <w:r w:rsidRPr="003B27DA">
        <w:rPr>
          <w:rFonts w:ascii="Times New Roman" w:hAnsi="Times New Roman" w:cs="Times New Roman"/>
          <w:sz w:val="22"/>
          <w:szCs w:val="22"/>
        </w:rPr>
        <w:t xml:space="preserve"> as </w:t>
      </w:r>
      <w:r w:rsidR="0006588F">
        <w:rPr>
          <w:rFonts w:ascii="Times New Roman" w:hAnsi="Times New Roman" w:cs="Times New Roman"/>
          <w:sz w:val="22"/>
          <w:szCs w:val="22"/>
        </w:rPr>
        <w:t>the province of</w:t>
      </w:r>
      <w:r w:rsidRPr="003B27DA">
        <w:rPr>
          <w:rFonts w:ascii="Times New Roman" w:hAnsi="Times New Roman" w:cs="Times New Roman"/>
          <w:sz w:val="22"/>
          <w:szCs w:val="22"/>
        </w:rPr>
        <w:t xml:space="preserve"> states and their elite decision-makers. However, previous research demonstrates that the public has an </w:t>
      </w:r>
      <w:r w:rsidR="00647499">
        <w:rPr>
          <w:rFonts w:ascii="Times New Roman" w:hAnsi="Times New Roman" w:cs="Times New Roman"/>
          <w:sz w:val="22"/>
          <w:szCs w:val="22"/>
        </w:rPr>
        <w:t>important</w:t>
      </w:r>
      <w:r w:rsidRPr="003B27DA">
        <w:rPr>
          <w:rFonts w:ascii="Times New Roman" w:hAnsi="Times New Roman" w:cs="Times New Roman"/>
          <w:sz w:val="22"/>
          <w:szCs w:val="22"/>
        </w:rPr>
        <w:t xml:space="preserve"> say in </w:t>
      </w:r>
      <w:r w:rsidR="008432FC">
        <w:rPr>
          <w:rFonts w:ascii="Times New Roman" w:hAnsi="Times New Roman" w:cs="Times New Roman"/>
          <w:sz w:val="22"/>
          <w:szCs w:val="22"/>
        </w:rPr>
        <w:t>states’ security choices. H</w:t>
      </w:r>
      <w:r w:rsidRPr="003B27DA">
        <w:rPr>
          <w:rFonts w:ascii="Times New Roman" w:hAnsi="Times New Roman" w:cs="Times New Roman"/>
          <w:sz w:val="22"/>
          <w:szCs w:val="22"/>
        </w:rPr>
        <w:t xml:space="preserve">ow </w:t>
      </w:r>
      <w:r w:rsidR="008432FC">
        <w:rPr>
          <w:rFonts w:ascii="Times New Roman" w:hAnsi="Times New Roman" w:cs="Times New Roman"/>
          <w:sz w:val="22"/>
          <w:szCs w:val="22"/>
        </w:rPr>
        <w:t>a great power’s military</w:t>
      </w:r>
      <w:r w:rsidRPr="003B27DA">
        <w:rPr>
          <w:rFonts w:ascii="Times New Roman" w:hAnsi="Times New Roman" w:cs="Times New Roman"/>
          <w:sz w:val="22"/>
          <w:szCs w:val="22"/>
        </w:rPr>
        <w:t xml:space="preserve"> </w:t>
      </w:r>
      <w:r w:rsidR="001C757A">
        <w:rPr>
          <w:rFonts w:ascii="Times New Roman" w:hAnsi="Times New Roman" w:cs="Times New Roman"/>
          <w:sz w:val="22"/>
          <w:szCs w:val="22"/>
        </w:rPr>
        <w:t>personnel</w:t>
      </w:r>
      <w:r w:rsidRPr="003B27DA">
        <w:rPr>
          <w:rFonts w:ascii="Times New Roman" w:hAnsi="Times New Roman" w:cs="Times New Roman"/>
          <w:sz w:val="22"/>
          <w:szCs w:val="22"/>
        </w:rPr>
        <w:t xml:space="preserve"> behave within a </w:t>
      </w:r>
      <w:r w:rsidR="001C757A">
        <w:rPr>
          <w:rFonts w:ascii="Times New Roman" w:hAnsi="Times New Roman" w:cs="Times New Roman"/>
          <w:sz w:val="22"/>
          <w:szCs w:val="22"/>
        </w:rPr>
        <w:t xml:space="preserve">host </w:t>
      </w:r>
      <w:r w:rsidRPr="003B27DA">
        <w:rPr>
          <w:rFonts w:ascii="Times New Roman" w:hAnsi="Times New Roman" w:cs="Times New Roman"/>
          <w:sz w:val="22"/>
          <w:szCs w:val="22"/>
        </w:rPr>
        <w:t xml:space="preserve">state can limit or broaden </w:t>
      </w:r>
      <w:del w:id="10" w:author="Jennifer Carinci" w:date="2023-12-28T13:30:00Z">
        <w:r w:rsidRPr="003B27DA" w:rsidDel="003B7044">
          <w:rPr>
            <w:rFonts w:ascii="Times New Roman" w:hAnsi="Times New Roman" w:cs="Times New Roman"/>
            <w:sz w:val="22"/>
            <w:szCs w:val="22"/>
          </w:rPr>
          <w:delText xml:space="preserve">a </w:delText>
        </w:r>
      </w:del>
      <w:r w:rsidR="00F515C6">
        <w:rPr>
          <w:rFonts w:ascii="Times New Roman" w:hAnsi="Times New Roman" w:cs="Times New Roman"/>
          <w:sz w:val="22"/>
          <w:szCs w:val="22"/>
        </w:rPr>
        <w:t>that</w:t>
      </w:r>
      <w:r w:rsidRPr="003B27DA">
        <w:rPr>
          <w:rFonts w:ascii="Times New Roman" w:hAnsi="Times New Roman" w:cs="Times New Roman"/>
          <w:sz w:val="22"/>
          <w:szCs w:val="22"/>
        </w:rPr>
        <w:t xml:space="preserve"> power’s operational environment</w:t>
      </w:r>
      <w:r w:rsidR="00F515C6">
        <w:rPr>
          <w:rFonts w:ascii="Times New Roman" w:hAnsi="Times New Roman" w:cs="Times New Roman"/>
          <w:sz w:val="22"/>
          <w:szCs w:val="22"/>
        </w:rPr>
        <w:t>, as host governments become more or less permissive</w:t>
      </w:r>
      <w:r w:rsidR="003171F7">
        <w:rPr>
          <w:rFonts w:ascii="Times New Roman" w:hAnsi="Times New Roman" w:cs="Times New Roman"/>
          <w:sz w:val="22"/>
          <w:szCs w:val="22"/>
        </w:rPr>
        <w:t>.</w:t>
      </w:r>
      <w:r w:rsidRPr="003B27DA">
        <w:rPr>
          <w:rFonts w:ascii="Times New Roman" w:hAnsi="Times New Roman" w:cs="Times New Roman"/>
          <w:sz w:val="22"/>
          <w:szCs w:val="22"/>
        </w:rPr>
        <w:t xml:space="preserve"> </w:t>
      </w:r>
      <w:commentRangeStart w:id="11"/>
      <w:r w:rsidRPr="003B27DA">
        <w:rPr>
          <w:rFonts w:ascii="Times New Roman" w:hAnsi="Times New Roman" w:cs="Times New Roman"/>
          <w:sz w:val="22"/>
          <w:szCs w:val="22"/>
        </w:rPr>
        <w:t xml:space="preserve">The four countries </w:t>
      </w:r>
      <w:commentRangeEnd w:id="11"/>
      <w:r w:rsidR="00BB786F">
        <w:rPr>
          <w:rStyle w:val="CommentReference"/>
        </w:rPr>
        <w:commentReference w:id="11"/>
      </w:r>
      <w:commentRangeStart w:id="12"/>
      <w:r w:rsidRPr="003B27DA">
        <w:rPr>
          <w:rFonts w:ascii="Times New Roman" w:hAnsi="Times New Roman" w:cs="Times New Roman"/>
          <w:sz w:val="22"/>
          <w:szCs w:val="22"/>
        </w:rPr>
        <w:t xml:space="preserve">we </w:t>
      </w:r>
      <w:commentRangeEnd w:id="12"/>
      <w:r w:rsidR="001456D8">
        <w:rPr>
          <w:rStyle w:val="CommentReference"/>
        </w:rPr>
        <w:commentReference w:id="12"/>
      </w:r>
      <w:r w:rsidRPr="003B27DA">
        <w:rPr>
          <w:rFonts w:ascii="Times New Roman" w:hAnsi="Times New Roman" w:cs="Times New Roman"/>
          <w:sz w:val="22"/>
          <w:szCs w:val="22"/>
        </w:rPr>
        <w:t xml:space="preserve">chose vary </w:t>
      </w:r>
      <w:r w:rsidR="009B0DF4">
        <w:rPr>
          <w:rFonts w:ascii="Times New Roman" w:hAnsi="Times New Roman" w:cs="Times New Roman"/>
          <w:sz w:val="22"/>
          <w:szCs w:val="22"/>
        </w:rPr>
        <w:t>i</w:t>
      </w:r>
      <w:r w:rsidRPr="003B27DA">
        <w:rPr>
          <w:rFonts w:ascii="Times New Roman" w:hAnsi="Times New Roman" w:cs="Times New Roman"/>
          <w:sz w:val="22"/>
          <w:szCs w:val="22"/>
        </w:rPr>
        <w:t xml:space="preserve">n how much influence each major power has and allows our research design to use both observational and experimental questions to gauge how major power influence is conditional on existing public perceptions. </w:t>
      </w:r>
      <w:commentRangeStart w:id="13"/>
      <w:r w:rsidR="00E03606" w:rsidRPr="003B27DA">
        <w:rPr>
          <w:rFonts w:ascii="Times New Roman" w:hAnsi="Times New Roman" w:cs="Times New Roman"/>
          <w:sz w:val="22"/>
          <w:szCs w:val="22"/>
        </w:rPr>
        <w:t>Our</w:t>
      </w:r>
      <w:commentRangeEnd w:id="13"/>
      <w:r w:rsidR="00A36D32">
        <w:rPr>
          <w:rStyle w:val="CommentReference"/>
        </w:rPr>
        <w:commentReference w:id="13"/>
      </w:r>
      <w:r w:rsidR="00E03606" w:rsidRPr="003B27DA">
        <w:rPr>
          <w:rFonts w:ascii="Times New Roman" w:hAnsi="Times New Roman" w:cs="Times New Roman"/>
          <w:sz w:val="22"/>
          <w:szCs w:val="22"/>
        </w:rPr>
        <w:t xml:space="preserve"> data will enable scholars in </w:t>
      </w:r>
      <w:commentRangeStart w:id="14"/>
      <w:r w:rsidR="00E03606" w:rsidRPr="003B27DA">
        <w:rPr>
          <w:rFonts w:ascii="Times New Roman" w:hAnsi="Times New Roman" w:cs="Times New Roman"/>
          <w:sz w:val="22"/>
          <w:szCs w:val="22"/>
        </w:rPr>
        <w:t xml:space="preserve">international relations, political science, economics, psychology, and sociology </w:t>
      </w:r>
      <w:commentRangeEnd w:id="14"/>
      <w:r w:rsidR="00052454">
        <w:rPr>
          <w:rStyle w:val="CommentReference"/>
        </w:rPr>
        <w:commentReference w:id="14"/>
      </w:r>
      <w:r w:rsidR="00E03606" w:rsidRPr="003B27DA">
        <w:rPr>
          <w:rFonts w:ascii="Times New Roman" w:hAnsi="Times New Roman" w:cs="Times New Roman"/>
          <w:sz w:val="22"/>
          <w:szCs w:val="22"/>
        </w:rPr>
        <w:t xml:space="preserve">to answer questions about how state behavior </w:t>
      </w:r>
      <w:r w:rsidR="00651EE6">
        <w:rPr>
          <w:rFonts w:ascii="Times New Roman" w:hAnsi="Times New Roman" w:cs="Times New Roman"/>
          <w:sz w:val="22"/>
          <w:szCs w:val="22"/>
        </w:rPr>
        <w:t>affects, and is affected by, mass attitudes and interests</w:t>
      </w:r>
      <w:commentRangeStart w:id="15"/>
      <w:r w:rsidR="00E03606" w:rsidRPr="003B27DA">
        <w:rPr>
          <w:rFonts w:ascii="Times New Roman" w:hAnsi="Times New Roman" w:cs="Times New Roman"/>
          <w:sz w:val="22"/>
          <w:szCs w:val="22"/>
        </w:rPr>
        <w:t xml:space="preserve">. </w:t>
      </w:r>
      <w:commentRangeEnd w:id="15"/>
      <w:r w:rsidR="00C843F2">
        <w:rPr>
          <w:rStyle w:val="CommentReference"/>
        </w:rPr>
        <w:commentReference w:id="15"/>
      </w:r>
    </w:p>
    <w:p w14:paraId="2A039B7B" w14:textId="77777777" w:rsidR="00826FAE" w:rsidRPr="003B27DA" w:rsidRDefault="00826FAE" w:rsidP="003B27DA">
      <w:pPr>
        <w:spacing w:after="120"/>
        <w:rPr>
          <w:rFonts w:ascii="Times New Roman" w:hAnsi="Times New Roman" w:cs="Times New Roman"/>
          <w:b/>
          <w:sz w:val="22"/>
          <w:szCs w:val="22"/>
        </w:rPr>
      </w:pPr>
      <w:r w:rsidRPr="003B27DA">
        <w:rPr>
          <w:rFonts w:ascii="Times New Roman" w:hAnsi="Times New Roman" w:cs="Times New Roman"/>
          <w:b/>
          <w:sz w:val="22"/>
          <w:szCs w:val="22"/>
        </w:rPr>
        <w:t>Broader Impacts</w:t>
      </w:r>
    </w:p>
    <w:p w14:paraId="1A6D0753" w14:textId="63BEC315" w:rsidR="00852F03" w:rsidRDefault="00852F03" w:rsidP="003B27DA">
      <w:pPr>
        <w:spacing w:after="120"/>
        <w:rPr>
          <w:rFonts w:ascii="Times New Roman" w:hAnsi="Times New Roman" w:cs="Times New Roman"/>
          <w:sz w:val="22"/>
          <w:szCs w:val="22"/>
        </w:rPr>
      </w:pPr>
      <w:commentRangeStart w:id="16"/>
      <w:r>
        <w:rPr>
          <w:rFonts w:ascii="Times New Roman" w:hAnsi="Times New Roman" w:cs="Times New Roman"/>
          <w:sz w:val="22"/>
          <w:szCs w:val="22"/>
        </w:rPr>
        <w:t xml:space="preserve">The project has scholarly and policy impacts. </w:t>
      </w:r>
      <w:commentRangeEnd w:id="16"/>
      <w:r w:rsidR="00571471">
        <w:rPr>
          <w:rStyle w:val="CommentReference"/>
        </w:rPr>
        <w:commentReference w:id="16"/>
      </w:r>
      <w:r>
        <w:rPr>
          <w:rFonts w:ascii="Times New Roman" w:hAnsi="Times New Roman" w:cs="Times New Roman"/>
          <w:sz w:val="22"/>
          <w:szCs w:val="22"/>
        </w:rPr>
        <w:t xml:space="preserve">First, it enhances scholarly understanding of influence in the security domain. The use of soft power to motivate other states to do what one wants has been neglected in security studies, which tend to focus on coercion and use of force. This project explores the interpersonal and economic underpinnings of influence over foreign basing access, which is central to projecting military force beyond a state’s borders. Second, this project </w:t>
      </w:r>
      <w:commentRangeStart w:id="17"/>
      <w:r>
        <w:rPr>
          <w:rFonts w:ascii="Times New Roman" w:hAnsi="Times New Roman" w:cs="Times New Roman"/>
          <w:sz w:val="22"/>
          <w:szCs w:val="22"/>
        </w:rPr>
        <w:t xml:space="preserve">provides </w:t>
      </w:r>
      <w:commentRangeEnd w:id="17"/>
      <w:r w:rsidR="00AD7921">
        <w:rPr>
          <w:rStyle w:val="CommentReference"/>
        </w:rPr>
        <w:commentReference w:id="17"/>
      </w:r>
      <w:r>
        <w:rPr>
          <w:rFonts w:ascii="Times New Roman" w:hAnsi="Times New Roman" w:cs="Times New Roman"/>
          <w:sz w:val="22"/>
          <w:szCs w:val="22"/>
        </w:rPr>
        <w:t xml:space="preserve">new theory and evidence on the effectiveness of economic incentives in securing access as well as their effects on host societies. Third, by examining the effectiveness of US and Chinese strategies for gaining military access to other countries, this project </w:t>
      </w:r>
      <w:commentRangeStart w:id="18"/>
      <w:r>
        <w:rPr>
          <w:rFonts w:ascii="Times New Roman" w:hAnsi="Times New Roman" w:cs="Times New Roman"/>
          <w:sz w:val="22"/>
          <w:szCs w:val="22"/>
        </w:rPr>
        <w:t>informs</w:t>
      </w:r>
      <w:commentRangeEnd w:id="18"/>
      <w:r w:rsidR="004A29D7">
        <w:rPr>
          <w:rStyle w:val="CommentReference"/>
        </w:rPr>
        <w:commentReference w:id="18"/>
      </w:r>
      <w:r>
        <w:rPr>
          <w:rFonts w:ascii="Times New Roman" w:hAnsi="Times New Roman" w:cs="Times New Roman"/>
          <w:sz w:val="22"/>
          <w:szCs w:val="22"/>
        </w:rPr>
        <w:t xml:space="preserve"> US national security debates over US-China competition. Finally, the research team represents a </w:t>
      </w:r>
      <w:commentRangeStart w:id="19"/>
      <w:r>
        <w:rPr>
          <w:rFonts w:ascii="Times New Roman" w:hAnsi="Times New Roman" w:cs="Times New Roman"/>
          <w:sz w:val="22"/>
          <w:szCs w:val="22"/>
        </w:rPr>
        <w:t xml:space="preserve">diverse range of career levels, backgrounds, and expertise. </w:t>
      </w:r>
      <w:commentRangeEnd w:id="19"/>
      <w:r w:rsidR="00AF2D47">
        <w:rPr>
          <w:rStyle w:val="CommentReference"/>
        </w:rPr>
        <w:commentReference w:id="19"/>
      </w:r>
      <w:r>
        <w:rPr>
          <w:rFonts w:ascii="Times New Roman" w:hAnsi="Times New Roman" w:cs="Times New Roman"/>
          <w:sz w:val="22"/>
          <w:szCs w:val="22"/>
        </w:rPr>
        <w:t xml:space="preserve">The research team members will use their expertise and the findings from this project to provide a series of teaching events on </w:t>
      </w:r>
      <w:commentRangeStart w:id="20"/>
      <w:r>
        <w:rPr>
          <w:rFonts w:ascii="Times New Roman" w:hAnsi="Times New Roman" w:cs="Times New Roman"/>
          <w:sz w:val="22"/>
          <w:szCs w:val="22"/>
        </w:rPr>
        <w:t xml:space="preserve">their respective campuses </w:t>
      </w:r>
      <w:commentRangeEnd w:id="20"/>
      <w:r w:rsidR="00541C62">
        <w:rPr>
          <w:rStyle w:val="CommentReference"/>
        </w:rPr>
        <w:commentReference w:id="20"/>
      </w:r>
      <w:r>
        <w:rPr>
          <w:rFonts w:ascii="Times New Roman" w:hAnsi="Times New Roman" w:cs="Times New Roman"/>
          <w:sz w:val="22"/>
          <w:szCs w:val="22"/>
        </w:rPr>
        <w:t xml:space="preserve">to impart </w:t>
      </w:r>
      <w:commentRangeStart w:id="21"/>
      <w:r>
        <w:rPr>
          <w:rFonts w:ascii="Times New Roman" w:hAnsi="Times New Roman" w:cs="Times New Roman"/>
          <w:sz w:val="22"/>
          <w:szCs w:val="22"/>
        </w:rPr>
        <w:t xml:space="preserve">methodological training </w:t>
      </w:r>
      <w:commentRangeEnd w:id="21"/>
      <w:r w:rsidR="00B459E8">
        <w:rPr>
          <w:rStyle w:val="CommentReference"/>
        </w:rPr>
        <w:commentReference w:id="21"/>
      </w:r>
      <w:r>
        <w:rPr>
          <w:rFonts w:ascii="Times New Roman" w:hAnsi="Times New Roman" w:cs="Times New Roman"/>
          <w:sz w:val="22"/>
          <w:szCs w:val="22"/>
        </w:rPr>
        <w:t xml:space="preserve">to students and disseminate research findings and lessons learned to the </w:t>
      </w:r>
      <w:commentRangeStart w:id="22"/>
      <w:r>
        <w:rPr>
          <w:rFonts w:ascii="Times New Roman" w:hAnsi="Times New Roman" w:cs="Times New Roman"/>
          <w:sz w:val="22"/>
          <w:szCs w:val="22"/>
        </w:rPr>
        <w:t>general community</w:t>
      </w:r>
      <w:commentRangeEnd w:id="22"/>
      <w:r w:rsidR="00DF1403">
        <w:rPr>
          <w:rStyle w:val="CommentReference"/>
        </w:rPr>
        <w:commentReference w:id="22"/>
      </w:r>
      <w:r>
        <w:rPr>
          <w:rFonts w:ascii="Times New Roman" w:hAnsi="Times New Roman" w:cs="Times New Roman"/>
          <w:sz w:val="22"/>
          <w:szCs w:val="22"/>
        </w:rPr>
        <w:t xml:space="preserve">.  </w:t>
      </w:r>
    </w:p>
    <w:sectPr w:rsidR="00852F0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Carinci" w:date="2023-12-28T13:45:00Z" w:initials="JC">
    <w:p w14:paraId="37E6FF0E" w14:textId="527B7BBB" w:rsidR="004F5CD9" w:rsidRDefault="004F5CD9">
      <w:pPr>
        <w:pStyle w:val="CommentText"/>
      </w:pPr>
      <w:r>
        <w:rPr>
          <w:rStyle w:val="CommentReference"/>
        </w:rPr>
        <w:annotationRef/>
      </w:r>
      <w:r w:rsidR="0074375E">
        <w:t>Add the purpose of the study</w:t>
      </w:r>
      <w:r w:rsidR="008A16EA">
        <w:t>, as in why is this important.</w:t>
      </w:r>
    </w:p>
  </w:comment>
  <w:comment w:id="2" w:author="Jennifer Carinci" w:date="2023-12-28T13:09:00Z" w:initials="JC">
    <w:p w14:paraId="01C43C0B" w14:textId="1736EBE7" w:rsidR="006A2A40" w:rsidRDefault="006A2A40">
      <w:pPr>
        <w:pStyle w:val="CommentText"/>
      </w:pPr>
      <w:r>
        <w:rPr>
          <w:rStyle w:val="CommentReference"/>
        </w:rPr>
        <w:annotationRef/>
      </w:r>
      <w:r w:rsidR="000F28A8">
        <w:t>Use third person.</w:t>
      </w:r>
    </w:p>
  </w:comment>
  <w:comment w:id="6" w:author="Jennifer Carinci" w:date="2023-12-28T13:47:00Z" w:initials="JC">
    <w:p w14:paraId="753A8126" w14:textId="2E90F717" w:rsidR="006D46F9" w:rsidRDefault="006D46F9">
      <w:pPr>
        <w:pStyle w:val="CommentText"/>
      </w:pPr>
      <w:r>
        <w:rPr>
          <w:rStyle w:val="CommentReference"/>
        </w:rPr>
        <w:annotationRef/>
      </w:r>
      <w:r w:rsidR="00C843F2">
        <w:t>Describe the intended field work.</w:t>
      </w:r>
    </w:p>
  </w:comment>
  <w:comment w:id="4" w:author="Jennifer Carinci" w:date="2023-12-28T13:11:00Z" w:initials="JC">
    <w:p w14:paraId="610248FA" w14:textId="6B6E2014" w:rsidR="006F02D2" w:rsidRDefault="006F02D2">
      <w:pPr>
        <w:pStyle w:val="CommentText"/>
      </w:pPr>
      <w:r>
        <w:rPr>
          <w:rStyle w:val="CommentReference"/>
        </w:rPr>
        <w:annotationRef/>
      </w:r>
      <w:r w:rsidR="00474ECA">
        <w:t>Awkward with the project proposing and years deploying and doing.</w:t>
      </w:r>
    </w:p>
  </w:comment>
  <w:comment w:id="5" w:author="Jennifer Carinci" w:date="2023-12-29T09:21:00Z" w:initials="JC">
    <w:p w14:paraId="557067BE" w14:textId="5DD47EFC" w:rsidR="00F16A47" w:rsidRPr="00121C59" w:rsidRDefault="00042A3A" w:rsidP="00F16A47">
      <w:pPr>
        <w:contextualSpacing/>
        <w:jc w:val="both"/>
        <w:rPr>
          <w:sz w:val="22"/>
          <w:szCs w:val="22"/>
        </w:rPr>
      </w:pPr>
      <w:r>
        <w:rPr>
          <w:rStyle w:val="CommentReference"/>
        </w:rPr>
        <w:annotationRef/>
      </w:r>
      <w:r>
        <w:t>This plan does not match</w:t>
      </w:r>
      <w:r w:rsidR="00F16A47">
        <w:t xml:space="preserve"> Section 2.C. of the project description: “</w:t>
      </w:r>
      <w:r w:rsidR="00F16A47" w:rsidRPr="00121C59">
        <w:rPr>
          <w:sz w:val="22"/>
          <w:szCs w:val="22"/>
        </w:rPr>
        <w:t>We propose a one-year project to study how US-China competition shapes their ability to gain and maintain access for power projection. Our project will conduct two nationwide surveys in countries that host Chinese or American military bases: Djibouti and Cambodia. Additionally, we will conduct fieldwork and interviews in Djibouti, which hosts both an American and a Chinese presence.</w:t>
      </w:r>
      <w:r w:rsidR="005606F7">
        <w:rPr>
          <w:sz w:val="22"/>
          <w:szCs w:val="22"/>
        </w:rPr>
        <w:t>"</w:t>
      </w:r>
      <w:r w:rsidR="00F16A47" w:rsidRPr="00121C59">
        <w:rPr>
          <w:sz w:val="22"/>
          <w:szCs w:val="22"/>
        </w:rPr>
        <w:t xml:space="preserve"> </w:t>
      </w:r>
    </w:p>
    <w:p w14:paraId="30C84122" w14:textId="5448D9CF" w:rsidR="00042A3A" w:rsidRDefault="00042A3A">
      <w:pPr>
        <w:pStyle w:val="CommentText"/>
      </w:pPr>
    </w:p>
  </w:comment>
  <w:comment w:id="7" w:author="Jennifer Carinci" w:date="2023-12-28T13:43:00Z" w:initials="JC">
    <w:p w14:paraId="2C4A8F94" w14:textId="4C5986CD" w:rsidR="002A2DAB" w:rsidRDefault="002A2DAB">
      <w:pPr>
        <w:pStyle w:val="CommentText"/>
      </w:pPr>
      <w:r>
        <w:rPr>
          <w:rStyle w:val="CommentReference"/>
        </w:rPr>
        <w:annotationRef/>
      </w:r>
      <w:r>
        <w:t xml:space="preserve">Making </w:t>
      </w:r>
      <w:proofErr w:type="gramStart"/>
      <w:r>
        <w:t>these part of the paragraph</w:t>
      </w:r>
      <w:proofErr w:type="gramEnd"/>
      <w:r>
        <w:t xml:space="preserve"> will aid in gaining space, if needed.</w:t>
      </w:r>
    </w:p>
  </w:comment>
  <w:comment w:id="8" w:author="Jennifer Carinci" w:date="2023-12-29T09:25:00Z" w:initials="JC">
    <w:p w14:paraId="0101D4DD" w14:textId="18AA3399" w:rsidR="005A4BA7" w:rsidRDefault="005A4BA7">
      <w:pPr>
        <w:pStyle w:val="CommentText"/>
      </w:pPr>
      <w:r>
        <w:rPr>
          <w:rStyle w:val="CommentReference"/>
        </w:rPr>
        <w:annotationRef/>
      </w:r>
      <w:r w:rsidR="005C71E9">
        <w:t>These are different than those listed in the Project Description.</w:t>
      </w:r>
    </w:p>
  </w:comment>
  <w:comment w:id="11" w:author="Jennifer Carinci" w:date="2023-12-29T09:24:00Z" w:initials="JC">
    <w:p w14:paraId="1313950E" w14:textId="7B6C03F4" w:rsidR="00BB786F" w:rsidRDefault="00BB786F">
      <w:pPr>
        <w:pStyle w:val="CommentText"/>
      </w:pPr>
      <w:r>
        <w:rPr>
          <w:rStyle w:val="CommentReference"/>
        </w:rPr>
        <w:annotationRef/>
      </w:r>
      <w:r>
        <w:t>Only tw</w:t>
      </w:r>
      <w:r w:rsidR="003211B8">
        <w:t>o countries – Djibouti and Cambodia – in section 2.C. of the Project Description.</w:t>
      </w:r>
    </w:p>
  </w:comment>
  <w:comment w:id="12" w:author="Jennifer Carinci" w:date="2023-12-28T13:30:00Z" w:initials="JC">
    <w:p w14:paraId="5559486A" w14:textId="5CDEE9FE" w:rsidR="001456D8" w:rsidRDefault="001456D8">
      <w:pPr>
        <w:pStyle w:val="CommentText"/>
      </w:pPr>
      <w:r>
        <w:rPr>
          <w:rStyle w:val="CommentReference"/>
        </w:rPr>
        <w:annotationRef/>
      </w:r>
      <w:r>
        <w:t>Switch to third person</w:t>
      </w:r>
      <w:r w:rsidR="00AD7921">
        <w:t>.</w:t>
      </w:r>
    </w:p>
  </w:comment>
  <w:comment w:id="13" w:author="Jennifer Carinci" w:date="2023-12-28T13:32:00Z" w:initials="JC">
    <w:p w14:paraId="5E093CFE" w14:textId="42D5EF3A" w:rsidR="00A36D32" w:rsidRDefault="00A36D32">
      <w:pPr>
        <w:pStyle w:val="CommentText"/>
      </w:pPr>
      <w:r>
        <w:rPr>
          <w:rStyle w:val="CommentReference"/>
        </w:rPr>
        <w:annotationRef/>
      </w:r>
      <w:r>
        <w:t>Switch to third person</w:t>
      </w:r>
      <w:r w:rsidR="00AD7921">
        <w:t>.</w:t>
      </w:r>
    </w:p>
  </w:comment>
  <w:comment w:id="14" w:author="Jennifer Carinci" w:date="2023-12-29T18:16:00Z" w:initials="U">
    <w:p w14:paraId="57EDFC95" w14:textId="27509B4A" w:rsidR="00052454" w:rsidRDefault="00052454">
      <w:pPr>
        <w:pStyle w:val="CommentText"/>
      </w:pPr>
      <w:r>
        <w:rPr>
          <w:rStyle w:val="CommentReference"/>
        </w:rPr>
        <w:annotationRef/>
      </w:r>
      <w:r w:rsidR="001C4192">
        <w:t>Bring out the contributions to these disciplines more in the Project description.</w:t>
      </w:r>
    </w:p>
  </w:comment>
  <w:comment w:id="15" w:author="Jennifer Carinci" w:date="2023-12-28T13:48:00Z" w:initials="JC">
    <w:p w14:paraId="6130D61D" w14:textId="0BCA2730" w:rsidR="00C843F2" w:rsidRDefault="00C843F2">
      <w:pPr>
        <w:pStyle w:val="CommentText"/>
      </w:pPr>
      <w:r>
        <w:rPr>
          <w:rStyle w:val="CommentReference"/>
        </w:rPr>
        <w:annotationRef/>
      </w:r>
      <w:r>
        <w:t>Emphasize how this is novel/</w:t>
      </w:r>
      <w:r w:rsidR="006366D8">
        <w:t>transformative in terms of knowledge generation for these fields.</w:t>
      </w:r>
    </w:p>
  </w:comment>
  <w:comment w:id="16" w:author="Jennifer Carinci" w:date="2023-12-28T13:38:00Z" w:initials="JC">
    <w:p w14:paraId="5736224B" w14:textId="406E4306" w:rsidR="00571471" w:rsidRDefault="00571471">
      <w:pPr>
        <w:pStyle w:val="CommentText"/>
      </w:pPr>
      <w:r>
        <w:rPr>
          <w:rStyle w:val="CommentReference"/>
        </w:rPr>
        <w:annotationRef/>
      </w:r>
      <w:r>
        <w:t>Frame in terms of benefits to society.</w:t>
      </w:r>
    </w:p>
  </w:comment>
  <w:comment w:id="17" w:author="Jennifer Carinci" w:date="2023-12-28T13:36:00Z" w:initials="JC">
    <w:p w14:paraId="5A2BF392" w14:textId="12279405" w:rsidR="00AD7921" w:rsidRDefault="00AD7921">
      <w:pPr>
        <w:pStyle w:val="CommentText"/>
      </w:pPr>
      <w:r>
        <w:rPr>
          <w:rStyle w:val="CommentReference"/>
        </w:rPr>
        <w:annotationRef/>
      </w:r>
      <w:r>
        <w:t>Will provide?</w:t>
      </w:r>
    </w:p>
  </w:comment>
  <w:comment w:id="18" w:author="Jennifer Carinci" w:date="2023-12-28T13:49:00Z" w:initials="JC">
    <w:p w14:paraId="516CE4BB" w14:textId="62ACB194" w:rsidR="004A29D7" w:rsidRDefault="004A29D7">
      <w:pPr>
        <w:pStyle w:val="CommentText"/>
      </w:pPr>
      <w:r>
        <w:rPr>
          <w:rStyle w:val="CommentReference"/>
        </w:rPr>
        <w:annotationRef/>
      </w:r>
      <w:r>
        <w:t>Will inform?</w:t>
      </w:r>
    </w:p>
  </w:comment>
  <w:comment w:id="19" w:author="Jennifer Carinci" w:date="2023-12-28T13:49:00Z" w:initials="JC">
    <w:p w14:paraId="4856113C" w14:textId="255DED02" w:rsidR="00AF2D47" w:rsidRDefault="00AF2D47">
      <w:pPr>
        <w:pStyle w:val="CommentText"/>
      </w:pPr>
      <w:r>
        <w:rPr>
          <w:rStyle w:val="CommentReference"/>
        </w:rPr>
        <w:annotationRef/>
      </w:r>
      <w:r>
        <w:t>So, what are the broader impacts implications of this diversity?</w:t>
      </w:r>
    </w:p>
  </w:comment>
  <w:comment w:id="20" w:author="Jennifer Carinci" w:date="2023-12-28T13:50:00Z" w:initials="JC">
    <w:p w14:paraId="24582F64" w14:textId="7CCE7D9F" w:rsidR="00541C62" w:rsidRDefault="00541C62">
      <w:pPr>
        <w:pStyle w:val="CommentText"/>
      </w:pPr>
      <w:r>
        <w:rPr>
          <w:rStyle w:val="CommentReference"/>
        </w:rPr>
        <w:annotationRef/>
      </w:r>
      <w:r>
        <w:t>Introduce the project partners (campuses/disciplines) in the overview</w:t>
      </w:r>
      <w:r w:rsidR="00DB39FE">
        <w:t>.</w:t>
      </w:r>
    </w:p>
  </w:comment>
  <w:comment w:id="21" w:author="Jennifer Carinci" w:date="2023-12-28T13:39:00Z" w:initials="JC">
    <w:p w14:paraId="62A5A54A" w14:textId="42FF4AF0" w:rsidR="00B459E8" w:rsidRDefault="00B459E8">
      <w:pPr>
        <w:pStyle w:val="CommentText"/>
      </w:pPr>
      <w:r>
        <w:rPr>
          <w:rStyle w:val="CommentReference"/>
        </w:rPr>
        <w:annotationRef/>
      </w:r>
      <w:r w:rsidR="00DF1403">
        <w:t>What type of methodological training?</w:t>
      </w:r>
    </w:p>
  </w:comment>
  <w:comment w:id="22" w:author="Jennifer Carinci" w:date="2023-12-28T13:40:00Z" w:initials="JC">
    <w:p w14:paraId="3221091B" w14:textId="392E2CA3" w:rsidR="00DF1403" w:rsidRDefault="00DF1403">
      <w:pPr>
        <w:pStyle w:val="CommentText"/>
      </w:pPr>
      <w:r>
        <w:rPr>
          <w:rStyle w:val="CommentReference"/>
        </w:rPr>
        <w:annotationRef/>
      </w:r>
      <w:r w:rsidR="00AE0682">
        <w:t xml:space="preserve">Who is the “general community”? Why would </w:t>
      </w:r>
      <w:r w:rsidR="000D6933">
        <w:t xml:space="preserve">the general community be interested in the anticipated results? </w:t>
      </w:r>
      <w:r w:rsidR="00E76B1F">
        <w:t>Perhaps more targeted dissemination to those who could leverage the results in making and implementing policies</w:t>
      </w:r>
      <w:r w:rsidR="00BD460F">
        <w:t xml:space="preserve"> </w:t>
      </w:r>
      <w:proofErr w:type="spellStart"/>
      <w:r w:rsidR="00EE1CDB">
        <w:t>whould</w:t>
      </w:r>
      <w:proofErr w:type="spellEnd"/>
      <w:r w:rsidR="00EE1CDB">
        <w:t xml:space="preserve"> have a greater potential for broader impacts?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6FF0E" w15:done="0"/>
  <w15:commentEx w15:paraId="01C43C0B" w15:done="0"/>
  <w15:commentEx w15:paraId="753A8126" w15:done="0"/>
  <w15:commentEx w15:paraId="610248FA" w15:done="0"/>
  <w15:commentEx w15:paraId="30C84122" w15:done="0"/>
  <w15:commentEx w15:paraId="2C4A8F94" w15:done="0"/>
  <w15:commentEx w15:paraId="0101D4DD" w15:done="0"/>
  <w15:commentEx w15:paraId="1313950E" w15:done="0"/>
  <w15:commentEx w15:paraId="5559486A" w15:done="0"/>
  <w15:commentEx w15:paraId="5E093CFE" w15:done="0"/>
  <w15:commentEx w15:paraId="57EDFC95" w15:done="0"/>
  <w15:commentEx w15:paraId="6130D61D" w15:done="0"/>
  <w15:commentEx w15:paraId="5736224B" w15:done="0"/>
  <w15:commentEx w15:paraId="5A2BF392" w15:done="0"/>
  <w15:commentEx w15:paraId="516CE4BB" w15:done="0"/>
  <w15:commentEx w15:paraId="4856113C" w15:done="0"/>
  <w15:commentEx w15:paraId="24582F64" w15:done="0"/>
  <w15:commentEx w15:paraId="62A5A54A" w15:done="0"/>
  <w15:commentEx w15:paraId="322109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6DBF3" w16cex:dateUtc="2023-12-28T18:45:00Z"/>
  <w16cex:commentExtensible w16cex:durableId="03539FF7" w16cex:dateUtc="2023-12-28T18:09:00Z"/>
  <w16cex:commentExtensible w16cex:durableId="2F3BDE3A" w16cex:dateUtc="2023-12-28T18:47:00Z"/>
  <w16cex:commentExtensible w16cex:durableId="56EB204E" w16cex:dateUtc="2023-12-28T18:11:00Z"/>
  <w16cex:commentExtensible w16cex:durableId="212725FC" w16cex:dateUtc="2023-12-29T14:21:00Z"/>
  <w16cex:commentExtensible w16cex:durableId="099B07E1" w16cex:dateUtc="2023-12-28T18:43:00Z"/>
  <w16cex:commentExtensible w16cex:durableId="1ECFF9D8" w16cex:dateUtc="2023-12-29T14:25:00Z"/>
  <w16cex:commentExtensible w16cex:durableId="12764E6B" w16cex:dateUtc="2023-12-29T14:24:00Z"/>
  <w16cex:commentExtensible w16cex:durableId="33A198AD" w16cex:dateUtc="2023-12-28T18:30:00Z"/>
  <w16cex:commentExtensible w16cex:durableId="62CC1A15" w16cex:dateUtc="2023-12-28T18:32:00Z"/>
  <w16cex:commentExtensible w16cex:durableId="0B373AE8" w16cex:dateUtc="2023-12-29T23:16:00Z"/>
  <w16cex:commentExtensible w16cex:durableId="1FEC9D2A" w16cex:dateUtc="2023-12-28T18:48:00Z"/>
  <w16cex:commentExtensible w16cex:durableId="09D63314" w16cex:dateUtc="2023-12-28T18:38:00Z"/>
  <w16cex:commentExtensible w16cex:durableId="31EFBCF1" w16cex:dateUtc="2023-12-28T18:36:00Z"/>
  <w16cex:commentExtensible w16cex:durableId="42C73EBB" w16cex:dateUtc="2023-12-28T18:49:00Z"/>
  <w16cex:commentExtensible w16cex:durableId="40551F4C" w16cex:dateUtc="2023-12-28T18:49:00Z"/>
  <w16cex:commentExtensible w16cex:durableId="7AEFF170" w16cex:dateUtc="2023-12-28T18:50:00Z"/>
  <w16cex:commentExtensible w16cex:durableId="7DCCD9F8" w16cex:dateUtc="2023-12-28T18:39:00Z"/>
  <w16cex:commentExtensible w16cex:durableId="7495EE12" w16cex:dateUtc="2023-12-28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6FF0E" w16cid:durableId="5446DBF3"/>
  <w16cid:commentId w16cid:paraId="01C43C0B" w16cid:durableId="03539FF7"/>
  <w16cid:commentId w16cid:paraId="753A8126" w16cid:durableId="2F3BDE3A"/>
  <w16cid:commentId w16cid:paraId="610248FA" w16cid:durableId="56EB204E"/>
  <w16cid:commentId w16cid:paraId="30C84122" w16cid:durableId="212725FC"/>
  <w16cid:commentId w16cid:paraId="2C4A8F94" w16cid:durableId="099B07E1"/>
  <w16cid:commentId w16cid:paraId="0101D4DD" w16cid:durableId="1ECFF9D8"/>
  <w16cid:commentId w16cid:paraId="1313950E" w16cid:durableId="12764E6B"/>
  <w16cid:commentId w16cid:paraId="5559486A" w16cid:durableId="33A198AD"/>
  <w16cid:commentId w16cid:paraId="5E093CFE" w16cid:durableId="62CC1A15"/>
  <w16cid:commentId w16cid:paraId="57EDFC95" w16cid:durableId="0B373AE8"/>
  <w16cid:commentId w16cid:paraId="6130D61D" w16cid:durableId="1FEC9D2A"/>
  <w16cid:commentId w16cid:paraId="5736224B" w16cid:durableId="09D63314"/>
  <w16cid:commentId w16cid:paraId="5A2BF392" w16cid:durableId="31EFBCF1"/>
  <w16cid:commentId w16cid:paraId="516CE4BB" w16cid:durableId="42C73EBB"/>
  <w16cid:commentId w16cid:paraId="4856113C" w16cid:durableId="40551F4C"/>
  <w16cid:commentId w16cid:paraId="24582F64" w16cid:durableId="7AEFF170"/>
  <w16cid:commentId w16cid:paraId="62A5A54A" w16cid:durableId="7DCCD9F8"/>
  <w16cid:commentId w16cid:paraId="3221091B" w16cid:durableId="7495EE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A8786" w14:textId="77777777" w:rsidR="00847204" w:rsidRDefault="00847204" w:rsidP="00C67BC4">
      <w:r>
        <w:separator/>
      </w:r>
    </w:p>
  </w:endnote>
  <w:endnote w:type="continuationSeparator" w:id="0">
    <w:p w14:paraId="4A44BBB6" w14:textId="77777777" w:rsidR="00847204" w:rsidRDefault="00847204" w:rsidP="00C6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F57BE" w14:textId="77777777" w:rsidR="00C67BC4" w:rsidRDefault="00C67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94514" w14:textId="77777777" w:rsidR="00C67BC4" w:rsidRDefault="00C67B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94DCD" w14:textId="77777777" w:rsidR="00C67BC4" w:rsidRDefault="00C67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7FFFA" w14:textId="77777777" w:rsidR="00847204" w:rsidRDefault="00847204" w:rsidP="00C67BC4">
      <w:r>
        <w:separator/>
      </w:r>
    </w:p>
  </w:footnote>
  <w:footnote w:type="continuationSeparator" w:id="0">
    <w:p w14:paraId="67FE6B08" w14:textId="77777777" w:rsidR="00847204" w:rsidRDefault="00847204" w:rsidP="00C67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1AB3" w14:textId="77777777" w:rsidR="00C67BC4" w:rsidRDefault="00C67B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C55F" w14:textId="77777777" w:rsidR="00C67BC4" w:rsidRDefault="00C67B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EF00" w14:textId="77777777" w:rsidR="00C67BC4" w:rsidRDefault="00C67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5DB3"/>
    <w:multiLevelType w:val="hybridMultilevel"/>
    <w:tmpl w:val="8C0292C0"/>
    <w:lvl w:ilvl="0" w:tplc="E504464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32727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Carinci">
    <w15:presenceInfo w15:providerId="Windows Live" w15:userId="72e4dc0268ea23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3NDQ3sjQyNDEwMjZX0lEKTi0uzszPAykwqgUAAha/viwAAAA="/>
  </w:docVars>
  <w:rsids>
    <w:rsidRoot w:val="00327EAF"/>
    <w:rsid w:val="00042A3A"/>
    <w:rsid w:val="00051BCE"/>
    <w:rsid w:val="00052454"/>
    <w:rsid w:val="0006588F"/>
    <w:rsid w:val="000D6933"/>
    <w:rsid w:val="000F28A8"/>
    <w:rsid w:val="001456D8"/>
    <w:rsid w:val="00162688"/>
    <w:rsid w:val="00172744"/>
    <w:rsid w:val="001A7D26"/>
    <w:rsid w:val="001C4192"/>
    <w:rsid w:val="001C757A"/>
    <w:rsid w:val="001D1D3A"/>
    <w:rsid w:val="00233EFC"/>
    <w:rsid w:val="002A2DAB"/>
    <w:rsid w:val="002C3F26"/>
    <w:rsid w:val="003045A1"/>
    <w:rsid w:val="003171F7"/>
    <w:rsid w:val="003211B8"/>
    <w:rsid w:val="00327EAF"/>
    <w:rsid w:val="00357F30"/>
    <w:rsid w:val="003B27DA"/>
    <w:rsid w:val="003B7044"/>
    <w:rsid w:val="00436A07"/>
    <w:rsid w:val="00470A6D"/>
    <w:rsid w:val="00474ECA"/>
    <w:rsid w:val="00482E20"/>
    <w:rsid w:val="00495D89"/>
    <w:rsid w:val="004A29D7"/>
    <w:rsid w:val="004C40BD"/>
    <w:rsid w:val="004E3D2F"/>
    <w:rsid w:val="004E6CBC"/>
    <w:rsid w:val="004F5CD9"/>
    <w:rsid w:val="00541C62"/>
    <w:rsid w:val="00556D4E"/>
    <w:rsid w:val="005606F7"/>
    <w:rsid w:val="00571471"/>
    <w:rsid w:val="005A3C12"/>
    <w:rsid w:val="005A4BA7"/>
    <w:rsid w:val="005B1B77"/>
    <w:rsid w:val="005C71E9"/>
    <w:rsid w:val="006366D8"/>
    <w:rsid w:val="00647499"/>
    <w:rsid w:val="00651EE6"/>
    <w:rsid w:val="0068383E"/>
    <w:rsid w:val="006A2A40"/>
    <w:rsid w:val="006D46F9"/>
    <w:rsid w:val="006E5F5B"/>
    <w:rsid w:val="006F02D2"/>
    <w:rsid w:val="0073299F"/>
    <w:rsid w:val="0074375E"/>
    <w:rsid w:val="00744A75"/>
    <w:rsid w:val="007666F1"/>
    <w:rsid w:val="007973C1"/>
    <w:rsid w:val="007C13E7"/>
    <w:rsid w:val="007F22AC"/>
    <w:rsid w:val="00801D03"/>
    <w:rsid w:val="00826FAE"/>
    <w:rsid w:val="008432FC"/>
    <w:rsid w:val="00847204"/>
    <w:rsid w:val="00852F03"/>
    <w:rsid w:val="008629A7"/>
    <w:rsid w:val="008A16EA"/>
    <w:rsid w:val="009B0DF4"/>
    <w:rsid w:val="009F7F6B"/>
    <w:rsid w:val="00A36D32"/>
    <w:rsid w:val="00A5374B"/>
    <w:rsid w:val="00A71699"/>
    <w:rsid w:val="00A73E91"/>
    <w:rsid w:val="00A90342"/>
    <w:rsid w:val="00AA2177"/>
    <w:rsid w:val="00AC4E79"/>
    <w:rsid w:val="00AD7921"/>
    <w:rsid w:val="00AE0682"/>
    <w:rsid w:val="00AF2D47"/>
    <w:rsid w:val="00B44E1B"/>
    <w:rsid w:val="00B459E8"/>
    <w:rsid w:val="00B62326"/>
    <w:rsid w:val="00BB786F"/>
    <w:rsid w:val="00BD460F"/>
    <w:rsid w:val="00C4376D"/>
    <w:rsid w:val="00C52019"/>
    <w:rsid w:val="00C67BC4"/>
    <w:rsid w:val="00C842D3"/>
    <w:rsid w:val="00C843F2"/>
    <w:rsid w:val="00CD631E"/>
    <w:rsid w:val="00D04B70"/>
    <w:rsid w:val="00D10967"/>
    <w:rsid w:val="00D36677"/>
    <w:rsid w:val="00D74924"/>
    <w:rsid w:val="00DB39FE"/>
    <w:rsid w:val="00DD2E55"/>
    <w:rsid w:val="00DF1403"/>
    <w:rsid w:val="00E03606"/>
    <w:rsid w:val="00E22E5A"/>
    <w:rsid w:val="00E753E7"/>
    <w:rsid w:val="00E76B1F"/>
    <w:rsid w:val="00E97629"/>
    <w:rsid w:val="00ED27AC"/>
    <w:rsid w:val="00EE1CDB"/>
    <w:rsid w:val="00F16A47"/>
    <w:rsid w:val="00F2594A"/>
    <w:rsid w:val="00F515C6"/>
    <w:rsid w:val="00FD1908"/>
    <w:rsid w:val="00FF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99FB8"/>
  <w15:chartTrackingRefBased/>
  <w15:docId w15:val="{06495E9E-410B-4F80-ACB3-21435C7D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FA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4B"/>
    <w:pPr>
      <w:ind w:left="720"/>
      <w:contextualSpacing/>
    </w:pPr>
  </w:style>
  <w:style w:type="character" w:styleId="CommentReference">
    <w:name w:val="annotation reference"/>
    <w:basedOn w:val="DefaultParagraphFont"/>
    <w:uiPriority w:val="99"/>
    <w:semiHidden/>
    <w:unhideWhenUsed/>
    <w:rsid w:val="00E03606"/>
    <w:rPr>
      <w:sz w:val="16"/>
      <w:szCs w:val="16"/>
    </w:rPr>
  </w:style>
  <w:style w:type="paragraph" w:styleId="CommentText">
    <w:name w:val="annotation text"/>
    <w:basedOn w:val="Normal"/>
    <w:link w:val="CommentTextChar"/>
    <w:uiPriority w:val="99"/>
    <w:semiHidden/>
    <w:unhideWhenUsed/>
    <w:rsid w:val="00E03606"/>
    <w:rPr>
      <w:sz w:val="20"/>
      <w:szCs w:val="20"/>
    </w:rPr>
  </w:style>
  <w:style w:type="character" w:customStyle="1" w:styleId="CommentTextChar">
    <w:name w:val="Comment Text Char"/>
    <w:basedOn w:val="DefaultParagraphFont"/>
    <w:link w:val="CommentText"/>
    <w:uiPriority w:val="99"/>
    <w:semiHidden/>
    <w:rsid w:val="00E0360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03606"/>
    <w:rPr>
      <w:b/>
      <w:bCs/>
    </w:rPr>
  </w:style>
  <w:style w:type="character" w:customStyle="1" w:styleId="CommentSubjectChar">
    <w:name w:val="Comment Subject Char"/>
    <w:basedOn w:val="CommentTextChar"/>
    <w:link w:val="CommentSubject"/>
    <w:uiPriority w:val="99"/>
    <w:semiHidden/>
    <w:rsid w:val="00E03606"/>
    <w:rPr>
      <w:rFonts w:eastAsiaTheme="minorEastAsia"/>
      <w:b/>
      <w:bCs/>
      <w:sz w:val="20"/>
      <w:szCs w:val="20"/>
    </w:rPr>
  </w:style>
  <w:style w:type="paragraph" w:styleId="BalloonText">
    <w:name w:val="Balloon Text"/>
    <w:basedOn w:val="Normal"/>
    <w:link w:val="BalloonTextChar"/>
    <w:uiPriority w:val="99"/>
    <w:semiHidden/>
    <w:unhideWhenUsed/>
    <w:rsid w:val="00E036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606"/>
    <w:rPr>
      <w:rFonts w:ascii="Segoe UI" w:eastAsiaTheme="minorEastAsia" w:hAnsi="Segoe UI" w:cs="Segoe UI"/>
      <w:sz w:val="18"/>
      <w:szCs w:val="18"/>
    </w:rPr>
  </w:style>
  <w:style w:type="paragraph" w:styleId="Header">
    <w:name w:val="header"/>
    <w:basedOn w:val="Normal"/>
    <w:link w:val="HeaderChar"/>
    <w:uiPriority w:val="99"/>
    <w:unhideWhenUsed/>
    <w:rsid w:val="00C67BC4"/>
    <w:pPr>
      <w:tabs>
        <w:tab w:val="center" w:pos="4680"/>
        <w:tab w:val="right" w:pos="9360"/>
      </w:tabs>
    </w:pPr>
  </w:style>
  <w:style w:type="character" w:customStyle="1" w:styleId="HeaderChar">
    <w:name w:val="Header Char"/>
    <w:basedOn w:val="DefaultParagraphFont"/>
    <w:link w:val="Header"/>
    <w:uiPriority w:val="99"/>
    <w:rsid w:val="00C67BC4"/>
    <w:rPr>
      <w:rFonts w:eastAsiaTheme="minorEastAsia"/>
      <w:sz w:val="24"/>
      <w:szCs w:val="24"/>
    </w:rPr>
  </w:style>
  <w:style w:type="paragraph" w:styleId="Footer">
    <w:name w:val="footer"/>
    <w:basedOn w:val="Normal"/>
    <w:link w:val="FooterChar"/>
    <w:uiPriority w:val="99"/>
    <w:unhideWhenUsed/>
    <w:rsid w:val="00C67BC4"/>
    <w:pPr>
      <w:tabs>
        <w:tab w:val="center" w:pos="4680"/>
        <w:tab w:val="right" w:pos="9360"/>
      </w:tabs>
    </w:pPr>
  </w:style>
  <w:style w:type="character" w:customStyle="1" w:styleId="FooterChar">
    <w:name w:val="Footer Char"/>
    <w:basedOn w:val="DefaultParagraphFont"/>
    <w:link w:val="Footer"/>
    <w:uiPriority w:val="99"/>
    <w:rsid w:val="00C67BC4"/>
    <w:rPr>
      <w:rFonts w:eastAsiaTheme="minorEastAsia"/>
      <w:sz w:val="24"/>
      <w:szCs w:val="24"/>
    </w:rPr>
  </w:style>
  <w:style w:type="paragraph" w:customStyle="1" w:styleId="Default">
    <w:name w:val="Default"/>
    <w:rsid w:val="00436A07"/>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DD2E5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B58AC-DE30-414A-A121-DF9BFDD34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624</Words>
  <Characters>3557</Characters>
  <Application>Microsoft Office Word</Application>
  <DocSecurity>0</DocSecurity>
  <Lines>46</Lines>
  <Paragraphs>10</Paragraphs>
  <ScaleCrop>false</ScaleCrop>
  <HeadingPairs>
    <vt:vector size="2" baseType="variant">
      <vt:variant>
        <vt:lpstr>Title</vt:lpstr>
      </vt:variant>
      <vt:variant>
        <vt:i4>1</vt:i4>
      </vt:variant>
    </vt:vector>
  </HeadingPairs>
  <TitlesOfParts>
    <vt:vector size="1" baseType="lpstr">
      <vt:lpstr/>
    </vt:vector>
  </TitlesOfParts>
  <Company>Boise State University</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Jennifer Carinci</cp:lastModifiedBy>
  <cp:revision>43</cp:revision>
  <dcterms:created xsi:type="dcterms:W3CDTF">2023-12-21T21:17:00Z</dcterms:created>
  <dcterms:modified xsi:type="dcterms:W3CDTF">2023-12-29T23:16:00Z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56b89e975dff88cfa0b275fc2c86d409b82727f2c1e976f5f53f2b5c1b12d649</vt:lpwstr>
  </property>
</Properties>
</file>
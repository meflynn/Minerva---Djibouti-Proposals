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84DC6" w14:textId="7F4009F0" w:rsidR="004C40BD" w:rsidRPr="003B27DA" w:rsidRDefault="00826FAE" w:rsidP="003B27DA">
      <w:pPr>
        <w:spacing w:before="240" w:after="120"/>
        <w:jc w:val="center"/>
        <w:rPr>
          <w:rFonts w:ascii="Times New Roman" w:hAnsi="Times New Roman" w:cs="Times New Roman"/>
          <w:b/>
          <w:sz w:val="22"/>
          <w:szCs w:val="22"/>
        </w:rPr>
      </w:pPr>
      <w:commentRangeStart w:id="0"/>
      <w:r w:rsidRPr="003B27DA">
        <w:rPr>
          <w:rFonts w:ascii="Times New Roman" w:hAnsi="Times New Roman" w:cs="Times New Roman"/>
          <w:b/>
          <w:sz w:val="22"/>
          <w:szCs w:val="22"/>
        </w:rPr>
        <w:t>Project Summary</w:t>
      </w:r>
      <w:commentRangeEnd w:id="0"/>
      <w:r w:rsidR="00436A07">
        <w:rPr>
          <w:rStyle w:val="CommentReference"/>
        </w:rPr>
        <w:commentReference w:id="0"/>
      </w:r>
    </w:p>
    <w:p w14:paraId="164C61A0" w14:textId="1F16A228" w:rsidR="004E3D2F" w:rsidRPr="003B27DA" w:rsidRDefault="00233EFC" w:rsidP="003B27DA">
      <w:pPr>
        <w:spacing w:after="120"/>
        <w:rPr>
          <w:rFonts w:ascii="Times New Roman" w:hAnsi="Times New Roman" w:cs="Times New Roman"/>
          <w:sz w:val="22"/>
          <w:szCs w:val="22"/>
        </w:rPr>
      </w:pPr>
      <w:r>
        <w:rPr>
          <w:rFonts w:ascii="Times New Roman" w:hAnsi="Times New Roman" w:cs="Times New Roman"/>
          <w:sz w:val="22"/>
          <w:szCs w:val="22"/>
        </w:rPr>
        <w:t>A</w:t>
      </w:r>
      <w:r w:rsidR="004E3D2F" w:rsidRPr="003B27DA">
        <w:rPr>
          <w:rFonts w:ascii="Times New Roman" w:hAnsi="Times New Roman" w:cs="Times New Roman"/>
          <w:sz w:val="22"/>
          <w:szCs w:val="22"/>
        </w:rPr>
        <w:t xml:space="preserve"> fundamental bas</w:t>
      </w:r>
      <w:r w:rsidR="00801D03">
        <w:rPr>
          <w:rFonts w:ascii="Times New Roman" w:hAnsi="Times New Roman" w:cs="Times New Roman"/>
          <w:sz w:val="22"/>
          <w:szCs w:val="22"/>
        </w:rPr>
        <w:t>i</w:t>
      </w:r>
      <w:r w:rsidR="00CD631E" w:rsidRPr="003B27DA">
        <w:rPr>
          <w:rFonts w:ascii="Times New Roman" w:hAnsi="Times New Roman" w:cs="Times New Roman"/>
          <w:sz w:val="22"/>
          <w:szCs w:val="22"/>
        </w:rPr>
        <w:t>s</w:t>
      </w:r>
      <w:r w:rsidR="004E3D2F" w:rsidRPr="003B27DA">
        <w:rPr>
          <w:rFonts w:ascii="Times New Roman" w:hAnsi="Times New Roman" w:cs="Times New Roman"/>
          <w:sz w:val="22"/>
          <w:szCs w:val="22"/>
        </w:rPr>
        <w:t xml:space="preserve"> o</w:t>
      </w:r>
      <w:r w:rsidR="00A5374B" w:rsidRPr="003B27DA">
        <w:rPr>
          <w:rFonts w:ascii="Times New Roman" w:hAnsi="Times New Roman" w:cs="Times New Roman"/>
          <w:sz w:val="22"/>
          <w:szCs w:val="22"/>
        </w:rPr>
        <w:t xml:space="preserve">f </w:t>
      </w:r>
      <w:r w:rsidR="001D1D3A">
        <w:rPr>
          <w:rFonts w:ascii="Times New Roman" w:hAnsi="Times New Roman" w:cs="Times New Roman"/>
          <w:sz w:val="22"/>
          <w:szCs w:val="22"/>
        </w:rPr>
        <w:t>great power competition</w:t>
      </w:r>
      <w:r w:rsidR="00A5374B" w:rsidRPr="003B27DA">
        <w:rPr>
          <w:rFonts w:ascii="Times New Roman" w:hAnsi="Times New Roman" w:cs="Times New Roman"/>
          <w:sz w:val="22"/>
          <w:szCs w:val="22"/>
        </w:rPr>
        <w:t xml:space="preserve"> </w:t>
      </w:r>
      <w:r w:rsidR="004E3D2F" w:rsidRPr="003B27DA">
        <w:rPr>
          <w:rFonts w:ascii="Times New Roman" w:hAnsi="Times New Roman" w:cs="Times New Roman"/>
          <w:sz w:val="22"/>
          <w:szCs w:val="22"/>
        </w:rPr>
        <w:t xml:space="preserve">has </w:t>
      </w:r>
      <w:r w:rsidR="00ED27AC">
        <w:rPr>
          <w:rFonts w:ascii="Times New Roman" w:hAnsi="Times New Roman" w:cs="Times New Roman"/>
          <w:sz w:val="22"/>
          <w:szCs w:val="22"/>
        </w:rPr>
        <w:t xml:space="preserve">long </w:t>
      </w:r>
      <w:r w:rsidR="004E3D2F" w:rsidRPr="003B27DA">
        <w:rPr>
          <w:rFonts w:ascii="Times New Roman" w:hAnsi="Times New Roman" w:cs="Times New Roman"/>
          <w:sz w:val="22"/>
          <w:szCs w:val="22"/>
        </w:rPr>
        <w:t xml:space="preserve">been the </w:t>
      </w:r>
      <w:r w:rsidR="00CD631E" w:rsidRPr="003B27DA">
        <w:rPr>
          <w:rFonts w:ascii="Times New Roman" w:hAnsi="Times New Roman" w:cs="Times New Roman"/>
          <w:sz w:val="22"/>
          <w:szCs w:val="22"/>
        </w:rPr>
        <w:t xml:space="preserve">overseas </w:t>
      </w:r>
      <w:r w:rsidR="004E3D2F" w:rsidRPr="003B27DA">
        <w:rPr>
          <w:rFonts w:ascii="Times New Roman" w:hAnsi="Times New Roman" w:cs="Times New Roman"/>
          <w:sz w:val="22"/>
          <w:szCs w:val="22"/>
        </w:rPr>
        <w:t xml:space="preserve">deployment of military </w:t>
      </w:r>
      <w:r w:rsidR="00CD631E" w:rsidRPr="003B27DA">
        <w:rPr>
          <w:rFonts w:ascii="Times New Roman" w:hAnsi="Times New Roman" w:cs="Times New Roman"/>
          <w:sz w:val="22"/>
          <w:szCs w:val="22"/>
        </w:rPr>
        <w:t>personnel</w:t>
      </w:r>
      <w:r w:rsidR="004E3D2F" w:rsidRPr="003B27DA">
        <w:rPr>
          <w:rFonts w:ascii="Times New Roman" w:hAnsi="Times New Roman" w:cs="Times New Roman"/>
          <w:sz w:val="22"/>
          <w:szCs w:val="22"/>
        </w:rPr>
        <w:t xml:space="preserve">. </w:t>
      </w:r>
      <w:r w:rsidR="00A73E91" w:rsidRPr="003B27DA">
        <w:rPr>
          <w:rFonts w:ascii="Times New Roman" w:hAnsi="Times New Roman" w:cs="Times New Roman"/>
          <w:sz w:val="22"/>
          <w:szCs w:val="22"/>
        </w:rPr>
        <w:t xml:space="preserve">Since the end of World </w:t>
      </w:r>
      <w:proofErr w:type="gramStart"/>
      <w:r w:rsidR="00A73E91" w:rsidRPr="003B27DA">
        <w:rPr>
          <w:rFonts w:ascii="Times New Roman" w:hAnsi="Times New Roman" w:cs="Times New Roman"/>
          <w:sz w:val="22"/>
          <w:szCs w:val="22"/>
        </w:rPr>
        <w:t>War II</w:t>
      </w:r>
      <w:proofErr w:type="gramEnd"/>
      <w:r w:rsidR="00A73E91" w:rsidRPr="003B27DA">
        <w:rPr>
          <w:rFonts w:ascii="Times New Roman" w:hAnsi="Times New Roman" w:cs="Times New Roman"/>
          <w:sz w:val="22"/>
          <w:szCs w:val="22"/>
        </w:rPr>
        <w:t xml:space="preserve"> </w:t>
      </w:r>
      <w:r w:rsidR="004E3D2F" w:rsidRPr="003B27DA">
        <w:rPr>
          <w:rFonts w:ascii="Times New Roman" w:hAnsi="Times New Roman" w:cs="Times New Roman"/>
          <w:sz w:val="22"/>
          <w:szCs w:val="22"/>
        </w:rPr>
        <w:t>the United States has had a</w:t>
      </w:r>
      <w:r w:rsidR="00470A6D" w:rsidRPr="003B27DA">
        <w:rPr>
          <w:rFonts w:ascii="Times New Roman" w:hAnsi="Times New Roman" w:cs="Times New Roman"/>
          <w:sz w:val="22"/>
          <w:szCs w:val="22"/>
        </w:rPr>
        <w:t xml:space="preserve"> virtual</w:t>
      </w:r>
      <w:r w:rsidR="004E3D2F" w:rsidRPr="003B27DA">
        <w:rPr>
          <w:rFonts w:ascii="Times New Roman" w:hAnsi="Times New Roman" w:cs="Times New Roman"/>
          <w:sz w:val="22"/>
          <w:szCs w:val="22"/>
        </w:rPr>
        <w:t xml:space="preserve"> monopoly </w:t>
      </w:r>
      <w:r w:rsidR="00A73E91" w:rsidRPr="003B27DA">
        <w:rPr>
          <w:rFonts w:ascii="Times New Roman" w:hAnsi="Times New Roman" w:cs="Times New Roman"/>
          <w:sz w:val="22"/>
          <w:szCs w:val="22"/>
        </w:rPr>
        <w:t>on military basing</w:t>
      </w:r>
      <w:r w:rsidR="004E3D2F" w:rsidRPr="003B27DA">
        <w:rPr>
          <w:rFonts w:ascii="Times New Roman" w:hAnsi="Times New Roman" w:cs="Times New Roman"/>
          <w:sz w:val="22"/>
          <w:szCs w:val="22"/>
        </w:rPr>
        <w:t xml:space="preserve"> through its own network allies</w:t>
      </w:r>
      <w:r w:rsidR="00A73E91" w:rsidRPr="003B27DA">
        <w:rPr>
          <w:rFonts w:ascii="Times New Roman" w:hAnsi="Times New Roman" w:cs="Times New Roman"/>
          <w:sz w:val="22"/>
          <w:szCs w:val="22"/>
        </w:rPr>
        <w:t xml:space="preserve"> and overseas facilities. However, with the rise of China and a resurgent Russia</w:t>
      </w:r>
      <w:r w:rsidR="004E3D2F" w:rsidRPr="003B27DA">
        <w:rPr>
          <w:rFonts w:ascii="Times New Roman" w:hAnsi="Times New Roman" w:cs="Times New Roman"/>
          <w:sz w:val="22"/>
          <w:szCs w:val="22"/>
        </w:rPr>
        <w:t xml:space="preserve"> that monopoly is eroding as competitors seek to expand their </w:t>
      </w:r>
      <w:r w:rsidR="00D10967" w:rsidRPr="003B27DA">
        <w:rPr>
          <w:rFonts w:ascii="Times New Roman" w:hAnsi="Times New Roman" w:cs="Times New Roman"/>
          <w:sz w:val="22"/>
          <w:szCs w:val="22"/>
        </w:rPr>
        <w:t xml:space="preserve">own overseas military </w:t>
      </w:r>
      <w:r w:rsidR="004E3D2F" w:rsidRPr="003B27DA">
        <w:rPr>
          <w:rFonts w:ascii="Times New Roman" w:hAnsi="Times New Roman" w:cs="Times New Roman"/>
          <w:sz w:val="22"/>
          <w:szCs w:val="22"/>
        </w:rPr>
        <w:t xml:space="preserve">presence. This project </w:t>
      </w:r>
      <w:r w:rsidR="008629A7">
        <w:rPr>
          <w:rFonts w:ascii="Times New Roman" w:hAnsi="Times New Roman" w:cs="Times New Roman"/>
          <w:sz w:val="22"/>
          <w:szCs w:val="22"/>
        </w:rPr>
        <w:t xml:space="preserve">explores the social, political, and economic nature of the </w:t>
      </w:r>
      <w:r w:rsidR="002C3F26">
        <w:rPr>
          <w:rFonts w:ascii="Times New Roman" w:hAnsi="Times New Roman" w:cs="Times New Roman"/>
          <w:sz w:val="22"/>
          <w:szCs w:val="22"/>
        </w:rPr>
        <w:t>interactions</w:t>
      </w:r>
      <w:r w:rsidR="008629A7">
        <w:rPr>
          <w:rFonts w:ascii="Times New Roman" w:hAnsi="Times New Roman" w:cs="Times New Roman"/>
          <w:sz w:val="22"/>
          <w:szCs w:val="22"/>
        </w:rPr>
        <w:t xml:space="preserve"> between host-state populations and foreign military personnel</w:t>
      </w:r>
      <w:r w:rsidR="004E3D2F" w:rsidRPr="003B27DA">
        <w:rPr>
          <w:rFonts w:ascii="Times New Roman" w:hAnsi="Times New Roman" w:cs="Times New Roman"/>
          <w:sz w:val="22"/>
          <w:szCs w:val="22"/>
        </w:rPr>
        <w:t xml:space="preserve">. We compare the efforts of the United States and China in building influence in current and prospective base-host countries. </w:t>
      </w:r>
      <w:commentRangeStart w:id="1"/>
      <w:r w:rsidR="002C3F26">
        <w:rPr>
          <w:rFonts w:ascii="Times New Roman" w:hAnsi="Times New Roman" w:cs="Times New Roman"/>
          <w:sz w:val="22"/>
          <w:szCs w:val="22"/>
        </w:rPr>
        <w:t>Across regime types,</w:t>
      </w:r>
      <w:r w:rsidR="004E3D2F" w:rsidRPr="003B27DA">
        <w:rPr>
          <w:rFonts w:ascii="Times New Roman" w:hAnsi="Times New Roman" w:cs="Times New Roman"/>
          <w:sz w:val="22"/>
          <w:szCs w:val="22"/>
        </w:rPr>
        <w:t xml:space="preserve"> local population</w:t>
      </w:r>
      <w:r w:rsidR="002C3F26">
        <w:rPr>
          <w:rFonts w:ascii="Times New Roman" w:hAnsi="Times New Roman" w:cs="Times New Roman"/>
          <w:sz w:val="22"/>
          <w:szCs w:val="22"/>
        </w:rPr>
        <w:t>s</w:t>
      </w:r>
      <w:commentRangeEnd w:id="1"/>
      <w:r w:rsidR="00E22E5A">
        <w:rPr>
          <w:rStyle w:val="CommentReference"/>
        </w:rPr>
        <w:commentReference w:id="1"/>
      </w:r>
      <w:r w:rsidR="004E3D2F" w:rsidRPr="003B27DA">
        <w:rPr>
          <w:rFonts w:ascii="Times New Roman" w:hAnsi="Times New Roman" w:cs="Times New Roman"/>
          <w:sz w:val="22"/>
          <w:szCs w:val="22"/>
        </w:rPr>
        <w:t>—which may have concerns about crime, pollution, and infringement on sovereignty—</w:t>
      </w:r>
      <w:r w:rsidR="005A3C12">
        <w:rPr>
          <w:rFonts w:ascii="Times New Roman" w:hAnsi="Times New Roman" w:cs="Times New Roman"/>
          <w:sz w:val="22"/>
          <w:szCs w:val="22"/>
        </w:rPr>
        <w:t>can be highly influential in shaping the scope of foreign military access</w:t>
      </w:r>
      <w:r w:rsidR="004E3D2F" w:rsidRPr="003B27DA">
        <w:rPr>
          <w:rFonts w:ascii="Times New Roman" w:hAnsi="Times New Roman" w:cs="Times New Roman"/>
          <w:sz w:val="22"/>
          <w:szCs w:val="22"/>
        </w:rPr>
        <w:t xml:space="preserve">. </w:t>
      </w:r>
      <w:r w:rsidR="00A5374B" w:rsidRPr="003B27DA">
        <w:rPr>
          <w:rFonts w:ascii="Times New Roman" w:hAnsi="Times New Roman" w:cs="Times New Roman"/>
          <w:sz w:val="22"/>
          <w:szCs w:val="22"/>
        </w:rPr>
        <w:t>This project proposes a three</w:t>
      </w:r>
      <w:r w:rsidR="00D74924">
        <w:rPr>
          <w:rFonts w:ascii="Times New Roman" w:hAnsi="Times New Roman" w:cs="Times New Roman"/>
          <w:sz w:val="22"/>
          <w:szCs w:val="22"/>
        </w:rPr>
        <w:t>-</w:t>
      </w:r>
      <w:r w:rsidR="00A5374B" w:rsidRPr="003B27DA">
        <w:rPr>
          <w:rFonts w:ascii="Times New Roman" w:hAnsi="Times New Roman" w:cs="Times New Roman"/>
          <w:sz w:val="22"/>
          <w:szCs w:val="22"/>
        </w:rPr>
        <w:t xml:space="preserve">year plan of elite and </w:t>
      </w:r>
      <w:r w:rsidR="00556D4E">
        <w:rPr>
          <w:rFonts w:ascii="Times New Roman" w:hAnsi="Times New Roman" w:cs="Times New Roman"/>
          <w:sz w:val="22"/>
          <w:szCs w:val="22"/>
        </w:rPr>
        <w:t>mass opinion</w:t>
      </w:r>
      <w:r w:rsidR="00A5374B" w:rsidRPr="003B27DA">
        <w:rPr>
          <w:rFonts w:ascii="Times New Roman" w:hAnsi="Times New Roman" w:cs="Times New Roman"/>
          <w:sz w:val="22"/>
          <w:szCs w:val="22"/>
        </w:rPr>
        <w:t xml:space="preserve"> surveys in four countries</w:t>
      </w:r>
      <w:r w:rsidR="00556D4E">
        <w:rPr>
          <w:rFonts w:ascii="Times New Roman" w:hAnsi="Times New Roman" w:cs="Times New Roman"/>
          <w:sz w:val="22"/>
          <w:szCs w:val="22"/>
        </w:rPr>
        <w:t xml:space="preserve"> where basing access is increasingly </w:t>
      </w:r>
      <w:r w:rsidR="00F2594A">
        <w:rPr>
          <w:rFonts w:ascii="Times New Roman" w:hAnsi="Times New Roman" w:cs="Times New Roman"/>
          <w:sz w:val="22"/>
          <w:szCs w:val="22"/>
        </w:rPr>
        <w:t>the subject of great power contestation</w:t>
      </w:r>
      <w:r w:rsidR="00A5374B" w:rsidRPr="003B27DA">
        <w:rPr>
          <w:rFonts w:ascii="Times New Roman" w:hAnsi="Times New Roman" w:cs="Times New Roman"/>
          <w:sz w:val="22"/>
          <w:szCs w:val="22"/>
        </w:rPr>
        <w:t>: Djibouti, Kenya, Cambodia, and The Solomon Islands. Year 1 involves refinement of survey and interview instruments, Year 2 deploys surveys and conducts field work in Djibouti and Kenya, and Year 3 does the last round of field work in the Solomon Islands and Cambodia.</w:t>
      </w:r>
    </w:p>
    <w:p w14:paraId="0B49EF8D" w14:textId="77777777" w:rsidR="00826FAE" w:rsidRPr="003B27DA" w:rsidRDefault="00826FAE" w:rsidP="003B27DA">
      <w:pPr>
        <w:spacing w:after="120"/>
        <w:rPr>
          <w:rFonts w:ascii="Times New Roman" w:hAnsi="Times New Roman" w:cs="Times New Roman"/>
          <w:b/>
          <w:sz w:val="22"/>
          <w:szCs w:val="22"/>
        </w:rPr>
      </w:pPr>
      <w:r w:rsidRPr="003B27DA">
        <w:rPr>
          <w:rFonts w:ascii="Times New Roman" w:hAnsi="Times New Roman" w:cs="Times New Roman"/>
          <w:b/>
          <w:sz w:val="22"/>
          <w:szCs w:val="22"/>
        </w:rPr>
        <w:t>Intellectual Merit</w:t>
      </w:r>
    </w:p>
    <w:p w14:paraId="2E779F15" w14:textId="7FD3B74F" w:rsidR="00A5374B" w:rsidRPr="003B27DA" w:rsidRDefault="00A5374B" w:rsidP="003B27DA">
      <w:pPr>
        <w:spacing w:after="120"/>
        <w:rPr>
          <w:rFonts w:ascii="Times New Roman" w:hAnsi="Times New Roman" w:cs="Times New Roman"/>
          <w:sz w:val="22"/>
          <w:szCs w:val="22"/>
        </w:rPr>
      </w:pPr>
      <w:r w:rsidRPr="003B27DA">
        <w:rPr>
          <w:rFonts w:ascii="Times New Roman" w:hAnsi="Times New Roman" w:cs="Times New Roman"/>
          <w:sz w:val="22"/>
          <w:szCs w:val="22"/>
        </w:rPr>
        <w:t xml:space="preserve">The proposed research project focuses on three basic science research aims that will result in major </w:t>
      </w:r>
      <w:r w:rsidR="00495D89">
        <w:rPr>
          <w:rFonts w:ascii="Times New Roman" w:hAnsi="Times New Roman" w:cs="Times New Roman"/>
          <w:sz w:val="22"/>
          <w:szCs w:val="22"/>
        </w:rPr>
        <w:t>insights in international relations theory, criminology, political economy, international security, and data</w:t>
      </w:r>
      <w:r w:rsidRPr="003B27DA">
        <w:rPr>
          <w:rFonts w:ascii="Times New Roman" w:hAnsi="Times New Roman" w:cs="Times New Roman"/>
          <w:sz w:val="22"/>
          <w:szCs w:val="22"/>
        </w:rPr>
        <w:t>:</w:t>
      </w:r>
    </w:p>
    <w:p w14:paraId="3E1EBE92" w14:textId="172E96DD" w:rsidR="00A5374B" w:rsidRPr="003B27DA" w:rsidRDefault="00A5374B" w:rsidP="00357F30">
      <w:pPr>
        <w:pStyle w:val="ListParagraph"/>
        <w:numPr>
          <w:ilvl w:val="0"/>
          <w:numId w:val="1"/>
        </w:numPr>
        <w:spacing w:after="120"/>
        <w:ind w:left="720"/>
        <w:contextualSpacing w:val="0"/>
        <w:rPr>
          <w:rFonts w:ascii="Times New Roman" w:hAnsi="Times New Roman" w:cs="Times New Roman"/>
          <w:b/>
          <w:sz w:val="22"/>
          <w:szCs w:val="22"/>
        </w:rPr>
      </w:pPr>
      <w:r w:rsidRPr="003B27DA">
        <w:rPr>
          <w:rFonts w:ascii="Times New Roman" w:hAnsi="Times New Roman" w:cs="Times New Roman"/>
          <w:sz w:val="22"/>
          <w:szCs w:val="22"/>
        </w:rPr>
        <w:t xml:space="preserve">Explore how elite and </w:t>
      </w:r>
      <w:r w:rsidR="00051BCE">
        <w:rPr>
          <w:rFonts w:ascii="Times New Roman" w:hAnsi="Times New Roman" w:cs="Times New Roman"/>
          <w:sz w:val="22"/>
          <w:szCs w:val="22"/>
        </w:rPr>
        <w:t>mass</w:t>
      </w:r>
      <w:r w:rsidRPr="003B27DA">
        <w:rPr>
          <w:rFonts w:ascii="Times New Roman" w:hAnsi="Times New Roman" w:cs="Times New Roman"/>
          <w:sz w:val="22"/>
          <w:szCs w:val="22"/>
        </w:rPr>
        <w:t xml:space="preserve"> perceptions</w:t>
      </w:r>
      <w:r w:rsidR="00B44E1B">
        <w:rPr>
          <w:rFonts w:ascii="Times New Roman" w:hAnsi="Times New Roman" w:cs="Times New Roman"/>
          <w:sz w:val="22"/>
          <w:szCs w:val="22"/>
        </w:rPr>
        <w:t xml:space="preserve"> of foreign military basing</w:t>
      </w:r>
      <w:r w:rsidRPr="003B27DA">
        <w:rPr>
          <w:rFonts w:ascii="Times New Roman" w:hAnsi="Times New Roman" w:cs="Times New Roman"/>
          <w:sz w:val="22"/>
          <w:szCs w:val="22"/>
        </w:rPr>
        <w:t xml:space="preserve"> in host states respond to economic incentives and contact with </w:t>
      </w:r>
      <w:r w:rsidR="00172744">
        <w:rPr>
          <w:rFonts w:ascii="Times New Roman" w:hAnsi="Times New Roman" w:cs="Times New Roman"/>
          <w:sz w:val="22"/>
          <w:szCs w:val="22"/>
        </w:rPr>
        <w:t>U.S.</w:t>
      </w:r>
      <w:r w:rsidR="00C52019">
        <w:rPr>
          <w:rFonts w:ascii="Times New Roman" w:hAnsi="Times New Roman" w:cs="Times New Roman"/>
          <w:sz w:val="22"/>
          <w:szCs w:val="22"/>
        </w:rPr>
        <w:t xml:space="preserve"> </w:t>
      </w:r>
      <w:r w:rsidR="003045A1">
        <w:rPr>
          <w:rFonts w:ascii="Times New Roman" w:hAnsi="Times New Roman" w:cs="Times New Roman"/>
          <w:sz w:val="22"/>
          <w:szCs w:val="22"/>
        </w:rPr>
        <w:t xml:space="preserve">and Chinese </w:t>
      </w:r>
      <w:r w:rsidR="00C52019">
        <w:rPr>
          <w:rFonts w:ascii="Times New Roman" w:hAnsi="Times New Roman" w:cs="Times New Roman"/>
          <w:sz w:val="22"/>
          <w:szCs w:val="22"/>
        </w:rPr>
        <w:t>military</w:t>
      </w:r>
      <w:r w:rsidRPr="003B27DA">
        <w:rPr>
          <w:rFonts w:ascii="Times New Roman" w:hAnsi="Times New Roman" w:cs="Times New Roman"/>
          <w:sz w:val="22"/>
          <w:szCs w:val="22"/>
        </w:rPr>
        <w:t xml:space="preserve"> personnel.</w:t>
      </w:r>
    </w:p>
    <w:p w14:paraId="3C81CDFE" w14:textId="0E3FBB9D" w:rsidR="00A5374B" w:rsidRPr="003B27DA" w:rsidRDefault="009B0DF4" w:rsidP="00357F30">
      <w:pPr>
        <w:pStyle w:val="ListParagraph"/>
        <w:numPr>
          <w:ilvl w:val="0"/>
          <w:numId w:val="1"/>
        </w:numPr>
        <w:spacing w:after="120"/>
        <w:ind w:left="720"/>
        <w:contextualSpacing w:val="0"/>
        <w:rPr>
          <w:rFonts w:ascii="Times New Roman" w:hAnsi="Times New Roman" w:cs="Times New Roman"/>
          <w:b/>
          <w:sz w:val="22"/>
          <w:szCs w:val="22"/>
        </w:rPr>
      </w:pPr>
      <w:r>
        <w:rPr>
          <w:rFonts w:ascii="Times New Roman" w:hAnsi="Times New Roman" w:cs="Times New Roman"/>
          <w:sz w:val="22"/>
          <w:szCs w:val="22"/>
        </w:rPr>
        <w:t xml:space="preserve">Explore the social, economic, and political effects of great power military deployments in </w:t>
      </w:r>
      <w:r w:rsidR="009F7F6B">
        <w:rPr>
          <w:rFonts w:ascii="Times New Roman" w:hAnsi="Times New Roman" w:cs="Times New Roman"/>
          <w:sz w:val="22"/>
          <w:szCs w:val="22"/>
        </w:rPr>
        <w:t>lower-income and lower-middle-income states</w:t>
      </w:r>
      <w:r>
        <w:rPr>
          <w:rFonts w:ascii="Times New Roman" w:hAnsi="Times New Roman" w:cs="Times New Roman"/>
          <w:sz w:val="22"/>
          <w:szCs w:val="22"/>
        </w:rPr>
        <w:t xml:space="preserve">, </w:t>
      </w:r>
      <w:r w:rsidR="00A90342">
        <w:rPr>
          <w:rFonts w:ascii="Times New Roman" w:hAnsi="Times New Roman" w:cs="Times New Roman"/>
          <w:sz w:val="22"/>
          <w:szCs w:val="22"/>
        </w:rPr>
        <w:t xml:space="preserve">building on previous research that has focused overwhelmingly on </w:t>
      </w:r>
      <w:r w:rsidR="001A7D26">
        <w:rPr>
          <w:rFonts w:ascii="Times New Roman" w:hAnsi="Times New Roman" w:cs="Times New Roman"/>
          <w:sz w:val="22"/>
          <w:szCs w:val="22"/>
        </w:rPr>
        <w:t xml:space="preserve">deployments </w:t>
      </w:r>
      <w:r w:rsidR="0073299F">
        <w:rPr>
          <w:rFonts w:ascii="Times New Roman" w:hAnsi="Times New Roman" w:cs="Times New Roman"/>
          <w:sz w:val="22"/>
          <w:szCs w:val="22"/>
        </w:rPr>
        <w:t xml:space="preserve">in </w:t>
      </w:r>
      <w:r w:rsidR="00A90342">
        <w:rPr>
          <w:rFonts w:ascii="Times New Roman" w:hAnsi="Times New Roman" w:cs="Times New Roman"/>
          <w:sz w:val="22"/>
          <w:szCs w:val="22"/>
        </w:rPr>
        <w:t>upper income states</w:t>
      </w:r>
      <w:r>
        <w:rPr>
          <w:rFonts w:ascii="Times New Roman" w:hAnsi="Times New Roman" w:cs="Times New Roman"/>
          <w:sz w:val="22"/>
          <w:szCs w:val="22"/>
        </w:rPr>
        <w:t>.</w:t>
      </w:r>
    </w:p>
    <w:p w14:paraId="5AC852C7" w14:textId="36719A11" w:rsidR="00A5374B" w:rsidRPr="003B27DA" w:rsidRDefault="00A5374B" w:rsidP="00357F30">
      <w:pPr>
        <w:pStyle w:val="ListParagraph"/>
        <w:numPr>
          <w:ilvl w:val="0"/>
          <w:numId w:val="1"/>
        </w:numPr>
        <w:spacing w:after="120"/>
        <w:ind w:left="720"/>
        <w:contextualSpacing w:val="0"/>
        <w:rPr>
          <w:rFonts w:ascii="Times New Roman" w:hAnsi="Times New Roman" w:cs="Times New Roman"/>
          <w:b/>
          <w:sz w:val="22"/>
          <w:szCs w:val="22"/>
        </w:rPr>
      </w:pPr>
      <w:r w:rsidRPr="003B27DA">
        <w:rPr>
          <w:rFonts w:ascii="Times New Roman" w:hAnsi="Times New Roman" w:cs="Times New Roman"/>
          <w:sz w:val="22"/>
          <w:szCs w:val="22"/>
        </w:rPr>
        <w:t xml:space="preserve">Understand how elite </w:t>
      </w:r>
      <w:r w:rsidR="006E5F5B">
        <w:rPr>
          <w:rFonts w:ascii="Times New Roman" w:hAnsi="Times New Roman" w:cs="Times New Roman"/>
          <w:sz w:val="22"/>
          <w:szCs w:val="22"/>
        </w:rPr>
        <w:t>and</w:t>
      </w:r>
      <w:r w:rsidRPr="003B27DA">
        <w:rPr>
          <w:rFonts w:ascii="Times New Roman" w:hAnsi="Times New Roman" w:cs="Times New Roman"/>
          <w:sz w:val="22"/>
          <w:szCs w:val="22"/>
        </w:rPr>
        <w:t xml:space="preserve"> </w:t>
      </w:r>
      <w:r w:rsidR="00FD1908">
        <w:rPr>
          <w:rFonts w:ascii="Times New Roman" w:hAnsi="Times New Roman" w:cs="Times New Roman"/>
          <w:sz w:val="22"/>
          <w:szCs w:val="22"/>
        </w:rPr>
        <w:t>mass</w:t>
      </w:r>
      <w:r w:rsidRPr="003B27DA">
        <w:rPr>
          <w:rFonts w:ascii="Times New Roman" w:hAnsi="Times New Roman" w:cs="Times New Roman"/>
          <w:sz w:val="22"/>
          <w:szCs w:val="22"/>
        </w:rPr>
        <w:t xml:space="preserve"> </w:t>
      </w:r>
      <w:r w:rsidR="007F22AC">
        <w:rPr>
          <w:rFonts w:ascii="Times New Roman" w:hAnsi="Times New Roman" w:cs="Times New Roman"/>
          <w:sz w:val="22"/>
          <w:szCs w:val="22"/>
        </w:rPr>
        <w:t xml:space="preserve">attitudes and </w:t>
      </w:r>
      <w:r w:rsidR="00D36677">
        <w:rPr>
          <w:rFonts w:ascii="Times New Roman" w:hAnsi="Times New Roman" w:cs="Times New Roman"/>
          <w:sz w:val="22"/>
          <w:szCs w:val="22"/>
        </w:rPr>
        <w:t>interests</w:t>
      </w:r>
      <w:r w:rsidRPr="003B27DA">
        <w:rPr>
          <w:rFonts w:ascii="Times New Roman" w:hAnsi="Times New Roman" w:cs="Times New Roman"/>
          <w:sz w:val="22"/>
          <w:szCs w:val="22"/>
        </w:rPr>
        <w:t xml:space="preserve"> affect security policy in host states and shape the environment of </w:t>
      </w:r>
      <w:r w:rsidR="001D1D3A">
        <w:rPr>
          <w:rFonts w:ascii="Times New Roman" w:hAnsi="Times New Roman" w:cs="Times New Roman"/>
          <w:sz w:val="22"/>
          <w:szCs w:val="22"/>
        </w:rPr>
        <w:t>great power competition</w:t>
      </w:r>
      <w:r w:rsidRPr="003B27DA">
        <w:rPr>
          <w:rFonts w:ascii="Times New Roman" w:hAnsi="Times New Roman" w:cs="Times New Roman"/>
          <w:sz w:val="22"/>
          <w:szCs w:val="22"/>
        </w:rPr>
        <w:t>.</w:t>
      </w:r>
    </w:p>
    <w:p w14:paraId="521C7D66" w14:textId="3D70DA55" w:rsidR="00826FAE" w:rsidRPr="003B27DA" w:rsidRDefault="007666F1" w:rsidP="003B27DA">
      <w:pPr>
        <w:spacing w:after="120"/>
        <w:rPr>
          <w:rFonts w:ascii="Times New Roman" w:hAnsi="Times New Roman" w:cs="Times New Roman"/>
          <w:sz w:val="22"/>
          <w:szCs w:val="22"/>
        </w:rPr>
      </w:pPr>
      <w:r w:rsidRPr="003B27DA">
        <w:rPr>
          <w:rFonts w:ascii="Times New Roman" w:hAnsi="Times New Roman" w:cs="Times New Roman"/>
          <w:sz w:val="22"/>
          <w:szCs w:val="22"/>
        </w:rPr>
        <w:t xml:space="preserve">Current research treats </w:t>
      </w:r>
      <w:r w:rsidR="001D1D3A">
        <w:rPr>
          <w:rFonts w:ascii="Times New Roman" w:hAnsi="Times New Roman" w:cs="Times New Roman"/>
          <w:sz w:val="22"/>
          <w:szCs w:val="22"/>
        </w:rPr>
        <w:t>great power competition</w:t>
      </w:r>
      <w:r w:rsidRPr="003B27DA">
        <w:rPr>
          <w:rFonts w:ascii="Times New Roman" w:hAnsi="Times New Roman" w:cs="Times New Roman"/>
          <w:sz w:val="22"/>
          <w:szCs w:val="22"/>
        </w:rPr>
        <w:t xml:space="preserve"> as </w:t>
      </w:r>
      <w:r w:rsidR="0006588F">
        <w:rPr>
          <w:rFonts w:ascii="Times New Roman" w:hAnsi="Times New Roman" w:cs="Times New Roman"/>
          <w:sz w:val="22"/>
          <w:szCs w:val="22"/>
        </w:rPr>
        <w:t>the province of</w:t>
      </w:r>
      <w:r w:rsidRPr="003B27DA">
        <w:rPr>
          <w:rFonts w:ascii="Times New Roman" w:hAnsi="Times New Roman" w:cs="Times New Roman"/>
          <w:sz w:val="22"/>
          <w:szCs w:val="22"/>
        </w:rPr>
        <w:t xml:space="preserve"> states and their elite decision-makers. However, previous research demonstrates that the public has an </w:t>
      </w:r>
      <w:r w:rsidR="00647499">
        <w:rPr>
          <w:rFonts w:ascii="Times New Roman" w:hAnsi="Times New Roman" w:cs="Times New Roman"/>
          <w:sz w:val="22"/>
          <w:szCs w:val="22"/>
        </w:rPr>
        <w:t>important</w:t>
      </w:r>
      <w:r w:rsidRPr="003B27DA">
        <w:rPr>
          <w:rFonts w:ascii="Times New Roman" w:hAnsi="Times New Roman" w:cs="Times New Roman"/>
          <w:sz w:val="22"/>
          <w:szCs w:val="22"/>
        </w:rPr>
        <w:t xml:space="preserve"> say in </w:t>
      </w:r>
      <w:r w:rsidR="008432FC">
        <w:rPr>
          <w:rFonts w:ascii="Times New Roman" w:hAnsi="Times New Roman" w:cs="Times New Roman"/>
          <w:sz w:val="22"/>
          <w:szCs w:val="22"/>
        </w:rPr>
        <w:t>states’ security choices. H</w:t>
      </w:r>
      <w:r w:rsidRPr="003B27DA">
        <w:rPr>
          <w:rFonts w:ascii="Times New Roman" w:hAnsi="Times New Roman" w:cs="Times New Roman"/>
          <w:sz w:val="22"/>
          <w:szCs w:val="22"/>
        </w:rPr>
        <w:t xml:space="preserve">ow </w:t>
      </w:r>
      <w:r w:rsidR="008432FC">
        <w:rPr>
          <w:rFonts w:ascii="Times New Roman" w:hAnsi="Times New Roman" w:cs="Times New Roman"/>
          <w:sz w:val="22"/>
          <w:szCs w:val="22"/>
        </w:rPr>
        <w:t>a great power’s military</w:t>
      </w:r>
      <w:r w:rsidRPr="003B27DA">
        <w:rPr>
          <w:rFonts w:ascii="Times New Roman" w:hAnsi="Times New Roman" w:cs="Times New Roman"/>
          <w:sz w:val="22"/>
          <w:szCs w:val="22"/>
        </w:rPr>
        <w:t xml:space="preserve"> </w:t>
      </w:r>
      <w:r w:rsidR="001C757A">
        <w:rPr>
          <w:rFonts w:ascii="Times New Roman" w:hAnsi="Times New Roman" w:cs="Times New Roman"/>
          <w:sz w:val="22"/>
          <w:szCs w:val="22"/>
        </w:rPr>
        <w:t>personnel</w:t>
      </w:r>
      <w:r w:rsidRPr="003B27DA">
        <w:rPr>
          <w:rFonts w:ascii="Times New Roman" w:hAnsi="Times New Roman" w:cs="Times New Roman"/>
          <w:sz w:val="22"/>
          <w:szCs w:val="22"/>
        </w:rPr>
        <w:t xml:space="preserve"> behave within a </w:t>
      </w:r>
      <w:r w:rsidR="001C757A">
        <w:rPr>
          <w:rFonts w:ascii="Times New Roman" w:hAnsi="Times New Roman" w:cs="Times New Roman"/>
          <w:sz w:val="22"/>
          <w:szCs w:val="22"/>
        </w:rPr>
        <w:t xml:space="preserve">host </w:t>
      </w:r>
      <w:r w:rsidRPr="003B27DA">
        <w:rPr>
          <w:rFonts w:ascii="Times New Roman" w:hAnsi="Times New Roman" w:cs="Times New Roman"/>
          <w:sz w:val="22"/>
          <w:szCs w:val="22"/>
        </w:rPr>
        <w:t xml:space="preserve">state can limit or broaden a </w:t>
      </w:r>
      <w:r w:rsidR="00F515C6">
        <w:rPr>
          <w:rFonts w:ascii="Times New Roman" w:hAnsi="Times New Roman" w:cs="Times New Roman"/>
          <w:sz w:val="22"/>
          <w:szCs w:val="22"/>
        </w:rPr>
        <w:t>that</w:t>
      </w:r>
      <w:r w:rsidRPr="003B27DA">
        <w:rPr>
          <w:rFonts w:ascii="Times New Roman" w:hAnsi="Times New Roman" w:cs="Times New Roman"/>
          <w:sz w:val="22"/>
          <w:szCs w:val="22"/>
        </w:rPr>
        <w:t xml:space="preserve"> power’s operational environment</w:t>
      </w:r>
      <w:r w:rsidR="00F515C6">
        <w:rPr>
          <w:rFonts w:ascii="Times New Roman" w:hAnsi="Times New Roman" w:cs="Times New Roman"/>
          <w:sz w:val="22"/>
          <w:szCs w:val="22"/>
        </w:rPr>
        <w:t>, as host governments become more or less permissive</w:t>
      </w:r>
      <w:r w:rsidR="003171F7">
        <w:rPr>
          <w:rFonts w:ascii="Times New Roman" w:hAnsi="Times New Roman" w:cs="Times New Roman"/>
          <w:sz w:val="22"/>
          <w:szCs w:val="22"/>
        </w:rPr>
        <w:t>.</w:t>
      </w:r>
      <w:r w:rsidRPr="003B27DA">
        <w:rPr>
          <w:rFonts w:ascii="Times New Roman" w:hAnsi="Times New Roman" w:cs="Times New Roman"/>
          <w:sz w:val="22"/>
          <w:szCs w:val="22"/>
        </w:rPr>
        <w:t xml:space="preserve"> The four countries we chose vary </w:t>
      </w:r>
      <w:r w:rsidR="009B0DF4">
        <w:rPr>
          <w:rFonts w:ascii="Times New Roman" w:hAnsi="Times New Roman" w:cs="Times New Roman"/>
          <w:sz w:val="22"/>
          <w:szCs w:val="22"/>
        </w:rPr>
        <w:t>i</w:t>
      </w:r>
      <w:r w:rsidRPr="003B27DA">
        <w:rPr>
          <w:rFonts w:ascii="Times New Roman" w:hAnsi="Times New Roman" w:cs="Times New Roman"/>
          <w:sz w:val="22"/>
          <w:szCs w:val="22"/>
        </w:rPr>
        <w:t xml:space="preserve">n how much influence each major power has and allows our research design to use both observational and experimental questions to gauge how major power influence is conditional on existing public perceptions. </w:t>
      </w:r>
      <w:r w:rsidR="00E03606" w:rsidRPr="003B27DA">
        <w:rPr>
          <w:rFonts w:ascii="Times New Roman" w:hAnsi="Times New Roman" w:cs="Times New Roman"/>
          <w:sz w:val="22"/>
          <w:szCs w:val="22"/>
        </w:rPr>
        <w:t xml:space="preserve">Our data will enable scholars in international relations, political science, economics, psychology, and sociology to answer questions about how state behavior </w:t>
      </w:r>
      <w:r w:rsidR="00651EE6">
        <w:rPr>
          <w:rFonts w:ascii="Times New Roman" w:hAnsi="Times New Roman" w:cs="Times New Roman"/>
          <w:sz w:val="22"/>
          <w:szCs w:val="22"/>
        </w:rPr>
        <w:t>affects, and is affected by, mass attitudes and interests</w:t>
      </w:r>
      <w:r w:rsidR="00E03606" w:rsidRPr="003B27DA">
        <w:rPr>
          <w:rFonts w:ascii="Times New Roman" w:hAnsi="Times New Roman" w:cs="Times New Roman"/>
          <w:sz w:val="22"/>
          <w:szCs w:val="22"/>
        </w:rPr>
        <w:t xml:space="preserve">. </w:t>
      </w:r>
    </w:p>
    <w:p w14:paraId="2A039B7B" w14:textId="77777777" w:rsidR="00826FAE" w:rsidRPr="003B27DA" w:rsidRDefault="00826FAE" w:rsidP="003B27DA">
      <w:pPr>
        <w:spacing w:after="120"/>
        <w:rPr>
          <w:rFonts w:ascii="Times New Roman" w:hAnsi="Times New Roman" w:cs="Times New Roman"/>
          <w:b/>
          <w:sz w:val="22"/>
          <w:szCs w:val="22"/>
        </w:rPr>
      </w:pPr>
      <w:r w:rsidRPr="003B27DA">
        <w:rPr>
          <w:rFonts w:ascii="Times New Roman" w:hAnsi="Times New Roman" w:cs="Times New Roman"/>
          <w:b/>
          <w:sz w:val="22"/>
          <w:szCs w:val="22"/>
        </w:rPr>
        <w:t>Broader Impacts</w:t>
      </w:r>
    </w:p>
    <w:p w14:paraId="09B67032" w14:textId="77777777" w:rsidR="00A14140" w:rsidRDefault="00A14140" w:rsidP="00A14140">
      <w:pPr>
        <w:spacing w:after="120"/>
        <w:rPr>
          <w:ins w:id="2" w:author="Microsoft Office User" w:date="2023-12-21T16:26:00Z"/>
          <w:rFonts w:ascii="Times New Roman" w:hAnsi="Times New Roman" w:cs="Times New Roman"/>
          <w:sz w:val="22"/>
          <w:szCs w:val="22"/>
        </w:rPr>
      </w:pPr>
      <w:ins w:id="3" w:author="Microsoft Office User" w:date="2023-12-21T16:26:00Z">
        <w:r>
          <w:rPr>
            <w:rFonts w:ascii="Times New Roman" w:hAnsi="Times New Roman" w:cs="Times New Roman"/>
            <w:sz w:val="22"/>
            <w:szCs w:val="22"/>
          </w:rPr>
          <w:t xml:space="preserve">The project has scholarly and policy impacts. First, it enhances scholarly understanding of influence in the security domain. The use of soft power to motivate other states to do what one wants has been neglected in security studies, which tend to focus on coercion and use of force. This project explores the interpersonal and economic underpinnings of influence over foreign basing access, which is central to projecting military force beyond a state’s borders. Second, this project provides new theory and evidence on the effectiveness of economic incentives in securing access as well as their effects on host societies. Third, by examining the effectiveness of US and Chinese strategies for gaining military access to other countries, this project informs US national security debates over US-China competition. Finally, the research team represents a diverse range of career levels, backgrounds, and expertise. The research team members will use their expertise and the findings from this project to provide a series of teaching events on their respective campuses to impart methodological training to students and disseminate research findings and lessons learned to the general community.  </w:t>
        </w:r>
      </w:ins>
    </w:p>
    <w:p w14:paraId="677086F6" w14:textId="5F44382E" w:rsidR="00E03606" w:rsidRPr="003B27DA" w:rsidRDefault="00E03606" w:rsidP="003B27DA">
      <w:pPr>
        <w:spacing w:after="120"/>
        <w:rPr>
          <w:rFonts w:ascii="Times New Roman" w:hAnsi="Times New Roman" w:cs="Times New Roman"/>
          <w:sz w:val="22"/>
          <w:szCs w:val="22"/>
        </w:rPr>
      </w:pPr>
      <w:r w:rsidRPr="003B27DA">
        <w:rPr>
          <w:rFonts w:ascii="Times New Roman" w:hAnsi="Times New Roman" w:cs="Times New Roman"/>
          <w:sz w:val="22"/>
          <w:szCs w:val="22"/>
        </w:rPr>
        <w:lastRenderedPageBreak/>
        <w:t>The research team is composed of a diverse set of career lev</w:t>
      </w:r>
      <w:r w:rsidR="00162688" w:rsidRPr="003B27DA">
        <w:rPr>
          <w:rFonts w:ascii="Times New Roman" w:hAnsi="Times New Roman" w:cs="Times New Roman"/>
          <w:sz w:val="22"/>
          <w:szCs w:val="22"/>
        </w:rPr>
        <w:t>els, backgrounds, and expertise</w:t>
      </w:r>
      <w:r w:rsidRPr="003B27DA">
        <w:rPr>
          <w:rFonts w:ascii="Times New Roman" w:hAnsi="Times New Roman" w:cs="Times New Roman"/>
          <w:sz w:val="22"/>
          <w:szCs w:val="22"/>
        </w:rPr>
        <w:t xml:space="preserve">. The team is purposeful in including diverse and underrepresented voices in the project. </w:t>
      </w:r>
      <w:commentRangeStart w:id="4"/>
      <w:r w:rsidRPr="003B27DA">
        <w:rPr>
          <w:rFonts w:ascii="Times New Roman" w:hAnsi="Times New Roman" w:cs="Times New Roman"/>
          <w:sz w:val="22"/>
          <w:szCs w:val="22"/>
        </w:rPr>
        <w:t xml:space="preserve">There is gender </w:t>
      </w:r>
      <w:r w:rsidR="00162688" w:rsidRPr="003B27DA">
        <w:rPr>
          <w:rFonts w:ascii="Times New Roman" w:hAnsi="Times New Roman" w:cs="Times New Roman"/>
          <w:sz w:val="22"/>
          <w:szCs w:val="22"/>
        </w:rPr>
        <w:t xml:space="preserve">and ethnic </w:t>
      </w:r>
      <w:r w:rsidRPr="003B27DA">
        <w:rPr>
          <w:rFonts w:ascii="Times New Roman" w:hAnsi="Times New Roman" w:cs="Times New Roman"/>
          <w:sz w:val="22"/>
          <w:szCs w:val="22"/>
        </w:rPr>
        <w:t xml:space="preserve">diversity among the investigators, and our recruitment of a research assistant will target NSF defined groups of underrepresentation in the sciences by advertising we will take such status into primary consideration when hiring for the position. </w:t>
      </w:r>
      <w:commentRangeEnd w:id="4"/>
      <w:r w:rsidR="00162688" w:rsidRPr="003B27DA">
        <w:rPr>
          <w:rStyle w:val="CommentReference"/>
          <w:rFonts w:ascii="Times New Roman" w:hAnsi="Times New Roman" w:cs="Times New Roman"/>
          <w:sz w:val="22"/>
          <w:szCs w:val="22"/>
        </w:rPr>
        <w:commentReference w:id="4"/>
      </w:r>
      <w:r w:rsidRPr="003B27DA">
        <w:rPr>
          <w:rFonts w:ascii="Times New Roman" w:hAnsi="Times New Roman" w:cs="Times New Roman"/>
          <w:sz w:val="22"/>
          <w:szCs w:val="22"/>
        </w:rPr>
        <w:t xml:space="preserve">The project includes mentoring plans for research assistants. Additionally, we will use this project to host two events on </w:t>
      </w:r>
      <w:commentRangeStart w:id="5"/>
      <w:r w:rsidRPr="003B27DA">
        <w:rPr>
          <w:rFonts w:ascii="Times New Roman" w:hAnsi="Times New Roman" w:cs="Times New Roman"/>
          <w:sz w:val="22"/>
          <w:szCs w:val="22"/>
        </w:rPr>
        <w:t xml:space="preserve">Boise State’s </w:t>
      </w:r>
      <w:commentRangeEnd w:id="5"/>
      <w:r w:rsidRPr="003B27DA">
        <w:rPr>
          <w:rStyle w:val="CommentReference"/>
          <w:rFonts w:ascii="Times New Roman" w:hAnsi="Times New Roman" w:cs="Times New Roman"/>
          <w:sz w:val="22"/>
          <w:szCs w:val="22"/>
        </w:rPr>
        <w:commentReference w:id="5"/>
      </w:r>
      <w:r w:rsidRPr="003B27DA">
        <w:rPr>
          <w:rFonts w:ascii="Times New Roman" w:hAnsi="Times New Roman" w:cs="Times New Roman"/>
          <w:sz w:val="22"/>
          <w:szCs w:val="22"/>
        </w:rPr>
        <w:t xml:space="preserve">campus that will target graduate and undergraduate students: a workshop on experimental design in surveys that will use our research to exemplify how to get meaningful </w:t>
      </w:r>
      <w:r w:rsidR="0068383E">
        <w:rPr>
          <w:rFonts w:ascii="Times New Roman" w:hAnsi="Times New Roman" w:cs="Times New Roman"/>
          <w:sz w:val="22"/>
          <w:szCs w:val="22"/>
        </w:rPr>
        <w:t xml:space="preserve">causal survey </w:t>
      </w:r>
      <w:r w:rsidRPr="003B27DA">
        <w:rPr>
          <w:rFonts w:ascii="Times New Roman" w:hAnsi="Times New Roman" w:cs="Times New Roman"/>
          <w:sz w:val="22"/>
          <w:szCs w:val="22"/>
        </w:rPr>
        <w:t>data, and a research presentation for the general community that helps to disseminate our results, lessons learn</w:t>
      </w:r>
      <w:r w:rsidR="00FF3BF3">
        <w:rPr>
          <w:rFonts w:ascii="Times New Roman" w:hAnsi="Times New Roman" w:cs="Times New Roman"/>
          <w:sz w:val="22"/>
          <w:szCs w:val="22"/>
        </w:rPr>
        <w:t>ed</w:t>
      </w:r>
      <w:r w:rsidRPr="003B27DA">
        <w:rPr>
          <w:rFonts w:ascii="Times New Roman" w:hAnsi="Times New Roman" w:cs="Times New Roman"/>
          <w:sz w:val="22"/>
          <w:szCs w:val="22"/>
        </w:rPr>
        <w:t>, and methodological insight for the community. This research also reaches across borders, demonstrating how members of the U.S.</w:t>
      </w:r>
      <w:r w:rsidR="00E97629" w:rsidRPr="003B27DA">
        <w:rPr>
          <w:rFonts w:ascii="Times New Roman" w:hAnsi="Times New Roman" w:cs="Times New Roman"/>
          <w:sz w:val="22"/>
          <w:szCs w:val="22"/>
        </w:rPr>
        <w:t xml:space="preserve"> and Chinese</w:t>
      </w:r>
      <w:r w:rsidRPr="003B27DA">
        <w:rPr>
          <w:rFonts w:ascii="Times New Roman" w:hAnsi="Times New Roman" w:cs="Times New Roman"/>
          <w:sz w:val="22"/>
          <w:szCs w:val="22"/>
        </w:rPr>
        <w:t xml:space="preserve"> military interact with local civilian populations in multiple settings, with a goal of using this information to minimize the occurrence of these adverse interactions.</w:t>
      </w:r>
    </w:p>
    <w:sectPr w:rsidR="00E03606" w:rsidRPr="003B27D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Allen" w:date="2023-12-10T10:34:00Z" w:initials="MA">
    <w:p w14:paraId="7366324A" w14:textId="33B0C0DC" w:rsidR="00436A07" w:rsidRPr="00436A07" w:rsidRDefault="00436A07" w:rsidP="00436A07">
      <w:pPr>
        <w:pStyle w:val="Default"/>
        <w:rPr>
          <w:sz w:val="18"/>
          <w:szCs w:val="18"/>
        </w:rPr>
      </w:pPr>
      <w:r>
        <w:rPr>
          <w:rStyle w:val="CommentReference"/>
        </w:rPr>
        <w:annotationRef/>
      </w:r>
      <w:r>
        <w:rPr>
          <w:sz w:val="20"/>
          <w:szCs w:val="20"/>
        </w:rPr>
        <w:t xml:space="preserve">The overview includes a description of the activity that would result if the proposal were funded and a statement of objectives and methods to be employed. The statement on intellectual merit should describe the potential of the proposed activity to advance knowledge. The statement on broader impacts should describe the potential of the proposed activity to benefit society and contribute to the achievement of specific, desired societal outcomes. </w:t>
      </w:r>
    </w:p>
    <w:p w14:paraId="0C7040B6" w14:textId="32A447AE" w:rsidR="00436A07" w:rsidRDefault="00436A07" w:rsidP="00436A07">
      <w:pPr>
        <w:pStyle w:val="CommentText"/>
      </w:pPr>
      <w:r>
        <w:t>The Project Summary should be informative to other persons working in the same or related fields, and, insofar as possible, understandable to a broad audience within the scientific domain. It should not be an abstract of the proposal.</w:t>
      </w:r>
    </w:p>
  </w:comment>
  <w:comment w:id="1" w:author="Michael Flynn" w:date="2023-11-28T13:39:00Z" w:initials="MF">
    <w:p w14:paraId="7FC33496" w14:textId="77777777" w:rsidR="00D04B70" w:rsidRDefault="00E22E5A" w:rsidP="00D04B70">
      <w:r>
        <w:rPr>
          <w:rStyle w:val="CommentReference"/>
        </w:rPr>
        <w:annotationRef/>
      </w:r>
      <w:r w:rsidR="00D04B70">
        <w:rPr>
          <w:sz w:val="20"/>
          <w:szCs w:val="20"/>
        </w:rPr>
        <w:t>I made this more general as opposed to mentioning democratizing states as I think we’ve been in a period of democratic backsliding for a while now.</w:t>
      </w:r>
    </w:p>
  </w:comment>
  <w:comment w:id="4" w:author="Michael Allen" w:date="2023-11-05T20:01:00Z" w:initials="MA">
    <w:p w14:paraId="0400B8CB" w14:textId="54D9AEF3" w:rsidR="00162688" w:rsidRDefault="00162688">
      <w:pPr>
        <w:pStyle w:val="CommentText"/>
      </w:pPr>
      <w:r>
        <w:rPr>
          <w:rStyle w:val="CommentReference"/>
        </w:rPr>
        <w:annotationRef/>
      </w:r>
      <w:r>
        <w:t>IN my last project, I was advised to be purposeful in this part of the broader impacts. This statement feels like too much, so if you have better ways to phrase it, go for it.</w:t>
      </w:r>
    </w:p>
  </w:comment>
  <w:comment w:id="5" w:author="Michael Allen" w:date="2023-11-05T19:59:00Z" w:initials="MA">
    <w:p w14:paraId="058A3F07" w14:textId="77777777" w:rsidR="00E03606" w:rsidRDefault="00E03606">
      <w:pPr>
        <w:pStyle w:val="CommentText"/>
      </w:pPr>
      <w:r>
        <w:rPr>
          <w:rStyle w:val="CommentReference"/>
        </w:rPr>
        <w:annotationRef/>
      </w:r>
      <w:r>
        <w:t>From previous project. KSU and somewhere else maybe?</w:t>
      </w:r>
      <w:r>
        <w:br/>
      </w:r>
      <w:r>
        <w:br/>
        <w:t xml:space="preserve">Teaching science is a plus for </w:t>
      </w:r>
      <w:proofErr w:type="spellStart"/>
      <w:r>
        <w:t>nsf</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7040B6" w15:done="0"/>
  <w15:commentEx w15:paraId="7FC33496" w15:done="0"/>
  <w15:commentEx w15:paraId="0400B8CB" w15:done="0"/>
  <w15:commentEx w15:paraId="058A3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A72C0D7" w16cex:dateUtc="2023-12-10T17:34:00Z"/>
  <w16cex:commentExtensible w16cex:durableId="034D962B" w16cex:dateUtc="2023-11-28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7040B6" w16cid:durableId="3A72C0D7"/>
  <w16cid:commentId w16cid:paraId="7FC33496" w16cid:durableId="034D962B"/>
  <w16cid:commentId w16cid:paraId="0400B8CB" w16cid:durableId="41F086E9"/>
  <w16cid:commentId w16cid:paraId="058A3F07" w16cid:durableId="2DB16B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82010" w14:textId="77777777" w:rsidR="00D60C75" w:rsidRDefault="00D60C75" w:rsidP="00C67BC4">
      <w:r>
        <w:separator/>
      </w:r>
    </w:p>
  </w:endnote>
  <w:endnote w:type="continuationSeparator" w:id="0">
    <w:p w14:paraId="0D9E5473" w14:textId="77777777" w:rsidR="00D60C75" w:rsidRDefault="00D60C75" w:rsidP="00C6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F57BE" w14:textId="77777777" w:rsidR="00C67BC4" w:rsidRDefault="00C67B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94514" w14:textId="77777777" w:rsidR="00C67BC4" w:rsidRDefault="00C67B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94DCD" w14:textId="77777777" w:rsidR="00C67BC4" w:rsidRDefault="00C67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13BE1" w14:textId="77777777" w:rsidR="00D60C75" w:rsidRDefault="00D60C75" w:rsidP="00C67BC4">
      <w:r>
        <w:separator/>
      </w:r>
    </w:p>
  </w:footnote>
  <w:footnote w:type="continuationSeparator" w:id="0">
    <w:p w14:paraId="7C97BD0D" w14:textId="77777777" w:rsidR="00D60C75" w:rsidRDefault="00D60C75" w:rsidP="00C67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1AB3" w14:textId="77777777" w:rsidR="00C67BC4" w:rsidRDefault="00C67B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C55F" w14:textId="77777777" w:rsidR="00C67BC4" w:rsidRDefault="00C67B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EF00" w14:textId="77777777" w:rsidR="00C67BC4" w:rsidRDefault="00C67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5DB3"/>
    <w:multiLevelType w:val="hybridMultilevel"/>
    <w:tmpl w:val="8C0292C0"/>
    <w:lvl w:ilvl="0" w:tplc="E504464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032727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Allen">
    <w15:presenceInfo w15:providerId="Windows Live" w15:userId="3eaab4736fb4cc5e"/>
  </w15:person>
  <w15:person w15:author="Michael Flynn">
    <w15:presenceInfo w15:providerId="AD" w15:userId="S::meflynn@ksu.edu::3c24559e-a7de-40f4-8136-c653471014c1"/>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3NDQ3sjQyNDEwMjZX0lEKTi0uzszPAykwqgUAAha/viwAAAA="/>
  </w:docVars>
  <w:rsids>
    <w:rsidRoot w:val="00327EAF"/>
    <w:rsid w:val="00051BCE"/>
    <w:rsid w:val="0006588F"/>
    <w:rsid w:val="00127929"/>
    <w:rsid w:val="00162688"/>
    <w:rsid w:val="00172744"/>
    <w:rsid w:val="001A7D26"/>
    <w:rsid w:val="001C757A"/>
    <w:rsid w:val="001D1D3A"/>
    <w:rsid w:val="00233EFC"/>
    <w:rsid w:val="002C3F26"/>
    <w:rsid w:val="003045A1"/>
    <w:rsid w:val="003171F7"/>
    <w:rsid w:val="00327EAF"/>
    <w:rsid w:val="00357F30"/>
    <w:rsid w:val="003B27DA"/>
    <w:rsid w:val="00436A07"/>
    <w:rsid w:val="00470A6D"/>
    <w:rsid w:val="00482E20"/>
    <w:rsid w:val="00495D89"/>
    <w:rsid w:val="004C40BD"/>
    <w:rsid w:val="004E3D2F"/>
    <w:rsid w:val="00556D4E"/>
    <w:rsid w:val="005A3C12"/>
    <w:rsid w:val="00647499"/>
    <w:rsid w:val="00651EE6"/>
    <w:rsid w:val="0068383E"/>
    <w:rsid w:val="006E5F5B"/>
    <w:rsid w:val="0073299F"/>
    <w:rsid w:val="007666F1"/>
    <w:rsid w:val="007973C1"/>
    <w:rsid w:val="007C13E7"/>
    <w:rsid w:val="007F22AC"/>
    <w:rsid w:val="00801D03"/>
    <w:rsid w:val="00826FAE"/>
    <w:rsid w:val="008432FC"/>
    <w:rsid w:val="008629A7"/>
    <w:rsid w:val="009B0DF4"/>
    <w:rsid w:val="009F7F6B"/>
    <w:rsid w:val="00A14140"/>
    <w:rsid w:val="00A5374B"/>
    <w:rsid w:val="00A73E91"/>
    <w:rsid w:val="00A90342"/>
    <w:rsid w:val="00AA2177"/>
    <w:rsid w:val="00AC4E79"/>
    <w:rsid w:val="00B44E1B"/>
    <w:rsid w:val="00B62326"/>
    <w:rsid w:val="00C4376D"/>
    <w:rsid w:val="00C52019"/>
    <w:rsid w:val="00C67BC4"/>
    <w:rsid w:val="00CD631E"/>
    <w:rsid w:val="00D04B70"/>
    <w:rsid w:val="00D10967"/>
    <w:rsid w:val="00D36677"/>
    <w:rsid w:val="00D60C75"/>
    <w:rsid w:val="00D74924"/>
    <w:rsid w:val="00E03606"/>
    <w:rsid w:val="00E22E5A"/>
    <w:rsid w:val="00E753E7"/>
    <w:rsid w:val="00E97629"/>
    <w:rsid w:val="00ED27AC"/>
    <w:rsid w:val="00F2594A"/>
    <w:rsid w:val="00F515C6"/>
    <w:rsid w:val="00FD1908"/>
    <w:rsid w:val="00FF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9FB8"/>
  <w15:chartTrackingRefBased/>
  <w15:docId w15:val="{06495E9E-410B-4F80-ACB3-21435C7D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FAE"/>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4B"/>
    <w:pPr>
      <w:ind w:left="720"/>
      <w:contextualSpacing/>
    </w:pPr>
  </w:style>
  <w:style w:type="character" w:styleId="CommentReference">
    <w:name w:val="annotation reference"/>
    <w:basedOn w:val="DefaultParagraphFont"/>
    <w:uiPriority w:val="99"/>
    <w:semiHidden/>
    <w:unhideWhenUsed/>
    <w:rsid w:val="00E03606"/>
    <w:rPr>
      <w:sz w:val="16"/>
      <w:szCs w:val="16"/>
    </w:rPr>
  </w:style>
  <w:style w:type="paragraph" w:styleId="CommentText">
    <w:name w:val="annotation text"/>
    <w:basedOn w:val="Normal"/>
    <w:link w:val="CommentTextChar"/>
    <w:uiPriority w:val="99"/>
    <w:semiHidden/>
    <w:unhideWhenUsed/>
    <w:rsid w:val="00E03606"/>
    <w:rPr>
      <w:sz w:val="20"/>
      <w:szCs w:val="20"/>
    </w:rPr>
  </w:style>
  <w:style w:type="character" w:customStyle="1" w:styleId="CommentTextChar">
    <w:name w:val="Comment Text Char"/>
    <w:basedOn w:val="DefaultParagraphFont"/>
    <w:link w:val="CommentText"/>
    <w:uiPriority w:val="99"/>
    <w:semiHidden/>
    <w:rsid w:val="00E0360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03606"/>
    <w:rPr>
      <w:b/>
      <w:bCs/>
    </w:rPr>
  </w:style>
  <w:style w:type="character" w:customStyle="1" w:styleId="CommentSubjectChar">
    <w:name w:val="Comment Subject Char"/>
    <w:basedOn w:val="CommentTextChar"/>
    <w:link w:val="CommentSubject"/>
    <w:uiPriority w:val="99"/>
    <w:semiHidden/>
    <w:rsid w:val="00E03606"/>
    <w:rPr>
      <w:rFonts w:eastAsiaTheme="minorEastAsia"/>
      <w:b/>
      <w:bCs/>
      <w:sz w:val="20"/>
      <w:szCs w:val="20"/>
    </w:rPr>
  </w:style>
  <w:style w:type="paragraph" w:styleId="BalloonText">
    <w:name w:val="Balloon Text"/>
    <w:basedOn w:val="Normal"/>
    <w:link w:val="BalloonTextChar"/>
    <w:uiPriority w:val="99"/>
    <w:semiHidden/>
    <w:unhideWhenUsed/>
    <w:rsid w:val="00E036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606"/>
    <w:rPr>
      <w:rFonts w:ascii="Segoe UI" w:eastAsiaTheme="minorEastAsia" w:hAnsi="Segoe UI" w:cs="Segoe UI"/>
      <w:sz w:val="18"/>
      <w:szCs w:val="18"/>
    </w:rPr>
  </w:style>
  <w:style w:type="paragraph" w:styleId="Header">
    <w:name w:val="header"/>
    <w:basedOn w:val="Normal"/>
    <w:link w:val="HeaderChar"/>
    <w:uiPriority w:val="99"/>
    <w:unhideWhenUsed/>
    <w:rsid w:val="00C67BC4"/>
    <w:pPr>
      <w:tabs>
        <w:tab w:val="center" w:pos="4680"/>
        <w:tab w:val="right" w:pos="9360"/>
      </w:tabs>
    </w:pPr>
  </w:style>
  <w:style w:type="character" w:customStyle="1" w:styleId="HeaderChar">
    <w:name w:val="Header Char"/>
    <w:basedOn w:val="DefaultParagraphFont"/>
    <w:link w:val="Header"/>
    <w:uiPriority w:val="99"/>
    <w:rsid w:val="00C67BC4"/>
    <w:rPr>
      <w:rFonts w:eastAsiaTheme="minorEastAsia"/>
      <w:sz w:val="24"/>
      <w:szCs w:val="24"/>
    </w:rPr>
  </w:style>
  <w:style w:type="paragraph" w:styleId="Footer">
    <w:name w:val="footer"/>
    <w:basedOn w:val="Normal"/>
    <w:link w:val="FooterChar"/>
    <w:uiPriority w:val="99"/>
    <w:unhideWhenUsed/>
    <w:rsid w:val="00C67BC4"/>
    <w:pPr>
      <w:tabs>
        <w:tab w:val="center" w:pos="4680"/>
        <w:tab w:val="right" w:pos="9360"/>
      </w:tabs>
    </w:pPr>
  </w:style>
  <w:style w:type="character" w:customStyle="1" w:styleId="FooterChar">
    <w:name w:val="Footer Char"/>
    <w:basedOn w:val="DefaultParagraphFont"/>
    <w:link w:val="Footer"/>
    <w:uiPriority w:val="99"/>
    <w:rsid w:val="00C67BC4"/>
    <w:rPr>
      <w:rFonts w:eastAsiaTheme="minorEastAsia"/>
      <w:sz w:val="24"/>
      <w:szCs w:val="24"/>
    </w:rPr>
  </w:style>
  <w:style w:type="paragraph" w:customStyle="1" w:styleId="Default">
    <w:name w:val="Default"/>
    <w:rsid w:val="00436A07"/>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A14140"/>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B58AC-DE30-414A-A121-DF9BFDD34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Boise State University</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Allen</dc:creator>
  <cp:keywords/>
  <dc:description/>
  <cp:lastModifiedBy>Microsoft Office User</cp:lastModifiedBy>
  <cp:revision>59</cp:revision>
  <dcterms:created xsi:type="dcterms:W3CDTF">2023-11-06T02:35:00Z</dcterms:created>
  <dcterms:modified xsi:type="dcterms:W3CDTF">2023-12-21T21:27:00Z</dcterms:modified>
</cp:coreProperties>
</file>